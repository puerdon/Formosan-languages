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6BE6" w14:textId="7777777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noProof/>
          <w:sz w:val="24"/>
          <w:szCs w:val="24"/>
        </w:rPr>
        <w:t>Kneril ms’ari’</w:t>
      </w:r>
      <w:r w:rsidR="00E10861" w:rsidRPr="00986A2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86A2A">
        <w:rPr>
          <w:rFonts w:ascii="Times New Roman" w:hAnsi="Times New Roman" w:cs="Times New Roman"/>
          <w:noProof/>
          <w:sz w:val="24"/>
          <w:szCs w:val="24"/>
        </w:rPr>
        <w:t>貪心婦人的故事</w:t>
      </w:r>
    </w:p>
    <w:p w14:paraId="6EEF4512" w14:textId="7777777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出處：</w:t>
      </w:r>
      <w:r w:rsidRPr="00986A2A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986A2A">
        <w:rPr>
          <w:rFonts w:ascii="Times New Roman" w:hAnsi="Times New Roman" w:cs="Times New Roman"/>
          <w:noProof/>
          <w:sz w:val="24"/>
          <w:szCs w:val="24"/>
        </w:rPr>
        <w:t>(</w:t>
      </w:r>
      <w:r w:rsidRPr="00986A2A">
        <w:rPr>
          <w:rFonts w:ascii="Times New Roman" w:hAnsi="Times New Roman" w:cs="Times New Roman"/>
          <w:noProof/>
          <w:sz w:val="24"/>
          <w:szCs w:val="24"/>
        </w:rPr>
        <w:t>二</w:t>
      </w:r>
      <w:r w:rsidRPr="00986A2A">
        <w:rPr>
          <w:rFonts w:ascii="Times New Roman" w:hAnsi="Times New Roman" w:cs="Times New Roman"/>
          <w:noProof/>
          <w:sz w:val="24"/>
          <w:szCs w:val="24"/>
        </w:rPr>
        <w:t>)</w:t>
      </w:r>
      <w:r w:rsidRPr="00986A2A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6C39C0AB" w14:textId="7777777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講述者：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>Humi Pilling</w:t>
      </w:r>
      <w:r w:rsidR="00E10861"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>吳美奎</w:t>
      </w:r>
    </w:p>
    <w:p w14:paraId="7EA14725" w14:textId="315D3AA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時間：</w:t>
      </w:r>
      <w:r w:rsidRPr="00986A2A">
        <w:rPr>
          <w:rFonts w:ascii="Times New Roman" w:hAnsi="Times New Roman" w:cs="Times New Roman"/>
          <w:noProof/>
          <w:sz w:val="24"/>
          <w:szCs w:val="24"/>
        </w:rPr>
        <w:t>90</w:t>
      </w:r>
      <w:r w:rsidR="009E280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986A2A">
        <w:rPr>
          <w:rFonts w:ascii="Times New Roman" w:hAnsi="Times New Roman" w:cs="Times New Roman"/>
          <w:noProof/>
          <w:sz w:val="24"/>
          <w:szCs w:val="24"/>
        </w:rPr>
        <w:t>8</w:t>
      </w:r>
      <w:r w:rsidR="009E280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986A2A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0C334D5B" w14:textId="7777777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釆錄者：</w:t>
      </w:r>
      <w:r w:rsidRPr="00986A2A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272B59BA" w14:textId="77777777" w:rsidR="0049171F" w:rsidRPr="00986A2A" w:rsidRDefault="0049171F" w:rsidP="0049171F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整理者：</w:t>
      </w:r>
      <w:r w:rsidRPr="00986A2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451DFADA" w14:textId="39EC1488" w:rsidR="0049171F" w:rsidRDefault="0049171F" w:rsidP="0049171F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地點：</w:t>
      </w:r>
      <w:r w:rsidRPr="00986A2A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30DC75CE" w14:textId="14A035DB" w:rsidR="00BB0648" w:rsidRDefault="00BB0648" w:rsidP="0049171F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3427648" w14:textId="23A407D9" w:rsidR="00BB0648" w:rsidRDefault="00BB0648" w:rsidP="00BB0648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986A2A">
        <w:rPr>
          <w:rFonts w:ascii="Times New Roman" w:hAnsi="Times New Roman" w:cs="Times New Roman"/>
          <w:noProof/>
          <w:sz w:val="24"/>
          <w:szCs w:val="24"/>
        </w:rPr>
        <w:t xml:space="preserve">Kneril ms’ari’ </w:t>
      </w:r>
      <w:r w:rsidRPr="00986A2A">
        <w:rPr>
          <w:rFonts w:ascii="Times New Roman" w:hAnsi="Times New Roman" w:cs="Times New Roman"/>
          <w:noProof/>
          <w:sz w:val="24"/>
          <w:szCs w:val="24"/>
        </w:rPr>
        <w:t>貪心婦人的故事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page: </w:t>
      </w:r>
      <w:r>
        <w:rPr>
          <w:rFonts w:ascii="Times New Roman" w:hAnsi="Times New Roman" w:cs="Times New Roman"/>
          <w:sz w:val="24"/>
          <w:szCs w:val="24"/>
        </w:rPr>
        <w:t>82-89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Humi Pilling </w:t>
      </w:r>
      <w:r w:rsidRPr="00986A2A">
        <w:rPr>
          <w:rFonts w:ascii="Times New Roman" w:hAnsi="Times New Roman" w:cs="Times New Roman"/>
          <w:noProof/>
          <w:sz w:val="24"/>
          <w:szCs w:val="24"/>
          <w:highlight w:val="yellow"/>
        </w:rPr>
        <w:t>吳美奎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3D72B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67C089A3" w14:textId="77777777" w:rsidR="00BB0648" w:rsidRPr="00B5048D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606D181E" w14:textId="24EBD5E0" w:rsidR="00BB0648" w:rsidRPr="00B5048D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986A2A">
        <w:rPr>
          <w:rFonts w:ascii="Times New Roman" w:hAnsi="Times New Roman" w:cs="Times New Roman"/>
          <w:noProof/>
          <w:sz w:val="24"/>
          <w:szCs w:val="24"/>
        </w:rPr>
        <w:t>Kneril ms’ari’</w:t>
      </w:r>
    </w:p>
    <w:p w14:paraId="544311EF" w14:textId="081DE157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="002852CD">
        <w:rPr>
          <w:rFonts w:ascii="Times New Roman" w:hAnsi="Times New Roman" w:cs="Times New Roman"/>
          <w:noProof/>
          <w:sz w:val="24"/>
          <w:szCs w:val="24"/>
        </w:rPr>
        <w:t>K</w:t>
      </w:r>
      <w:r w:rsidRPr="00986A2A">
        <w:rPr>
          <w:rFonts w:ascii="Times New Roman" w:hAnsi="Times New Roman" w:cs="Times New Roman"/>
          <w:noProof/>
          <w:sz w:val="24"/>
          <w:szCs w:val="24"/>
        </w:rPr>
        <w:t xml:space="preserve">neril </w:t>
      </w:r>
      <w:r>
        <w:rPr>
          <w:rFonts w:ascii="Times New Roman" w:hAnsi="Times New Roman" w:cs="Times New Roman"/>
          <w:noProof/>
          <w:sz w:val="24"/>
          <w:szCs w:val="24"/>
        </w:rPr>
        <w:t>Ms’</w:t>
      </w:r>
      <w:r w:rsidRPr="00986A2A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Pr="00986A2A">
        <w:rPr>
          <w:rFonts w:ascii="Times New Roman" w:hAnsi="Times New Roman" w:cs="Times New Roman"/>
          <w:noProof/>
          <w:sz w:val="24"/>
          <w:szCs w:val="24"/>
        </w:rPr>
        <w:t>ri</w:t>
      </w:r>
      <w:r w:rsidRPr="00BB0648">
        <w:rPr>
          <w:rFonts w:ascii="Times New Roman" w:hAnsi="Times New Roman" w:cs="Times New Roman"/>
          <w:noProof/>
          <w:color w:val="FF0000"/>
          <w:sz w:val="24"/>
          <w:szCs w:val="24"/>
        </w:rPr>
        <w:t>s</w:t>
      </w:r>
      <w:r w:rsidR="009E2803">
        <w:rPr>
          <w:rFonts w:ascii="Times New Roman" w:hAnsi="Times New Roman" w:cs="Times New Roman"/>
          <w:noProof/>
          <w:sz w:val="24"/>
          <w:szCs w:val="24"/>
        </w:rPr>
        <w:t xml:space="preserve"> ?</w:t>
      </w:r>
    </w:p>
    <w:p w14:paraId="0D0FAFFE" w14:textId="77777777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BB0648">
        <w:rPr>
          <w:rFonts w:ascii="Times New Roman" w:hAnsi="Times New Roman" w:cs="Times New Roman"/>
          <w:noProof/>
          <w:sz w:val="24"/>
          <w:szCs w:val="24"/>
        </w:rPr>
        <w:t xml:space="preserve"> Kneril Ms’aris </w:t>
      </w:r>
    </w:p>
    <w:p w14:paraId="1441D886" w14:textId="2DAE26B5" w:rsidR="00BB0648" w:rsidRPr="00B5048D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986A2A">
        <w:rPr>
          <w:rFonts w:ascii="Times New Roman" w:hAnsi="Times New Roman" w:cs="Times New Roman"/>
          <w:noProof/>
          <w:sz w:val="24"/>
          <w:szCs w:val="24"/>
        </w:rPr>
        <w:t>貪心婦人的故事</w:t>
      </w:r>
    </w:p>
    <w:p w14:paraId="3D1C3A89" w14:textId="2DDF6CA1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6F572FA8" w14:textId="7ECC31B2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A9B68A1" w14:textId="1F6B6012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878F7" w:rsidRPr="00B878F7">
        <w:rPr>
          <w:rFonts w:ascii="Times New Roman" w:hAnsi="Times New Roman" w:cs="Times New Roman"/>
          <w:sz w:val="24"/>
          <w:szCs w:val="24"/>
        </w:rPr>
        <w:t xml:space="preserve"> </w:t>
      </w:r>
      <w:r w:rsidR="00B878F7" w:rsidRPr="00986A2A">
        <w:rPr>
          <w:rFonts w:ascii="Times New Roman" w:hAnsi="Times New Roman" w:cs="Times New Roman"/>
          <w:sz w:val="24"/>
          <w:szCs w:val="24"/>
        </w:rPr>
        <w:t>kmyala saku qotux musa smatu sqoliq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musa smatu sqoliq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1B09E" w14:textId="15A9B24D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kmyala saku 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tux musa smatu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musa smatu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kmyala saku 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tux musa smatu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musa smatu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135E2E0" w14:textId="5D8FD2C5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我說一則有關於貪心婦人在喪禮的故事。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del w:id="0" w:author="Sihwei" w:date="2022-08-02T21:09:00Z">
        <w:r w:rsidR="009E2803" w:rsidRPr="002852CD" w:rsidDel="002852CD">
          <w:rPr>
            <w:rFonts w:ascii="Times New Roman" w:hAnsi="Times New Roman" w:cs="Times New Roman"/>
            <w:color w:val="0432FF"/>
            <w:sz w:val="24"/>
            <w:szCs w:val="24"/>
            <w:rPrChange w:id="1" w:author="Sihwei" w:date="2022-08-02T21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none</w:delText>
        </w:r>
      </w:del>
      <w:ins w:id="2" w:author="Sihwei" w:date="2022-08-02T21:09:00Z">
        <w:r w:rsidR="002852CD" w:rsidRPr="002852CD">
          <w:rPr>
            <w:rFonts w:ascii="Times New Roman" w:hAnsi="Times New Roman" w:cs="Times New Roman"/>
            <w:color w:val="0432FF"/>
            <w:sz w:val="24"/>
            <w:szCs w:val="24"/>
            <w:rPrChange w:id="3" w:author="Sihwei" w:date="2022-08-02T21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XXX</w:t>
        </w:r>
      </w:ins>
    </w:p>
    <w:p w14:paraId="51CBA8C0" w14:textId="0D15A1D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A0AC3D9" w14:textId="57AFE11C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878F7" w:rsidRPr="00B878F7">
        <w:rPr>
          <w:rFonts w:ascii="Times New Roman" w:hAnsi="Times New Roman" w:cs="Times New Roman"/>
          <w:sz w:val="24"/>
          <w:szCs w:val="24"/>
        </w:rPr>
        <w:t xml:space="preserve"> </w:t>
      </w:r>
      <w:r w:rsidR="00B878F7" w:rsidRPr="00986A2A">
        <w:rPr>
          <w:rFonts w:ascii="Times New Roman" w:hAnsi="Times New Roman" w:cs="Times New Roman"/>
          <w:sz w:val="24"/>
          <w:szCs w:val="24"/>
        </w:rPr>
        <w:t>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maki qotux kneril yaki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rro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ini pijang qnjats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lokah lokah mtjwaw hiya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ungats ana qotux picywagan nya qmayah nya hiya nanak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si giway musa pgluw pqabu sqoliq nanu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878F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859F0" w14:textId="22A97244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maki 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tux kneril yaki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B15D39">
        <w:rPr>
          <w:rFonts w:ascii="Times New Roman" w:hAnsi="Times New Roman" w:cs="Times New Roman"/>
          <w:color w:val="FF0000"/>
          <w:sz w:val="24"/>
          <w:szCs w:val="24"/>
          <w:rPrChange w:id="4" w:author="Sihwei" w:date="2022-08-02T21:3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rro </w:t>
      </w:r>
      <w:r w:rsidR="009E2803">
        <w:rPr>
          <w:rFonts w:ascii="Times New Roman" w:hAnsi="Times New Roman" w:cs="Times New Roman"/>
          <w:sz w:val="24"/>
          <w:szCs w:val="24"/>
        </w:rPr>
        <w:t>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ini p</w:t>
      </w:r>
      <w:r w:rsidR="009E2803">
        <w:rPr>
          <w:rFonts w:ascii="Times New Roman" w:hAnsi="Times New Roman" w:cs="Times New Roman"/>
          <w:sz w:val="24"/>
          <w:szCs w:val="24"/>
        </w:rPr>
        <w:t>zy</w:t>
      </w:r>
      <w:r w:rsidR="009E2803" w:rsidRPr="00986A2A">
        <w:rPr>
          <w:rFonts w:ascii="Times New Roman" w:hAnsi="Times New Roman" w:cs="Times New Roman"/>
          <w:sz w:val="24"/>
          <w:szCs w:val="24"/>
        </w:rPr>
        <w:t>ang qn</w:t>
      </w:r>
      <w:r w:rsidR="009E2803">
        <w:rPr>
          <w:rFonts w:ascii="Times New Roman" w:hAnsi="Times New Roman" w:cs="Times New Roman"/>
          <w:sz w:val="24"/>
          <w:szCs w:val="24"/>
        </w:rPr>
        <w:t>zy</w:t>
      </w:r>
      <w:r w:rsidR="009E2803" w:rsidRPr="00986A2A">
        <w:rPr>
          <w:rFonts w:ascii="Times New Roman" w:hAnsi="Times New Roman" w:cs="Times New Roman"/>
          <w:sz w:val="24"/>
          <w:szCs w:val="24"/>
        </w:rPr>
        <w:t>at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lokah lokah mt</w:t>
      </w:r>
      <w:r w:rsidR="009E2803">
        <w:rPr>
          <w:rFonts w:ascii="Times New Roman" w:hAnsi="Times New Roman" w:cs="Times New Roman"/>
          <w:sz w:val="24"/>
          <w:szCs w:val="24"/>
        </w:rPr>
        <w:t>zy</w:t>
      </w:r>
      <w:r w:rsidR="009E2803" w:rsidRPr="00986A2A">
        <w:rPr>
          <w:rFonts w:ascii="Times New Roman" w:hAnsi="Times New Roman" w:cs="Times New Roman"/>
          <w:sz w:val="24"/>
          <w:szCs w:val="24"/>
        </w:rPr>
        <w:t>waw hiya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tux pi</w:t>
      </w:r>
      <w:r w:rsidR="009E2803" w:rsidRPr="009E28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E2803" w:rsidRPr="00986A2A">
        <w:rPr>
          <w:rFonts w:ascii="Times New Roman" w:hAnsi="Times New Roman" w:cs="Times New Roman"/>
          <w:sz w:val="24"/>
          <w:szCs w:val="24"/>
        </w:rPr>
        <w:t>cywagan nya qmayah nya hiya nanak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si giway musa pgluw pqabu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 nanu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a ~ maki qutux kneril yaki qasa . rro , ini pzyang qnzyat , lokah lokah mtzywaw </w:t>
      </w:r>
      <w:r w:rsidR="009E2803" w:rsidRPr="009E2803">
        <w:rPr>
          <w:rFonts w:ascii="Times New Roman" w:hAnsi="Times New Roman" w:cs="Times New Roman"/>
          <w:sz w:val="24"/>
          <w:szCs w:val="24"/>
        </w:rPr>
        <w:lastRenderedPageBreak/>
        <w:t>hiya ga , ungat ana qutux pincywagan nya qmayah nya hiya nanak . si giway musa pgluw pqabu squliq nanu ,</w:t>
      </w:r>
    </w:p>
    <w:p w14:paraId="6D6F1A8F" w14:textId="6C3BBFE2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這位婦人不怎麼辛勤工作。雖然有在工作，卻看不到山上工作的成果，就只好一直被人雇工。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9E280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EDC77D" w14:textId="5A5AE000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23A6297" w14:textId="04CE32F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2D9F" w:rsidRPr="00EE2D9F">
        <w:rPr>
          <w:rFonts w:ascii="Times New Roman" w:hAnsi="Times New Roman" w:cs="Times New Roman"/>
          <w:sz w:val="24"/>
          <w:szCs w:val="24"/>
        </w:rPr>
        <w:t xml:space="preserve"> </w:t>
      </w:r>
      <w:r w:rsidR="00EE2D9F" w:rsidRPr="00986A2A">
        <w:rPr>
          <w:rFonts w:ascii="Times New Roman" w:hAnsi="Times New Roman" w:cs="Times New Roman"/>
          <w:sz w:val="24"/>
          <w:szCs w:val="24"/>
        </w:rPr>
        <w:t>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ini ga musa musa se-neng-kun-reng likuy nya ga musa mluw uji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qnaniq balay uji yaki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nanu musa mluw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maniq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cyux maniq</w:t>
      </w:r>
      <w:r w:rsidR="00EE2D9F">
        <w:rPr>
          <w:rFonts w:ascii="Times New Roman" w:hAnsi="Times New Roman" w:cs="Times New Roman"/>
          <w:sz w:val="24"/>
          <w:szCs w:val="24"/>
        </w:rPr>
        <w:t xml:space="preserve"> </w:t>
      </w:r>
      <w:r w:rsidR="00EE2D9F" w:rsidRPr="00986A2A">
        <w:rPr>
          <w:rFonts w:ascii="Times New Roman" w:hAnsi="Times New Roman" w:cs="Times New Roman"/>
          <w:sz w:val="24"/>
          <w:szCs w:val="24"/>
        </w:rPr>
        <w:t>qasa likuy nya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si usa mluw maniq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uji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4DDDA" w14:textId="278390D6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ini ga musa musa seneng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kunreng likuy nya ga musa mluw 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r</w:t>
      </w:r>
      <w:r w:rsidR="009E2803">
        <w:rPr>
          <w:rFonts w:ascii="Times New Roman" w:hAnsi="Times New Roman" w:cs="Times New Roman"/>
          <w:sz w:val="24"/>
          <w:szCs w:val="24"/>
        </w:rPr>
        <w:t>u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qnaniq balay 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 yaki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nanu musa mluw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maniq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cyux maniq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qasa likuy nya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si usa mluw maniq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ini ga musa musa seneng</w:t>
      </w:r>
      <w:ins w:id="5" w:author="Sihwei" w:date="2022-08-02T21:34:00Z">
        <w:r w:rsidR="00193C50">
          <w:rPr>
            <w:rFonts w:ascii="Times New Roman" w:hAnsi="Times New Roman" w:cs="Times New Roman"/>
            <w:sz w:val="24"/>
            <w:szCs w:val="24"/>
          </w:rPr>
          <w:t>(</w:t>
        </w:r>
      </w:ins>
      <w:ins w:id="6" w:author="Sihwei" w:date="2022-08-02T21:54:00Z">
        <w:r w:rsidR="009E08D0">
          <w:rPr>
            <w:rFonts w:ascii="Times New Roman" w:hAnsi="Times New Roman" w:cs="Times New Roman"/>
            <w:sz w:val="24"/>
            <w:szCs w:val="24"/>
          </w:rPr>
          <w:t>Japanese</w:t>
        </w:r>
      </w:ins>
      <w:ins w:id="7" w:author="Sihwei" w:date="2022-08-02T21:34:00Z">
        <w:r w:rsidR="00193C50">
          <w:rPr>
            <w:rFonts w:ascii="Times New Roman" w:hAnsi="Times New Roman" w:cs="Times New Roman"/>
            <w:sz w:val="24"/>
            <w:szCs w:val="24"/>
          </w:rPr>
          <w:t>)</w:t>
        </w:r>
      </w:ins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kunreng</w:t>
      </w:r>
      <w:ins w:id="8" w:author="Sihwei" w:date="2022-08-02T21:34:00Z">
        <w:r w:rsidR="00193C50">
          <w:rPr>
            <w:rFonts w:ascii="Times New Roman" w:hAnsi="Times New Roman" w:cs="Times New Roman"/>
            <w:sz w:val="24"/>
            <w:szCs w:val="24"/>
          </w:rPr>
          <w:t>(</w:t>
        </w:r>
      </w:ins>
      <w:ins w:id="9" w:author="Sihwei" w:date="2022-08-02T21:54:00Z">
        <w:r w:rsidR="009E08D0">
          <w:rPr>
            <w:rFonts w:ascii="Times New Roman" w:hAnsi="Times New Roman" w:cs="Times New Roman"/>
            <w:sz w:val="24"/>
            <w:szCs w:val="24"/>
          </w:rPr>
          <w:t>Japanese</w:t>
        </w:r>
      </w:ins>
      <w:ins w:id="10" w:author="Sihwei" w:date="2022-08-02T21:34:00Z">
        <w:r w:rsidR="00193C50">
          <w:rPr>
            <w:rFonts w:ascii="Times New Roman" w:hAnsi="Times New Roman" w:cs="Times New Roman"/>
            <w:sz w:val="24"/>
            <w:szCs w:val="24"/>
          </w:rPr>
          <w:t>)</w:t>
        </w:r>
      </w:ins>
      <w:r w:rsidR="009E2803" w:rsidRPr="00986A2A">
        <w:rPr>
          <w:rFonts w:ascii="Times New Roman" w:hAnsi="Times New Roman" w:cs="Times New Roman"/>
          <w:sz w:val="24"/>
          <w:szCs w:val="24"/>
        </w:rPr>
        <w:t xml:space="preserve"> likuy nya ga musa mluw 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r</w:t>
      </w:r>
      <w:r w:rsidR="009E2803">
        <w:rPr>
          <w:rFonts w:ascii="Times New Roman" w:hAnsi="Times New Roman" w:cs="Times New Roman"/>
          <w:sz w:val="24"/>
          <w:szCs w:val="24"/>
        </w:rPr>
        <w:t>u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qnaniq balay 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 yaki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nanu musa mluw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maniq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cyux maniq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qasa likuy nya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si usa mluw maniq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u</w:t>
      </w:r>
      <w:r w:rsidR="009E2803">
        <w:rPr>
          <w:rFonts w:ascii="Times New Roman" w:hAnsi="Times New Roman" w:cs="Times New Roman"/>
          <w:sz w:val="24"/>
          <w:szCs w:val="24"/>
        </w:rPr>
        <w:t>z</w:t>
      </w:r>
      <w:r w:rsidR="009E2803" w:rsidRPr="00986A2A">
        <w:rPr>
          <w:rFonts w:ascii="Times New Roman" w:hAnsi="Times New Roman" w:cs="Times New Roman"/>
          <w:sz w:val="24"/>
          <w:szCs w:val="24"/>
        </w:rPr>
        <w:t>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B1FA102" w14:textId="428D29B0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有的時候，先生去參加青年訓練，她也跟著去吃。她的先生，在那裏吃，她也跟著去吃。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9E280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B504A2C" w14:textId="777085AB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76FC6C" w14:textId="52DAF35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2D9F" w:rsidRPr="00EE2D9F">
        <w:rPr>
          <w:rFonts w:ascii="Times New Roman" w:hAnsi="Times New Roman" w:cs="Times New Roman"/>
          <w:sz w:val="24"/>
          <w:szCs w:val="24"/>
        </w:rPr>
        <w:t xml:space="preserve"> </w:t>
      </w:r>
      <w:r w:rsidR="00EE2D9F" w:rsidRPr="00986A2A">
        <w:rPr>
          <w:rFonts w:ascii="Times New Roman" w:hAnsi="Times New Roman" w:cs="Times New Roman"/>
          <w:sz w:val="24"/>
          <w:szCs w:val="24"/>
        </w:rPr>
        <w:t>nanu maki qotux ryax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musa mluw smatu</w:t>
      </w:r>
      <w:r w:rsidR="00EE2D9F">
        <w:rPr>
          <w:rFonts w:ascii="Times New Roman" w:hAnsi="Times New Roman" w:cs="Times New Roman"/>
          <w:sz w:val="24"/>
          <w:szCs w:val="24"/>
        </w:rPr>
        <w:t xml:space="preserve"> </w:t>
      </w:r>
      <w:r w:rsidR="00EE2D9F" w:rsidRPr="00986A2A">
        <w:rPr>
          <w:rFonts w:ascii="Times New Roman" w:hAnsi="Times New Roman" w:cs="Times New Roman"/>
          <w:sz w:val="24"/>
          <w:szCs w:val="24"/>
        </w:rPr>
        <w:t>sqoliq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musa mluw smatu sqoliq qasa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ini nha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ini nha sijay ijal maras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hiya lga musa</w:t>
      </w:r>
      <w:r w:rsidR="00EE2D9F">
        <w:rPr>
          <w:rFonts w:ascii="Times New Roman" w:hAnsi="Times New Roman" w:cs="Times New Roman"/>
          <w:sz w:val="24"/>
          <w:szCs w:val="24"/>
        </w:rPr>
        <w:t xml:space="preserve"> </w:t>
      </w:r>
      <w:r w:rsidR="00EE2D9F" w:rsidRPr="00986A2A">
        <w:rPr>
          <w:rFonts w:ascii="Times New Roman" w:hAnsi="Times New Roman" w:cs="Times New Roman"/>
          <w:sz w:val="24"/>
          <w:szCs w:val="24"/>
        </w:rPr>
        <w:t>sayux lpyung muci mkayal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EE2D9F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E9467" w14:textId="1ABB8AC6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nanu maki 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tux ryax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musa mluw smatu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s</w:t>
      </w:r>
      <w:r w:rsidR="009E2803">
        <w:rPr>
          <w:rFonts w:ascii="Times New Roman" w:hAnsi="Times New Roman" w:cs="Times New Roman"/>
          <w:sz w:val="24"/>
          <w:szCs w:val="24"/>
        </w:rPr>
        <w:t>qu</w:t>
      </w:r>
      <w:r w:rsidR="009E2803" w:rsidRPr="00986A2A">
        <w:rPr>
          <w:rFonts w:ascii="Times New Roman" w:hAnsi="Times New Roman" w:cs="Times New Roman"/>
          <w:sz w:val="24"/>
          <w:szCs w:val="24"/>
        </w:rPr>
        <w:t>liq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musa mluw smatu sq</w:t>
      </w:r>
      <w:r w:rsidR="009E2803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 qasa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ini nha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ini nha </w:t>
      </w:r>
      <w:r w:rsidR="009E2803" w:rsidRPr="009E2803">
        <w:rPr>
          <w:rFonts w:ascii="Times New Roman" w:hAnsi="Times New Roman" w:cs="Times New Roman"/>
          <w:color w:val="0432FF"/>
          <w:sz w:val="24"/>
          <w:szCs w:val="24"/>
        </w:rPr>
        <w:t>szyay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i</w:t>
      </w:r>
      <w:r w:rsidR="009E2803">
        <w:rPr>
          <w:rFonts w:ascii="Times New Roman" w:hAnsi="Times New Roman" w:cs="Times New Roman"/>
          <w:sz w:val="24"/>
          <w:szCs w:val="24"/>
        </w:rPr>
        <w:t>zy</w:t>
      </w:r>
      <w:r w:rsidR="009E2803" w:rsidRPr="00986A2A">
        <w:rPr>
          <w:rFonts w:ascii="Times New Roman" w:hAnsi="Times New Roman" w:cs="Times New Roman"/>
          <w:sz w:val="24"/>
          <w:szCs w:val="24"/>
        </w:rPr>
        <w:t>al maras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hiya lga musa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>sayux lpyung muci mkayal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nanu maki qutux ryax , musa mluw smatu squliq , musa mluw smatu squliq qasa lga , nanu a ~ ini nha , ini nha szyay izyal maras lga , hiya lga musa sayux lpyung muci mkayal ga ,</w:t>
      </w:r>
    </w:p>
    <w:p w14:paraId="614FECBD" w14:textId="1C3734BF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有一天，她跟著去參加送葬，她要跟去送葬，但是大家都不喜歡帶著她去。他們談論說，她會讓我們在賓客前丟臉。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9E280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2C4D6F3" w14:textId="5239E6C6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1F15E4" w14:textId="50A02E5F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ungat qbaqan nyux si tqabu muci musa saku l’rwa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nanu yasa si nha rasi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rasun nha lro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trang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trang mnaga sqoliq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lpyung qasa lga lama smi qwaw ro ini ga rama tmapaq hikil baqu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79171" w14:textId="1C0E3CC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E2803" w:rsidRP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ungat qbaqan nyux si </w:t>
      </w:r>
      <w:r w:rsidR="009E2803" w:rsidRPr="00B112D6">
        <w:rPr>
          <w:rFonts w:ascii="Times New Roman" w:hAnsi="Times New Roman" w:cs="Times New Roman"/>
          <w:color w:val="0432FF"/>
          <w:sz w:val="24"/>
          <w:szCs w:val="24"/>
        </w:rPr>
        <w:t>tqabu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muci musa saku lrwa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nanu yasa si nha rasi</w:t>
      </w:r>
      <w:r w:rsidR="009E2803">
        <w:rPr>
          <w:rFonts w:ascii="Times New Roman" w:hAnsi="Times New Roman" w:cs="Times New Roman"/>
          <w:sz w:val="24"/>
          <w:szCs w:val="24"/>
        </w:rPr>
        <w:t xml:space="preserve"> , 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rasun </w:t>
      </w:r>
      <w:r w:rsidR="009E2803" w:rsidRPr="00986A2A">
        <w:rPr>
          <w:rFonts w:ascii="Times New Roman" w:hAnsi="Times New Roman" w:cs="Times New Roman"/>
          <w:sz w:val="24"/>
          <w:szCs w:val="24"/>
        </w:rPr>
        <w:lastRenderedPageBreak/>
        <w:t>nha lr</w:t>
      </w:r>
      <w:r w:rsidR="00B112D6">
        <w:rPr>
          <w:rFonts w:ascii="Times New Roman" w:hAnsi="Times New Roman" w:cs="Times New Roman"/>
          <w:sz w:val="24"/>
          <w:szCs w:val="24"/>
        </w:rPr>
        <w:t>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trang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trang mnaga sq</w:t>
      </w:r>
      <w:r w:rsidR="00B112D6">
        <w:rPr>
          <w:rFonts w:ascii="Times New Roman" w:hAnsi="Times New Roman" w:cs="Times New Roman"/>
          <w:sz w:val="24"/>
          <w:szCs w:val="24"/>
        </w:rPr>
        <w:t>u</w:t>
      </w:r>
      <w:r w:rsidR="009E2803" w:rsidRPr="00986A2A">
        <w:rPr>
          <w:rFonts w:ascii="Times New Roman" w:hAnsi="Times New Roman" w:cs="Times New Roman"/>
          <w:sz w:val="24"/>
          <w:szCs w:val="24"/>
        </w:rPr>
        <w:t>liq q</w:t>
      </w:r>
      <w:r w:rsidR="00B112D6">
        <w:rPr>
          <w:rFonts w:ascii="Times New Roman" w:hAnsi="Times New Roman" w:cs="Times New Roman"/>
          <w:sz w:val="24"/>
          <w:szCs w:val="24"/>
        </w:rPr>
        <w:t>u</w:t>
      </w:r>
      <w:r w:rsidR="009E2803">
        <w:rPr>
          <w:rFonts w:ascii="Times New Roman" w:hAnsi="Times New Roman" w:cs="Times New Roman"/>
          <w:sz w:val="24"/>
          <w:szCs w:val="24"/>
        </w:rPr>
        <w:t xml:space="preserve"> 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lpyung qasa lga lama smi qwaw </w:t>
      </w:r>
      <w:commentRangeStart w:id="11"/>
      <w:r w:rsidR="009E2803" w:rsidRPr="00193C50">
        <w:rPr>
          <w:rFonts w:ascii="Times New Roman" w:hAnsi="Times New Roman" w:cs="Times New Roman"/>
          <w:color w:val="0432FF"/>
          <w:sz w:val="24"/>
          <w:szCs w:val="24"/>
          <w:rPrChange w:id="12" w:author="Sihwei" w:date="2022-08-02T21:38:00Z">
            <w:rPr>
              <w:rFonts w:ascii="Times New Roman" w:hAnsi="Times New Roman" w:cs="Times New Roman"/>
              <w:sz w:val="24"/>
              <w:szCs w:val="24"/>
            </w:rPr>
          </w:rPrChange>
        </w:rPr>
        <w:t>r</w:t>
      </w:r>
      <w:r w:rsidR="00B112D6" w:rsidRPr="00193C50">
        <w:rPr>
          <w:rFonts w:ascii="Times New Roman" w:hAnsi="Times New Roman" w:cs="Times New Roman"/>
          <w:color w:val="0432FF"/>
          <w:sz w:val="24"/>
          <w:szCs w:val="24"/>
          <w:rPrChange w:id="13" w:author="Sihwei" w:date="2022-08-02T21:38:00Z">
            <w:rPr>
              <w:rFonts w:ascii="Times New Roman" w:hAnsi="Times New Roman" w:cs="Times New Roman"/>
              <w:sz w:val="24"/>
              <w:szCs w:val="24"/>
            </w:rPr>
          </w:rPrChange>
        </w:rPr>
        <w:t>u</w:t>
      </w:r>
      <w:r w:rsidR="009E2803" w:rsidRPr="00193C50">
        <w:rPr>
          <w:rFonts w:ascii="Times New Roman" w:hAnsi="Times New Roman" w:cs="Times New Roman"/>
          <w:color w:val="0432FF"/>
          <w:sz w:val="24"/>
          <w:szCs w:val="24"/>
          <w:rPrChange w:id="14" w:author="Sihwei" w:date="2022-08-02T21:3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ini ga</w:t>
      </w:r>
      <w:commentRangeEnd w:id="11"/>
      <w:r w:rsidR="00193C50">
        <w:rPr>
          <w:rStyle w:val="CommentReference"/>
        </w:rPr>
        <w:commentReference w:id="11"/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B112D6" w:rsidRPr="00B112D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ama </w:t>
      </w:r>
      <w:r w:rsidR="009E2803" w:rsidRPr="00F21482">
        <w:rPr>
          <w:rFonts w:ascii="Times New Roman" w:hAnsi="Times New Roman" w:cs="Times New Roman"/>
          <w:color w:val="0432FF"/>
          <w:sz w:val="24"/>
          <w:szCs w:val="24"/>
          <w:rPrChange w:id="15" w:author="Sihwei" w:date="2022-08-02T21:40:00Z">
            <w:rPr>
              <w:rFonts w:ascii="Times New Roman" w:hAnsi="Times New Roman" w:cs="Times New Roman"/>
              <w:sz w:val="24"/>
              <w:szCs w:val="24"/>
            </w:rPr>
          </w:rPrChange>
        </w:rPr>
        <w:t>tmapaq</w:t>
      </w:r>
      <w:r w:rsidR="009E2803" w:rsidRPr="00986A2A">
        <w:rPr>
          <w:rFonts w:ascii="Times New Roman" w:hAnsi="Times New Roman" w:cs="Times New Roman"/>
          <w:sz w:val="24"/>
          <w:szCs w:val="24"/>
        </w:rPr>
        <w:t xml:space="preserve"> hikil </w:t>
      </w:r>
      <w:r w:rsidR="009E2803" w:rsidRPr="00B112D6">
        <w:rPr>
          <w:rFonts w:ascii="Times New Roman" w:hAnsi="Times New Roman" w:cs="Times New Roman"/>
          <w:color w:val="0432FF"/>
          <w:sz w:val="24"/>
          <w:szCs w:val="24"/>
        </w:rPr>
        <w:t>baqu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B112D6" w:rsidRPr="00B112D6">
        <w:rPr>
          <w:rFonts w:ascii="Times New Roman" w:hAnsi="Times New Roman" w:cs="Times New Roman"/>
          <w:sz w:val="24"/>
          <w:szCs w:val="24"/>
        </w:rPr>
        <w:t xml:space="preserve"> ungat qbaqan nyux si tqabu muci musa saku lrwa , nanu yasa si nha rasi , rasun nha lru , trang a ~ trang mnaga squliq qu lpyung qasa lga lama smi qwaw ru ini ga lama tmapaq hikil baqu ,</w:t>
      </w:r>
    </w:p>
    <w:p w14:paraId="45B345B6" w14:textId="228D01EC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但是呢，沒有辦法，她說我也要去賺錢。他們也只好帶著她去。當賓客正在等送葬的人回來的時候，會先準備酒，或者事前準備搗小米蔴薯。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B112D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2572B26" w14:textId="098630A9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0736AC" w14:textId="2203A012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nanu nyux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nyux</w:t>
      </w:r>
      <w:r w:rsidR="003B31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paq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paq sm’xu’ hekil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hikil baqu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kwara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tgiway likuy lokah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ini ga cyugal lohung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khmay lpyung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cyugal lohung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payats lohung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s’xun nha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pira hikil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C957A7" w14:textId="083F4C2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112D6" w:rsidRPr="00B112D6">
        <w:rPr>
          <w:rFonts w:ascii="Times New Roman" w:hAnsi="Times New Roman" w:cs="Times New Roman"/>
          <w:sz w:val="24"/>
          <w:szCs w:val="24"/>
        </w:rPr>
        <w:t xml:space="preserve"> </w:t>
      </w:r>
      <w:r w:rsidR="00B112D6" w:rsidRPr="00986A2A">
        <w:rPr>
          <w:rFonts w:ascii="Times New Roman" w:hAnsi="Times New Roman" w:cs="Times New Roman"/>
          <w:sz w:val="24"/>
          <w:szCs w:val="24"/>
        </w:rPr>
        <w:t>nanu nyux a</w:t>
      </w:r>
      <w:r w:rsidR="00B112D6">
        <w:rPr>
          <w:rFonts w:ascii="Times New Roman" w:hAnsi="Times New Roman" w:cs="Times New Roman"/>
          <w:sz w:val="24"/>
          <w:szCs w:val="24"/>
        </w:rPr>
        <w:t xml:space="preserve"> ~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nyux</w:t>
      </w:r>
      <w:r w:rsidR="00B112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12D6" w:rsidRPr="00986A2A">
        <w:rPr>
          <w:rFonts w:ascii="Times New Roman" w:hAnsi="Times New Roman" w:cs="Times New Roman"/>
          <w:sz w:val="24"/>
          <w:szCs w:val="24"/>
        </w:rPr>
        <w:t>paq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paq </w:t>
      </w:r>
      <w:r w:rsidR="00B112D6" w:rsidRPr="00F21482">
        <w:rPr>
          <w:rFonts w:ascii="Times New Roman" w:hAnsi="Times New Roman" w:cs="Times New Roman"/>
          <w:color w:val="FF0000"/>
          <w:sz w:val="24"/>
          <w:szCs w:val="24"/>
          <w:rPrChange w:id="16" w:author="Sihwei" w:date="2022-08-02T21:41:00Z">
            <w:rPr>
              <w:rFonts w:ascii="Times New Roman" w:hAnsi="Times New Roman" w:cs="Times New Roman"/>
              <w:sz w:val="24"/>
              <w:szCs w:val="24"/>
            </w:rPr>
          </w:rPrChange>
        </w:rPr>
        <w:t>smxu</w:t>
      </w:r>
      <w:ins w:id="17" w:author="Sihwei" w:date="2022-08-02T21:41:00Z">
        <w:r w:rsidR="00F21482" w:rsidRPr="00F21482">
          <w:rPr>
            <w:rFonts w:ascii="Times New Roman" w:hAnsi="Times New Roman" w:cs="Times New Roman"/>
            <w:color w:val="FF0000"/>
            <w:sz w:val="24"/>
            <w:szCs w:val="24"/>
            <w:rPrChange w:id="18" w:author="Sihwei" w:date="2022-08-02T21:4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’</w:t>
        </w:r>
      </w:ins>
      <w:r w:rsidR="00B112D6" w:rsidRPr="00F21482">
        <w:rPr>
          <w:rFonts w:ascii="Times New Roman" w:hAnsi="Times New Roman" w:cs="Times New Roman"/>
          <w:color w:val="FF0000"/>
          <w:sz w:val="24"/>
          <w:szCs w:val="24"/>
          <w:rPrChange w:id="19" w:author="Sihwei" w:date="2022-08-02T21:4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B112D6" w:rsidRPr="00986A2A">
        <w:rPr>
          <w:rFonts w:ascii="Times New Roman" w:hAnsi="Times New Roman" w:cs="Times New Roman"/>
          <w:sz w:val="24"/>
          <w:szCs w:val="24"/>
        </w:rPr>
        <w:t>h</w:t>
      </w:r>
      <w:r w:rsidR="00B112D6">
        <w:rPr>
          <w:rFonts w:ascii="Times New Roman" w:hAnsi="Times New Roman" w:cs="Times New Roman"/>
          <w:sz w:val="24"/>
          <w:szCs w:val="24"/>
        </w:rPr>
        <w:t>i</w:t>
      </w:r>
      <w:r w:rsidR="00B112D6" w:rsidRPr="00986A2A">
        <w:rPr>
          <w:rFonts w:ascii="Times New Roman" w:hAnsi="Times New Roman" w:cs="Times New Roman"/>
          <w:sz w:val="24"/>
          <w:szCs w:val="24"/>
        </w:rPr>
        <w:t>kil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hikil baqu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kwara q</w:t>
      </w:r>
      <w:r w:rsidR="00B112D6">
        <w:rPr>
          <w:rFonts w:ascii="Times New Roman" w:hAnsi="Times New Roman" w:cs="Times New Roman"/>
          <w:sz w:val="24"/>
          <w:szCs w:val="24"/>
        </w:rPr>
        <w:t>u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B112D6">
        <w:rPr>
          <w:rFonts w:ascii="Times New Roman" w:hAnsi="Times New Roman" w:cs="Times New Roman"/>
          <w:sz w:val="24"/>
          <w:szCs w:val="24"/>
        </w:rPr>
        <w:t xml:space="preserve"> ~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tgiway likuy lokah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ini ga cyugal l</w:t>
      </w:r>
      <w:r w:rsidR="00B112D6">
        <w:rPr>
          <w:rFonts w:ascii="Times New Roman" w:hAnsi="Times New Roman" w:cs="Times New Roman"/>
          <w:sz w:val="24"/>
          <w:szCs w:val="24"/>
        </w:rPr>
        <w:t>u</w:t>
      </w:r>
      <w:r w:rsidR="00B112D6" w:rsidRPr="00986A2A">
        <w:rPr>
          <w:rFonts w:ascii="Times New Roman" w:hAnsi="Times New Roman" w:cs="Times New Roman"/>
          <w:sz w:val="24"/>
          <w:szCs w:val="24"/>
        </w:rPr>
        <w:t>hung lga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khmay lpyung ga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cyugal l</w:t>
      </w:r>
      <w:r w:rsidR="00CD104E">
        <w:rPr>
          <w:rFonts w:ascii="Times New Roman" w:hAnsi="Times New Roman" w:cs="Times New Roman"/>
          <w:sz w:val="24"/>
          <w:szCs w:val="24"/>
        </w:rPr>
        <w:t>u</w:t>
      </w:r>
      <w:r w:rsidR="00B112D6" w:rsidRPr="00986A2A">
        <w:rPr>
          <w:rFonts w:ascii="Times New Roman" w:hAnsi="Times New Roman" w:cs="Times New Roman"/>
          <w:sz w:val="24"/>
          <w:szCs w:val="24"/>
        </w:rPr>
        <w:t>hung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payat l</w:t>
      </w:r>
      <w:r w:rsidR="00CD104E">
        <w:rPr>
          <w:rFonts w:ascii="Times New Roman" w:hAnsi="Times New Roman" w:cs="Times New Roman"/>
          <w:sz w:val="24"/>
          <w:szCs w:val="24"/>
        </w:rPr>
        <w:t>u</w:t>
      </w:r>
      <w:r w:rsidR="00B112D6" w:rsidRPr="00986A2A">
        <w:rPr>
          <w:rFonts w:ascii="Times New Roman" w:hAnsi="Times New Roman" w:cs="Times New Roman"/>
          <w:sz w:val="24"/>
          <w:szCs w:val="24"/>
        </w:rPr>
        <w:t>hung</w:t>
      </w:r>
      <w:r w:rsidR="00B112D6">
        <w:rPr>
          <w:rFonts w:ascii="Times New Roman" w:hAnsi="Times New Roman" w:cs="Times New Roman"/>
          <w:sz w:val="24"/>
          <w:szCs w:val="24"/>
        </w:rPr>
        <w:t xml:space="preserve"> , </w:t>
      </w:r>
      <w:r w:rsidR="00B112D6" w:rsidRPr="00986A2A">
        <w:rPr>
          <w:rFonts w:ascii="Times New Roman" w:hAnsi="Times New Roman" w:cs="Times New Roman"/>
          <w:sz w:val="24"/>
          <w:szCs w:val="24"/>
        </w:rPr>
        <w:t>sxun nha</w:t>
      </w:r>
      <w:r w:rsidR="00B112D6">
        <w:rPr>
          <w:rFonts w:ascii="Times New Roman" w:hAnsi="Times New Roman" w:cs="Times New Roman"/>
          <w:sz w:val="24"/>
          <w:szCs w:val="24"/>
        </w:rPr>
        <w:t xml:space="preserve"> ,</w:t>
      </w:r>
      <w:r w:rsidR="00B112D6" w:rsidRPr="00986A2A">
        <w:rPr>
          <w:rFonts w:ascii="Times New Roman" w:hAnsi="Times New Roman" w:cs="Times New Roman"/>
          <w:sz w:val="24"/>
          <w:szCs w:val="24"/>
        </w:rPr>
        <w:t xml:space="preserve"> pira hikil</w:t>
      </w:r>
      <w:r w:rsidR="00B112D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CD104E" w:rsidRPr="00CD104E">
        <w:rPr>
          <w:rFonts w:ascii="Times New Roman" w:hAnsi="Times New Roman" w:cs="Times New Roman"/>
          <w:sz w:val="24"/>
          <w:szCs w:val="24"/>
        </w:rPr>
        <w:t xml:space="preserve"> </w:t>
      </w:r>
      <w:r w:rsidR="00CD104E" w:rsidRPr="00986A2A">
        <w:rPr>
          <w:rFonts w:ascii="Times New Roman" w:hAnsi="Times New Roman" w:cs="Times New Roman"/>
          <w:sz w:val="24"/>
          <w:szCs w:val="24"/>
        </w:rPr>
        <w:t>nanu nyux a</w:t>
      </w:r>
      <w:r w:rsidR="00CD104E">
        <w:rPr>
          <w:rFonts w:ascii="Times New Roman" w:hAnsi="Times New Roman" w:cs="Times New Roman"/>
          <w:sz w:val="24"/>
          <w:szCs w:val="24"/>
        </w:rPr>
        <w:t xml:space="preserve"> ~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nyux</w:t>
      </w:r>
      <w:r w:rsidR="00CD10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104E" w:rsidRPr="00986A2A">
        <w:rPr>
          <w:rFonts w:ascii="Times New Roman" w:hAnsi="Times New Roman" w:cs="Times New Roman"/>
          <w:sz w:val="24"/>
          <w:szCs w:val="24"/>
        </w:rPr>
        <w:t>paq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paq smxu h</w:t>
      </w:r>
      <w:r w:rsidR="00CD104E">
        <w:rPr>
          <w:rFonts w:ascii="Times New Roman" w:hAnsi="Times New Roman" w:cs="Times New Roman"/>
          <w:sz w:val="24"/>
          <w:szCs w:val="24"/>
        </w:rPr>
        <w:t>i</w:t>
      </w:r>
      <w:r w:rsidR="00CD104E" w:rsidRPr="00986A2A">
        <w:rPr>
          <w:rFonts w:ascii="Times New Roman" w:hAnsi="Times New Roman" w:cs="Times New Roman"/>
          <w:sz w:val="24"/>
          <w:szCs w:val="24"/>
        </w:rPr>
        <w:t>kil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hikil baqu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kwara q</w:t>
      </w:r>
      <w:r w:rsidR="00CD104E">
        <w:rPr>
          <w:rFonts w:ascii="Times New Roman" w:hAnsi="Times New Roman" w:cs="Times New Roman"/>
          <w:sz w:val="24"/>
          <w:szCs w:val="24"/>
        </w:rPr>
        <w:t>u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CD104E">
        <w:rPr>
          <w:rFonts w:ascii="Times New Roman" w:hAnsi="Times New Roman" w:cs="Times New Roman"/>
          <w:sz w:val="24"/>
          <w:szCs w:val="24"/>
        </w:rPr>
        <w:t xml:space="preserve"> ~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tgiway likuy lokah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ini ga cyugal l</w:t>
      </w:r>
      <w:r w:rsidR="00CD104E">
        <w:rPr>
          <w:rFonts w:ascii="Times New Roman" w:hAnsi="Times New Roman" w:cs="Times New Roman"/>
          <w:sz w:val="24"/>
          <w:szCs w:val="24"/>
        </w:rPr>
        <w:t>u</w:t>
      </w:r>
      <w:r w:rsidR="00CD104E" w:rsidRPr="00986A2A">
        <w:rPr>
          <w:rFonts w:ascii="Times New Roman" w:hAnsi="Times New Roman" w:cs="Times New Roman"/>
          <w:sz w:val="24"/>
          <w:szCs w:val="24"/>
        </w:rPr>
        <w:t>hung lga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khmay lpyung ga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cyugal l</w:t>
      </w:r>
      <w:r w:rsidR="00CD104E">
        <w:rPr>
          <w:rFonts w:ascii="Times New Roman" w:hAnsi="Times New Roman" w:cs="Times New Roman"/>
          <w:sz w:val="24"/>
          <w:szCs w:val="24"/>
        </w:rPr>
        <w:t>u</w:t>
      </w:r>
      <w:r w:rsidR="00CD104E" w:rsidRPr="00986A2A">
        <w:rPr>
          <w:rFonts w:ascii="Times New Roman" w:hAnsi="Times New Roman" w:cs="Times New Roman"/>
          <w:sz w:val="24"/>
          <w:szCs w:val="24"/>
        </w:rPr>
        <w:t>hung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payat l</w:t>
      </w:r>
      <w:r w:rsidR="00CD104E">
        <w:rPr>
          <w:rFonts w:ascii="Times New Roman" w:hAnsi="Times New Roman" w:cs="Times New Roman"/>
          <w:sz w:val="24"/>
          <w:szCs w:val="24"/>
        </w:rPr>
        <w:t>u</w:t>
      </w:r>
      <w:r w:rsidR="00CD104E" w:rsidRPr="00986A2A">
        <w:rPr>
          <w:rFonts w:ascii="Times New Roman" w:hAnsi="Times New Roman" w:cs="Times New Roman"/>
          <w:sz w:val="24"/>
          <w:szCs w:val="24"/>
        </w:rPr>
        <w:t>hung</w:t>
      </w:r>
      <w:r w:rsidR="00CD104E">
        <w:rPr>
          <w:rFonts w:ascii="Times New Roman" w:hAnsi="Times New Roman" w:cs="Times New Roman"/>
          <w:sz w:val="24"/>
          <w:szCs w:val="24"/>
        </w:rPr>
        <w:t xml:space="preserve"> , </w:t>
      </w:r>
      <w:r w:rsidR="00CD104E" w:rsidRPr="00986A2A">
        <w:rPr>
          <w:rFonts w:ascii="Times New Roman" w:hAnsi="Times New Roman" w:cs="Times New Roman"/>
          <w:sz w:val="24"/>
          <w:szCs w:val="24"/>
        </w:rPr>
        <w:t>sxun nha</w:t>
      </w:r>
      <w:r w:rsidR="00CD104E">
        <w:rPr>
          <w:rFonts w:ascii="Times New Roman" w:hAnsi="Times New Roman" w:cs="Times New Roman"/>
          <w:sz w:val="24"/>
          <w:szCs w:val="24"/>
        </w:rPr>
        <w:t xml:space="preserve"> ,</w:t>
      </w:r>
      <w:r w:rsidR="00CD104E" w:rsidRPr="00986A2A">
        <w:rPr>
          <w:rFonts w:ascii="Times New Roman" w:hAnsi="Times New Roman" w:cs="Times New Roman"/>
          <w:sz w:val="24"/>
          <w:szCs w:val="24"/>
        </w:rPr>
        <w:t xml:space="preserve"> pira hikil</w:t>
      </w:r>
      <w:r w:rsidR="00CD104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345C30" w14:textId="0C0368C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在搗小米蔴薯的時候，幾乎都是男性，一般是搗三個臼。如果賓客多的話，他們會衡量，要搗三個臼，或四個臼。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CD104E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C057931" w14:textId="02C171F6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3C4063" w14:textId="59A7FA3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kmal kwara kya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nikis hiya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simu laqi ga blaq tama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blaq mkuw tama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mnaga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laxi hmuts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laxi hmuts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musa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mingats qnaniq sayux lpyung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lman nha muci laqi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ga 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trang cipoq saku kya si ku gluw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s’su’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balay tama bih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t’an nha kwara bnkis uji pi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 naga owah nha qmasuw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hikil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EE098" w14:textId="728596E5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B19EA" w:rsidRPr="004B19E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986A2A">
        <w:rPr>
          <w:rFonts w:ascii="Times New Roman" w:hAnsi="Times New Roman" w:cs="Times New Roman"/>
          <w:sz w:val="24"/>
          <w:szCs w:val="24"/>
        </w:rPr>
        <w:t>nanu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kmal kwara kya q</w:t>
      </w:r>
      <w:r w:rsidR="004B19EA">
        <w:rPr>
          <w:rFonts w:ascii="Times New Roman" w:hAnsi="Times New Roman" w:cs="Times New Roman"/>
          <w:sz w:val="24"/>
          <w:szCs w:val="24"/>
        </w:rPr>
        <w:t xml:space="preserve">u </w:t>
      </w:r>
      <w:r w:rsidR="004B19EA" w:rsidRPr="00986A2A">
        <w:rPr>
          <w:rFonts w:ascii="Times New Roman" w:hAnsi="Times New Roman" w:cs="Times New Roman"/>
          <w:sz w:val="24"/>
          <w:szCs w:val="24"/>
        </w:rPr>
        <w:t>nkis hiya</w:t>
      </w:r>
      <w:r w:rsidR="004B19EA">
        <w:rPr>
          <w:rFonts w:ascii="Times New Roman" w:hAnsi="Times New Roman" w:cs="Times New Roman"/>
          <w:sz w:val="24"/>
          <w:szCs w:val="24"/>
        </w:rPr>
        <w:t xml:space="preserve"> ,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simu laqi ga blaq tama</w:t>
      </w:r>
      <w:r w:rsidR="004B19EA">
        <w:rPr>
          <w:rFonts w:ascii="Times New Roman" w:hAnsi="Times New Roman" w:cs="Times New Roman"/>
          <w:sz w:val="24"/>
          <w:szCs w:val="24"/>
        </w:rPr>
        <w:t xml:space="preserve"> ,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blaq mkuw tama</w:t>
      </w:r>
      <w:r w:rsidR="004B19EA">
        <w:rPr>
          <w:rFonts w:ascii="Times New Roman" w:hAnsi="Times New Roman" w:cs="Times New Roman"/>
          <w:sz w:val="24"/>
          <w:szCs w:val="24"/>
        </w:rPr>
        <w:t xml:space="preserve"> , </w:t>
      </w:r>
      <w:r w:rsidR="004B19EA" w:rsidRPr="00986A2A">
        <w:rPr>
          <w:rFonts w:ascii="Times New Roman" w:hAnsi="Times New Roman" w:cs="Times New Roman"/>
          <w:sz w:val="24"/>
          <w:szCs w:val="24"/>
        </w:rPr>
        <w:t>mnaga</w:t>
      </w:r>
      <w:r w:rsidR="004B19EA">
        <w:rPr>
          <w:rFonts w:ascii="Times New Roman" w:hAnsi="Times New Roman" w:cs="Times New Roman"/>
          <w:sz w:val="24"/>
          <w:szCs w:val="24"/>
        </w:rPr>
        <w:t xml:space="preserve"> ,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laxi hmut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laxi hmut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musa</w:t>
      </w:r>
      <w:r w:rsidR="004B19E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4B19EA">
        <w:rPr>
          <w:rFonts w:ascii="Times New Roman" w:hAnsi="Times New Roman" w:cs="Times New Roman"/>
          <w:color w:val="0432FF"/>
          <w:sz w:val="24"/>
          <w:szCs w:val="24"/>
        </w:rPr>
        <w:t>mingat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qnaniq sayux lpyung</w:t>
      </w:r>
      <w:r w:rsidR="004B19EA">
        <w:rPr>
          <w:rFonts w:ascii="Times New Roman" w:hAnsi="Times New Roman" w:cs="Times New Roman"/>
          <w:sz w:val="24"/>
          <w:szCs w:val="24"/>
        </w:rPr>
        <w:t xml:space="preserve"> ,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lman nha muci laqi</w:t>
      </w:r>
      <w:r w:rsidR="004B19EA">
        <w:rPr>
          <w:rFonts w:ascii="Times New Roman" w:hAnsi="Times New Roman" w:cs="Times New Roman"/>
          <w:sz w:val="24"/>
          <w:szCs w:val="24"/>
        </w:rPr>
        <w:t xml:space="preserve"> , </w:t>
      </w:r>
      <w:r w:rsidR="004B19EA" w:rsidRPr="00986A2A">
        <w:rPr>
          <w:rFonts w:ascii="Times New Roman" w:hAnsi="Times New Roman" w:cs="Times New Roman"/>
          <w:sz w:val="24"/>
          <w:szCs w:val="24"/>
        </w:rPr>
        <w:t>ga nanu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trang cip</w:t>
      </w:r>
      <w:r w:rsidR="004B19EA">
        <w:rPr>
          <w:rFonts w:ascii="Times New Roman" w:hAnsi="Times New Roman" w:cs="Times New Roman"/>
          <w:sz w:val="24"/>
          <w:szCs w:val="24"/>
        </w:rPr>
        <w:t>u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q saku kya </w:t>
      </w:r>
      <w:ins w:id="20" w:author="Sihwei" w:date="2022-08-02T21:51:00Z">
        <w:r w:rsidR="009E08D0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4B19EA" w:rsidRPr="00986A2A">
        <w:rPr>
          <w:rFonts w:ascii="Times New Roman" w:hAnsi="Times New Roman" w:cs="Times New Roman" w:hint="eastAsia"/>
          <w:sz w:val="24"/>
          <w:szCs w:val="24"/>
        </w:rPr>
        <w:t>s</w:t>
      </w:r>
      <w:r w:rsidR="004B19EA" w:rsidRPr="00986A2A">
        <w:rPr>
          <w:rFonts w:ascii="Times New Roman" w:hAnsi="Times New Roman" w:cs="Times New Roman"/>
          <w:sz w:val="24"/>
          <w:szCs w:val="24"/>
        </w:rPr>
        <w:t>i ku gluw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9E08D0">
        <w:rPr>
          <w:rFonts w:ascii="Times New Roman" w:hAnsi="Times New Roman" w:cs="Times New Roman"/>
          <w:color w:val="0432FF"/>
          <w:sz w:val="24"/>
          <w:szCs w:val="24"/>
          <w:rPrChange w:id="21" w:author="Sihwei" w:date="2022-08-02T21:52:00Z">
            <w:rPr>
              <w:rFonts w:ascii="Times New Roman" w:hAnsi="Times New Roman" w:cs="Times New Roman"/>
              <w:sz w:val="24"/>
              <w:szCs w:val="24"/>
            </w:rPr>
          </w:rPrChange>
        </w:rPr>
        <w:t>s’su</w:t>
      </w:r>
      <w:r w:rsidR="004B19E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986A2A">
        <w:rPr>
          <w:rFonts w:ascii="Times New Roman" w:hAnsi="Times New Roman" w:cs="Times New Roman"/>
          <w:sz w:val="24"/>
          <w:szCs w:val="24"/>
        </w:rPr>
        <w:t>balay tama bih a</w:t>
      </w:r>
      <w:r w:rsidR="004B19EA">
        <w:rPr>
          <w:rFonts w:ascii="Times New Roman" w:hAnsi="Times New Roman" w:cs="Times New Roman"/>
          <w:sz w:val="24"/>
          <w:szCs w:val="24"/>
        </w:rPr>
        <w:t xml:space="preserve"> ~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4B19EA">
        <w:rPr>
          <w:rFonts w:ascii="Times New Roman" w:hAnsi="Times New Roman" w:cs="Times New Roman"/>
          <w:color w:val="0432FF"/>
          <w:sz w:val="24"/>
          <w:szCs w:val="24"/>
        </w:rPr>
        <w:t>t’an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nha kwara bnkis u</w:t>
      </w:r>
      <w:r w:rsidR="004B19EA">
        <w:rPr>
          <w:rFonts w:ascii="Times New Roman" w:hAnsi="Times New Roman" w:cs="Times New Roman"/>
          <w:sz w:val="24"/>
          <w:szCs w:val="24"/>
        </w:rPr>
        <w:t>z</w:t>
      </w:r>
      <w:r w:rsidR="004B19EA" w:rsidRPr="00986A2A">
        <w:rPr>
          <w:rFonts w:ascii="Times New Roman" w:hAnsi="Times New Roman" w:cs="Times New Roman"/>
          <w:sz w:val="24"/>
          <w:szCs w:val="24"/>
        </w:rPr>
        <w:t>i pi</w:t>
      </w:r>
      <w:r w:rsidR="004B19EA">
        <w:rPr>
          <w:rFonts w:ascii="Times New Roman" w:hAnsi="Times New Roman" w:cs="Times New Roman"/>
          <w:sz w:val="24"/>
          <w:szCs w:val="24"/>
        </w:rPr>
        <w:t xml:space="preserve"> ,</w:t>
      </w:r>
      <w:r w:rsidR="004B19EA" w:rsidRPr="00986A2A">
        <w:rPr>
          <w:rFonts w:ascii="Times New Roman" w:hAnsi="Times New Roman" w:cs="Times New Roman"/>
          <w:sz w:val="24"/>
          <w:szCs w:val="24"/>
        </w:rPr>
        <w:t xml:space="preserve"> si naga </w:t>
      </w:r>
      <w:r w:rsidR="004B19EA">
        <w:rPr>
          <w:rFonts w:ascii="Times New Roman" w:hAnsi="Times New Roman" w:cs="Times New Roman"/>
          <w:sz w:val="24"/>
          <w:szCs w:val="24"/>
        </w:rPr>
        <w:t>u</w:t>
      </w:r>
      <w:r w:rsidR="004B19EA" w:rsidRPr="00986A2A">
        <w:rPr>
          <w:rFonts w:ascii="Times New Roman" w:hAnsi="Times New Roman" w:cs="Times New Roman"/>
          <w:sz w:val="24"/>
          <w:szCs w:val="24"/>
        </w:rPr>
        <w:t>wah nha qmasuw</w:t>
      </w:r>
      <w:r w:rsidR="004B19EA">
        <w:rPr>
          <w:rFonts w:ascii="Times New Roman" w:hAnsi="Times New Roman" w:cs="Times New Roman"/>
          <w:sz w:val="24"/>
          <w:szCs w:val="24"/>
        </w:rPr>
        <w:t xml:space="preserve"> </w:t>
      </w:r>
      <w:r w:rsidR="004B19EA" w:rsidRPr="00986A2A">
        <w:rPr>
          <w:rFonts w:ascii="Times New Roman" w:hAnsi="Times New Roman" w:cs="Times New Roman"/>
          <w:sz w:val="24"/>
          <w:szCs w:val="24"/>
        </w:rPr>
        <w:t>hikil</w:t>
      </w:r>
      <w:r w:rsidR="004B19E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4B19EA" w:rsidRPr="004B19EA">
        <w:rPr>
          <w:rFonts w:ascii="Times New Roman" w:hAnsi="Times New Roman" w:cs="Times New Roman"/>
          <w:sz w:val="24"/>
          <w:szCs w:val="24"/>
        </w:rPr>
        <w:t xml:space="preserve"> nanu a ~ kmal kwara kya qu nkis hiya , simu laqi ga blaq tama , blaq mkuw tama , mnaga , laxi hmut a ~ laxi hmut a ~ musa mingat qnaniq sayux lpyung , lman nha muci laqi , ga nanu a ~ trang cipuq saku kya si ku gluw a ~ s’su balay tama bih a ~ t’an nha kwara bnkis uzi pi , si naga uwah nha qmasuw hikil .</w:t>
      </w:r>
    </w:p>
    <w:p w14:paraId="187AFDC3" w14:textId="0F4A339C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BB0648">
        <w:rPr>
          <w:rFonts w:ascii="Times New Roman" w:hAnsi="Times New Roman" w:cs="Times New Roman"/>
          <w:sz w:val="24"/>
          <w:szCs w:val="24"/>
        </w:rPr>
        <w:t>同時，大人就會要求我們小孩乖乖的坐著，不要去搶食物吃，免得在賓客面前丟臉。我當時還小，我也乖乖的坐在大人旁邊，等著他們來分發蔴薯。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RM:</w:t>
      </w:r>
      <w:r w:rsidR="004B19EA">
        <w:rPr>
          <w:rFonts w:ascii="Times New Roman" w:hAnsi="Times New Roman" w:cs="Times New Roman"/>
          <w:sz w:val="24"/>
          <w:szCs w:val="24"/>
        </w:rPr>
        <w:t xml:space="preserve"> </w:t>
      </w:r>
      <w:ins w:id="22" w:author="Sihwei" w:date="2022-08-02T21:47:00Z">
        <w:r w:rsidR="00522B6E" w:rsidRPr="00BB0648">
          <w:rPr>
            <w:rFonts w:ascii="Times New Roman" w:hAnsi="Times New Roman" w:cs="Times New Roman"/>
            <w:sz w:val="24"/>
            <w:szCs w:val="24"/>
          </w:rPr>
          <w:t>同時，大人就會</w:t>
        </w:r>
      </w:ins>
      <w:ins w:id="23" w:author="Sihwei" w:date="2022-08-02T21:51:00Z">
        <w:r w:rsidR="009E08D0">
          <w:rPr>
            <w:rFonts w:ascii="Times New Roman" w:hAnsi="Times New Roman" w:cs="Times New Roman" w:hint="eastAsia"/>
            <w:sz w:val="24"/>
            <w:szCs w:val="24"/>
          </w:rPr>
          <w:t>先跟小朋友</w:t>
        </w:r>
      </w:ins>
      <w:ins w:id="24" w:author="Sihwei" w:date="2022-08-02T21:48:00Z">
        <w:r w:rsidR="00522B6E">
          <w:rPr>
            <w:rFonts w:ascii="Times New Roman" w:hAnsi="Times New Roman" w:cs="Times New Roman" w:hint="eastAsia"/>
            <w:sz w:val="24"/>
            <w:szCs w:val="24"/>
          </w:rPr>
          <w:t>說：「你們小孩子坐好，</w:t>
        </w:r>
      </w:ins>
      <w:ins w:id="25" w:author="Sihwei" w:date="2022-08-02T21:55:00Z">
        <w:r w:rsidR="009E08D0">
          <w:rPr>
            <w:rFonts w:ascii="Times New Roman" w:hAnsi="Times New Roman" w:cs="Times New Roman" w:hint="eastAsia"/>
            <w:sz w:val="24"/>
            <w:szCs w:val="24"/>
          </w:rPr>
          <w:t>好好排好</w:t>
        </w:r>
      </w:ins>
      <w:ins w:id="26" w:author="Sihwei" w:date="2022-08-02T21:47:00Z">
        <w:r w:rsidR="00522B6E" w:rsidRPr="00BB0648">
          <w:rPr>
            <w:rFonts w:ascii="Times New Roman" w:hAnsi="Times New Roman" w:cs="Times New Roman"/>
            <w:sz w:val="24"/>
            <w:szCs w:val="24"/>
          </w:rPr>
          <w:t>坐</w:t>
        </w:r>
      </w:ins>
      <w:ins w:id="27" w:author="Sihwei" w:date="2022-08-02T21:55:00Z">
        <w:r w:rsidR="009E08D0">
          <w:rPr>
            <w:rFonts w:ascii="Times New Roman" w:hAnsi="Times New Roman" w:cs="Times New Roman" w:hint="eastAsia"/>
            <w:sz w:val="24"/>
            <w:szCs w:val="24"/>
          </w:rPr>
          <w:t>著</w:t>
        </w:r>
        <w:r w:rsidR="00FF784F">
          <w:rPr>
            <w:rFonts w:ascii="Times New Roman" w:hAnsi="Times New Roman" w:cs="Times New Roman" w:hint="eastAsia"/>
            <w:sz w:val="24"/>
            <w:szCs w:val="24"/>
          </w:rPr>
          <w:t>等</w:t>
        </w:r>
      </w:ins>
      <w:ins w:id="28" w:author="Sihwei" w:date="2022-08-02T21:47:00Z">
        <w:r w:rsidR="00522B6E" w:rsidRPr="00BB0648">
          <w:rPr>
            <w:rFonts w:ascii="Times New Roman" w:hAnsi="Times New Roman" w:cs="Times New Roman" w:hint="eastAsia"/>
            <w:sz w:val="24"/>
            <w:szCs w:val="24"/>
          </w:rPr>
          <w:t>，</w:t>
        </w:r>
        <w:r w:rsidR="00522B6E" w:rsidRPr="00BB0648">
          <w:rPr>
            <w:rFonts w:ascii="Times New Roman" w:hAnsi="Times New Roman" w:cs="Times New Roman"/>
            <w:sz w:val="24"/>
            <w:szCs w:val="24"/>
          </w:rPr>
          <w:t>不要</w:t>
        </w:r>
      </w:ins>
      <w:ins w:id="29" w:author="Sihwei" w:date="2022-08-02T21:50:00Z">
        <w:r w:rsidR="009E08D0">
          <w:rPr>
            <w:rFonts w:ascii="Times New Roman" w:hAnsi="Times New Roman" w:cs="Times New Roman" w:hint="eastAsia"/>
            <w:sz w:val="24"/>
            <w:szCs w:val="24"/>
          </w:rPr>
          <w:t>隨便在</w:t>
        </w:r>
        <w:r w:rsidR="009E08D0" w:rsidRPr="00BB0648">
          <w:rPr>
            <w:rFonts w:ascii="Times New Roman" w:hAnsi="Times New Roman" w:cs="Times New Roman"/>
            <w:sz w:val="24"/>
            <w:szCs w:val="24"/>
          </w:rPr>
          <w:t>賓客面前</w:t>
        </w:r>
        <w:r w:rsidR="009E08D0">
          <w:rPr>
            <w:rFonts w:ascii="Times New Roman" w:hAnsi="Times New Roman" w:cs="Times New Roman" w:hint="eastAsia"/>
            <w:sz w:val="24"/>
            <w:szCs w:val="24"/>
          </w:rPr>
          <w:t>沒有吃相</w:t>
        </w:r>
      </w:ins>
      <w:ins w:id="30" w:author="Sihwei" w:date="2022-08-02T21:47:00Z">
        <w:r w:rsidR="00522B6E" w:rsidRPr="00BB0648">
          <w:rPr>
            <w:rFonts w:ascii="Times New Roman" w:hAnsi="Times New Roman" w:cs="Times New Roman"/>
            <w:sz w:val="24"/>
            <w:szCs w:val="24"/>
          </w:rPr>
          <w:t>。</w:t>
        </w:r>
      </w:ins>
      <w:ins w:id="31" w:author="Sihwei" w:date="2022-08-02T21:51:00Z">
        <w:r w:rsidR="009E08D0">
          <w:rPr>
            <w:rFonts w:ascii="Times New Roman" w:hAnsi="Times New Roman" w:cs="Times New Roman" w:hint="eastAsia"/>
            <w:sz w:val="24"/>
            <w:szCs w:val="24"/>
          </w:rPr>
          <w:t>」</w:t>
        </w:r>
      </w:ins>
      <w:ins w:id="32" w:author="Sihwei" w:date="2022-08-02T21:47:00Z">
        <w:r w:rsidR="00522B6E" w:rsidRPr="00BB0648">
          <w:rPr>
            <w:rFonts w:ascii="Times New Roman" w:hAnsi="Times New Roman" w:cs="Times New Roman" w:hint="eastAsia"/>
            <w:sz w:val="24"/>
            <w:szCs w:val="24"/>
          </w:rPr>
          <w:t>我</w:t>
        </w:r>
        <w:r w:rsidR="00522B6E" w:rsidRPr="00BB0648">
          <w:rPr>
            <w:rFonts w:ascii="Times New Roman" w:hAnsi="Times New Roman" w:cs="Times New Roman"/>
            <w:sz w:val="24"/>
            <w:szCs w:val="24"/>
          </w:rPr>
          <w:t>當時還小，我</w:t>
        </w:r>
      </w:ins>
      <w:ins w:id="33" w:author="Sihwei" w:date="2022-08-02T21:52:00Z">
        <w:r w:rsidR="009E08D0">
          <w:rPr>
            <w:rFonts w:ascii="Times New Roman" w:hAnsi="Times New Roman" w:cs="Times New Roman" w:hint="eastAsia"/>
            <w:sz w:val="24"/>
            <w:szCs w:val="24"/>
          </w:rPr>
          <w:t>就跟著一起</w:t>
        </w:r>
      </w:ins>
      <w:ins w:id="34" w:author="Sihwei" w:date="2022-08-02T21:47:00Z">
        <w:r w:rsidR="00522B6E" w:rsidRPr="00BB0648">
          <w:rPr>
            <w:rFonts w:ascii="Times New Roman" w:hAnsi="Times New Roman" w:cs="Times New Roman"/>
            <w:sz w:val="24"/>
            <w:szCs w:val="24"/>
          </w:rPr>
          <w:t>坐在大人旁邊</w:t>
        </w:r>
      </w:ins>
      <w:ins w:id="35" w:author="Sihwei" w:date="2022-08-02T21:54:00Z">
        <w:r w:rsidR="009E08D0" w:rsidRPr="009E08D0">
          <w:rPr>
            <w:rFonts w:ascii="Times New Roman" w:hAnsi="Times New Roman" w:cs="Times New Roman" w:hint="eastAsia"/>
            <w:color w:val="0432FF"/>
            <w:sz w:val="24"/>
            <w:szCs w:val="24"/>
            <w:rPrChange w:id="36" w:author="Sihwei" w:date="2022-08-02T21:5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t>X</w:t>
        </w:r>
        <w:r w:rsidR="009E08D0" w:rsidRPr="009E08D0">
          <w:rPr>
            <w:rFonts w:ascii="Times New Roman" w:hAnsi="Times New Roman" w:cs="Times New Roman"/>
            <w:color w:val="0432FF"/>
            <w:sz w:val="24"/>
            <w:szCs w:val="24"/>
            <w:rPrChange w:id="37" w:author="Sihwei" w:date="2022-08-02T21:5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XX</w:t>
        </w:r>
      </w:ins>
      <w:ins w:id="38" w:author="Sihwei" w:date="2022-08-02T21:47:00Z">
        <w:r w:rsidR="00522B6E" w:rsidRPr="00BB0648">
          <w:rPr>
            <w:rFonts w:ascii="Times New Roman" w:hAnsi="Times New Roman" w:cs="Times New Roman"/>
            <w:sz w:val="24"/>
            <w:szCs w:val="24"/>
          </w:rPr>
          <w:t>，等著他們來分發蔴薯。</w:t>
        </w:r>
      </w:ins>
      <w:del w:id="39" w:author="Sihwei" w:date="2022-08-02T21:47:00Z">
        <w:r w:rsidR="004B19EA" w:rsidDel="00522B6E">
          <w:rPr>
            <w:rFonts w:ascii="Times New Roman" w:hAnsi="Times New Roman" w:cs="Times New Roman"/>
            <w:sz w:val="24"/>
            <w:szCs w:val="24"/>
          </w:rPr>
          <w:delText>none</w:delText>
        </w:r>
      </w:del>
    </w:p>
    <w:p w14:paraId="523D99A5" w14:textId="4165F3D0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BA72FF8" w14:textId="5C21292B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ini uci kya yaki qasa ay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 kaki kya poqing lohung naga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naga hikil baqu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nanu trang masoq sm’xu hikil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wal si mnaga kya muci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ana nha son muci ini na naga cikay san nha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>y ini ma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>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ragay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ragay ku mga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ini ay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>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memao si gali kwara si nya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 nya qopi q’ba kilux rwa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>y bung na likuy maku qani hiya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bung na likuy maku qani hiya muci ma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 nya sèri kwara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hikil qasa lro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wal kulus kulus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si tehuk sqo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tehok bih heku nya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hikil qasa lpi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830B6" w14:textId="7C994C3E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A2991" w:rsidRPr="00BA2991">
        <w:rPr>
          <w:rFonts w:ascii="Times New Roman" w:hAnsi="Times New Roman" w:cs="Times New Roman"/>
          <w:sz w:val="24"/>
          <w:szCs w:val="24"/>
        </w:rPr>
        <w:t xml:space="preserve"> </w:t>
      </w:r>
      <w:r w:rsidR="00BA2991" w:rsidRPr="00986A2A">
        <w:rPr>
          <w:rFonts w:ascii="Times New Roman" w:hAnsi="Times New Roman" w:cs="Times New Roman"/>
          <w:sz w:val="24"/>
          <w:szCs w:val="24"/>
        </w:rPr>
        <w:t>ini uci kya yaki qasa ay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si kaki kya </w:t>
      </w:r>
      <w:r w:rsidR="00BA2991" w:rsidRPr="00FF784F">
        <w:rPr>
          <w:rFonts w:ascii="Times New Roman" w:hAnsi="Times New Roman" w:cs="Times New Roman"/>
          <w:color w:val="0432FF"/>
          <w:sz w:val="24"/>
          <w:szCs w:val="24"/>
          <w:rPrChange w:id="40" w:author="Sihwei" w:date="2022-08-02T21:5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puqing luhung </w:t>
      </w:r>
      <w:r w:rsidR="00BA2991" w:rsidRPr="00986A2A">
        <w:rPr>
          <w:rFonts w:ascii="Times New Roman" w:hAnsi="Times New Roman" w:cs="Times New Roman"/>
          <w:sz w:val="24"/>
          <w:szCs w:val="24"/>
        </w:rPr>
        <w:t>naga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naga hikil baqu ga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nanu trang mas</w:t>
      </w:r>
      <w:r w:rsidR="00BA2991">
        <w:rPr>
          <w:rFonts w:ascii="Times New Roman" w:hAnsi="Times New Roman" w:cs="Times New Roman"/>
          <w:sz w:val="24"/>
          <w:szCs w:val="24"/>
        </w:rPr>
        <w:t>u</w:t>
      </w:r>
      <w:r w:rsidR="00BA2991" w:rsidRPr="00986A2A">
        <w:rPr>
          <w:rFonts w:ascii="Times New Roman" w:hAnsi="Times New Roman" w:cs="Times New Roman"/>
          <w:sz w:val="24"/>
          <w:szCs w:val="24"/>
        </w:rPr>
        <w:t>q smxu hikil lga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wal si mnaga kya muci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ana nha son muci ini na naga cikay san nha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BA2991">
        <w:rPr>
          <w:rFonts w:ascii="Times New Roman" w:hAnsi="Times New Roman" w:cs="Times New Roman"/>
          <w:sz w:val="24"/>
          <w:szCs w:val="24"/>
        </w:rPr>
        <w:t>~</w:t>
      </w:r>
      <w:r w:rsidR="00BA2991" w:rsidRPr="00986A2A">
        <w:rPr>
          <w:rFonts w:ascii="Times New Roman" w:hAnsi="Times New Roman" w:cs="Times New Roman"/>
          <w:sz w:val="24"/>
          <w:szCs w:val="24"/>
        </w:rPr>
        <w:t>y ini ma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BA2991">
        <w:rPr>
          <w:rFonts w:ascii="Times New Roman" w:hAnsi="Times New Roman" w:cs="Times New Roman"/>
          <w:sz w:val="24"/>
          <w:szCs w:val="24"/>
        </w:rPr>
        <w:t>~</w:t>
      </w:r>
      <w:r w:rsidR="00BA2991" w:rsidRPr="00986A2A">
        <w:rPr>
          <w:rFonts w:ascii="Times New Roman" w:hAnsi="Times New Roman" w:cs="Times New Roman"/>
          <w:sz w:val="24"/>
          <w:szCs w:val="24"/>
        </w:rPr>
        <w:t>y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ragay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ragay ku mga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ini ay</w:t>
      </w:r>
      <w:r w:rsidR="00BA2991">
        <w:rPr>
          <w:rFonts w:ascii="Times New Roman" w:hAnsi="Times New Roman" w:cs="Times New Roman"/>
          <w:sz w:val="24"/>
          <w:szCs w:val="24"/>
        </w:rPr>
        <w:t xml:space="preserve"> , </w:t>
      </w:r>
      <w:r w:rsidR="00BA2991" w:rsidRPr="00986A2A">
        <w:rPr>
          <w:rFonts w:ascii="Times New Roman" w:hAnsi="Times New Roman" w:cs="Times New Roman"/>
          <w:sz w:val="24"/>
          <w:szCs w:val="24"/>
        </w:rPr>
        <w:t>a</w:t>
      </w:r>
      <w:r w:rsidR="00BA2991">
        <w:rPr>
          <w:rFonts w:ascii="Times New Roman" w:hAnsi="Times New Roman" w:cs="Times New Roman"/>
          <w:sz w:val="24"/>
          <w:szCs w:val="24"/>
        </w:rPr>
        <w:t>~w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mema</w:t>
      </w:r>
      <w:r w:rsidR="00BA2991">
        <w:rPr>
          <w:rFonts w:ascii="Times New Roman" w:hAnsi="Times New Roman" w:cs="Times New Roman"/>
          <w:sz w:val="24"/>
          <w:szCs w:val="24"/>
        </w:rPr>
        <w:t>w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si gali kwara si nya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si nya </w:t>
      </w:r>
      <w:r w:rsidR="00BA2991" w:rsidRPr="00BA2991">
        <w:rPr>
          <w:rFonts w:ascii="Times New Roman" w:hAnsi="Times New Roman" w:cs="Times New Roman"/>
          <w:color w:val="0432FF"/>
          <w:sz w:val="24"/>
          <w:szCs w:val="24"/>
        </w:rPr>
        <w:t>qopi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qba kilux rwa a</w:t>
      </w:r>
      <w:r w:rsidR="00BA2991">
        <w:rPr>
          <w:rFonts w:ascii="Times New Roman" w:hAnsi="Times New Roman" w:cs="Times New Roman"/>
          <w:sz w:val="24"/>
          <w:szCs w:val="24"/>
        </w:rPr>
        <w:t>~</w:t>
      </w:r>
      <w:r w:rsidR="00BA2991" w:rsidRPr="00986A2A">
        <w:rPr>
          <w:rFonts w:ascii="Times New Roman" w:hAnsi="Times New Roman" w:cs="Times New Roman"/>
          <w:sz w:val="24"/>
          <w:szCs w:val="24"/>
        </w:rPr>
        <w:t>y bung na likuy maku qani hiya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bung na likuy maku qani hiya muci ma r</w:t>
      </w:r>
      <w:r w:rsidR="00BA2991">
        <w:rPr>
          <w:rFonts w:ascii="Times New Roman" w:hAnsi="Times New Roman" w:cs="Times New Roman"/>
          <w:sz w:val="24"/>
          <w:szCs w:val="24"/>
        </w:rPr>
        <w:t>u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si nya </w:t>
      </w:r>
      <w:r w:rsidR="00BA2991" w:rsidRPr="00BA2991">
        <w:rPr>
          <w:rFonts w:ascii="Times New Roman" w:hAnsi="Times New Roman" w:cs="Times New Roman"/>
          <w:color w:val="0432FF"/>
          <w:sz w:val="24"/>
          <w:szCs w:val="24"/>
        </w:rPr>
        <w:t>sèri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kwara q</w:t>
      </w:r>
      <w:r w:rsidR="00BA2991">
        <w:rPr>
          <w:rFonts w:ascii="Times New Roman" w:hAnsi="Times New Roman" w:cs="Times New Roman"/>
          <w:sz w:val="24"/>
          <w:szCs w:val="24"/>
        </w:rPr>
        <w:t xml:space="preserve">u </w:t>
      </w:r>
      <w:r w:rsidR="00BA2991" w:rsidRPr="00986A2A">
        <w:rPr>
          <w:rFonts w:ascii="Times New Roman" w:hAnsi="Times New Roman" w:cs="Times New Roman"/>
          <w:sz w:val="24"/>
          <w:szCs w:val="24"/>
        </w:rPr>
        <w:t>hikil qasa lr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wal kulus kulus</w:t>
      </w:r>
      <w:r w:rsidR="00BA2991">
        <w:rPr>
          <w:rFonts w:ascii="Times New Roman" w:hAnsi="Times New Roman" w:cs="Times New Roman"/>
          <w:sz w:val="24"/>
          <w:szCs w:val="24"/>
        </w:rPr>
        <w:t xml:space="preserve"> ,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si tehuk sq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BA2991">
        <w:rPr>
          <w:rFonts w:ascii="Times New Roman" w:hAnsi="Times New Roman" w:cs="Times New Roman"/>
          <w:sz w:val="24"/>
          <w:szCs w:val="24"/>
        </w:rPr>
        <w:t xml:space="preserve"> ~</w:t>
      </w:r>
      <w:r w:rsidR="00BA2991" w:rsidRPr="00986A2A">
        <w:rPr>
          <w:rFonts w:ascii="Times New Roman" w:hAnsi="Times New Roman" w:cs="Times New Roman"/>
          <w:sz w:val="24"/>
          <w:szCs w:val="24"/>
        </w:rPr>
        <w:t xml:space="preserve"> teh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BA2991" w:rsidRPr="00986A2A">
        <w:rPr>
          <w:rFonts w:ascii="Times New Roman" w:hAnsi="Times New Roman" w:cs="Times New Roman"/>
          <w:sz w:val="24"/>
          <w:szCs w:val="24"/>
        </w:rPr>
        <w:t>k bih h</w:t>
      </w:r>
      <w:r w:rsidR="004B5B75">
        <w:rPr>
          <w:rFonts w:ascii="Times New Roman" w:hAnsi="Times New Roman" w:cs="Times New Roman"/>
          <w:sz w:val="24"/>
          <w:szCs w:val="24"/>
        </w:rPr>
        <w:t>i</w:t>
      </w:r>
      <w:r w:rsidR="00BA2991" w:rsidRPr="00986A2A">
        <w:rPr>
          <w:rFonts w:ascii="Times New Roman" w:hAnsi="Times New Roman" w:cs="Times New Roman"/>
          <w:sz w:val="24"/>
          <w:szCs w:val="24"/>
        </w:rPr>
        <w:t>ku nya q</w:t>
      </w:r>
      <w:r w:rsidR="004B5B75">
        <w:rPr>
          <w:rFonts w:ascii="Times New Roman" w:hAnsi="Times New Roman" w:cs="Times New Roman"/>
          <w:sz w:val="24"/>
          <w:szCs w:val="24"/>
        </w:rPr>
        <w:t xml:space="preserve">u </w:t>
      </w:r>
      <w:r w:rsidR="00BA2991" w:rsidRPr="00986A2A">
        <w:rPr>
          <w:rFonts w:ascii="Times New Roman" w:hAnsi="Times New Roman" w:cs="Times New Roman"/>
          <w:sz w:val="24"/>
          <w:szCs w:val="24"/>
        </w:rPr>
        <w:t>hikil qasa lpi</w:t>
      </w:r>
      <w:r w:rsidR="00BA2991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4B5B75" w:rsidRPr="004B5B75">
        <w:rPr>
          <w:rFonts w:ascii="Times New Roman" w:hAnsi="Times New Roman" w:cs="Times New Roman"/>
          <w:sz w:val="24"/>
          <w:szCs w:val="24"/>
        </w:rPr>
        <w:t xml:space="preserve"> ini uci kya yaki qasa ay , si kaki kya puqing luhung naga , naga hikil baqu ga , nanu trang masuq smxu hikil lga , wal si mnaga kya muci , ana nha son muci</w:t>
      </w:r>
      <w:r w:rsidR="004B5B75" w:rsidRPr="004B5B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5B75" w:rsidRPr="004B5B75">
        <w:rPr>
          <w:rFonts w:ascii="Times New Roman" w:hAnsi="Times New Roman" w:cs="Times New Roman"/>
          <w:sz w:val="24"/>
          <w:szCs w:val="24"/>
        </w:rPr>
        <w:t xml:space="preserve">ini na naga cikay san nha , a~y ini ma , a~y , ragay , ragay ku mga , ini ay , a~w , memaw si gali kwara si nya , si nya qopi qba </w:t>
      </w:r>
      <w:ins w:id="41" w:author="Sihwei" w:date="2022-08-02T22:02:00Z">
        <w:r w:rsidR="00B0263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4B5B75" w:rsidRPr="004B5B75">
        <w:rPr>
          <w:rFonts w:ascii="Times New Roman" w:hAnsi="Times New Roman" w:cs="Times New Roman"/>
          <w:sz w:val="24"/>
          <w:szCs w:val="24"/>
        </w:rPr>
        <w:t xml:space="preserve">kilux rwa </w:t>
      </w:r>
      <w:ins w:id="42" w:author="Sihwei" w:date="2022-08-02T22:02:00Z">
        <w:r w:rsidR="00B0263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4B5B75" w:rsidRPr="004B5B75">
        <w:rPr>
          <w:rFonts w:ascii="Times New Roman" w:hAnsi="Times New Roman" w:cs="Times New Roman"/>
          <w:sz w:val="24"/>
          <w:szCs w:val="24"/>
        </w:rPr>
        <w:t>a~y bung na likuy maku qani hiya , bung na likuy maku qani hiya muci ma ru , si nya sèri kwara qu hikil qasa lru , wal kulus kulus , si tehuk squ a ~ tehuk bih hiku nya qu hikil qasa lpi .</w:t>
      </w:r>
    </w:p>
    <w:p w14:paraId="71A17415" w14:textId="1FA859C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B0648">
        <w:rPr>
          <w:rFonts w:ascii="Times New Roman" w:hAnsi="Times New Roman" w:cs="Times New Roman"/>
          <w:sz w:val="24"/>
          <w:szCs w:val="24"/>
        </w:rPr>
        <w:t xml:space="preserve"> </w:t>
      </w:r>
      <w:r w:rsidRPr="00986A2A">
        <w:rPr>
          <w:rFonts w:ascii="Times New Roman" w:hAnsi="Times New Roman" w:cs="Times New Roman"/>
          <w:sz w:val="24"/>
          <w:szCs w:val="24"/>
        </w:rPr>
        <w:t>但是，那位婦人，並不是這樣，</w:t>
      </w:r>
      <w:r w:rsidRPr="00FF784F">
        <w:rPr>
          <w:rFonts w:ascii="Times New Roman" w:hAnsi="Times New Roman" w:cs="Times New Roman"/>
          <w:color w:val="0432FF"/>
          <w:sz w:val="24"/>
          <w:szCs w:val="24"/>
          <w:rPrChange w:id="43" w:author="Sihwei" w:date="2022-08-02T21:59:00Z">
            <w:rPr>
              <w:rFonts w:ascii="Times New Roman" w:hAnsi="Times New Roman" w:cs="Times New Roman"/>
              <w:sz w:val="24"/>
              <w:szCs w:val="24"/>
            </w:rPr>
          </w:rPrChange>
        </w:rPr>
        <w:t>她就一直在臼旁邊等小米蔴薯</w:t>
      </w:r>
      <w:r w:rsidRPr="00986A2A">
        <w:rPr>
          <w:rFonts w:ascii="Times New Roman" w:hAnsi="Times New Roman" w:cs="Times New Roman"/>
          <w:sz w:val="24"/>
          <w:szCs w:val="24"/>
        </w:rPr>
        <w:t>。一旦搗好之後，她就搶先等，雖然他們告訴她再等一下，她不是，就要搶著幫忙，邊說要幫忙，邊用手去大量的挖，熱騰騰的小米蔴薯，邊挖邊說：這是我先生的份，就很不客氣地，她自己便拿了很多，因為太多的小米蔴薯，拿在手上，小米蔴薯，就一滴一滴的流下來，一直流到她的手肘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4B5B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F474175" w14:textId="59EF2BC9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EDCA7B3" w14:textId="363214CF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ana yasa memaw nha psyaqan muci sbun su</w:t>
      </w:r>
      <w:r w:rsidR="003B31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nya hikil la son nha ga ana yasa wal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wal nya si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rasi qo hikil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nanu yasa skayal nha kwara muci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3B3177" w:rsidRPr="00986A2A">
        <w:rPr>
          <w:rFonts w:ascii="Times New Roman" w:hAnsi="Times New Roman" w:cs="Times New Roman"/>
          <w:sz w:val="24"/>
          <w:szCs w:val="24"/>
        </w:rPr>
        <w:t>n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baqu na baqu san nha skayal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cqryan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nha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ana kwara qotux kalang qasa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mo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syaqan nha balay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cqryan nha balay qotux yaki qasa</w:t>
      </w:r>
      <w:r w:rsidR="009E2803"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A473C" w14:textId="12387127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B5B75" w:rsidRP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ana yasa memaw nha psyaqan muci sbun su</w:t>
      </w:r>
      <w:r w:rsidR="004B5B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nya hikil la son nha ga ana yasa wal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wal nya si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rasi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hikil qasa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nanu yasa skayal nha kwara muci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4B5B75">
        <w:rPr>
          <w:rFonts w:ascii="Times New Roman" w:hAnsi="Times New Roman" w:cs="Times New Roman"/>
          <w:sz w:val="24"/>
          <w:szCs w:val="24"/>
        </w:rPr>
        <w:t>~</w:t>
      </w:r>
      <w:r w:rsidR="004B5B75" w:rsidRPr="00986A2A">
        <w:rPr>
          <w:rFonts w:ascii="Times New Roman" w:hAnsi="Times New Roman" w:cs="Times New Roman"/>
          <w:sz w:val="24"/>
          <w:szCs w:val="24"/>
        </w:rPr>
        <w:t>n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baqu na baqu san nha skayal r</w:t>
      </w:r>
      <w:r w:rsidR="004B5B75">
        <w:rPr>
          <w:rFonts w:ascii="Times New Roman" w:hAnsi="Times New Roman" w:cs="Times New Roman"/>
          <w:sz w:val="24"/>
          <w:szCs w:val="24"/>
        </w:rPr>
        <w:t>u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cqryan</w:t>
      </w:r>
      <w:r w:rsid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nha lga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ana kwara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tux </w:t>
      </w:r>
      <w:r w:rsidR="004B5B75">
        <w:rPr>
          <w:rFonts w:ascii="Times New Roman" w:hAnsi="Times New Roman" w:cs="Times New Roman"/>
          <w:sz w:val="24"/>
          <w:szCs w:val="24"/>
        </w:rPr>
        <w:t>q</w:t>
      </w:r>
      <w:r w:rsidR="004B5B75" w:rsidRPr="00986A2A">
        <w:rPr>
          <w:rFonts w:ascii="Times New Roman" w:hAnsi="Times New Roman" w:cs="Times New Roman"/>
          <w:sz w:val="24"/>
          <w:szCs w:val="24"/>
        </w:rPr>
        <w:t>alang qasa ga</w:t>
      </w:r>
      <w:r w:rsidR="004B5B75">
        <w:rPr>
          <w:rFonts w:ascii="Times New Roman" w:hAnsi="Times New Roman" w:cs="Times New Roman"/>
          <w:sz w:val="24"/>
          <w:szCs w:val="24"/>
        </w:rPr>
        <w:t xml:space="preserve"> , </w:t>
      </w:r>
      <w:r w:rsidR="004B5B75" w:rsidRPr="001D78AD">
        <w:rPr>
          <w:rFonts w:ascii="Times New Roman" w:hAnsi="Times New Roman" w:cs="Times New Roman"/>
          <w:color w:val="0432FF"/>
          <w:sz w:val="24"/>
          <w:szCs w:val="24"/>
          <w:rPrChange w:id="44" w:author="Sihwei" w:date="2022-08-02T22:06:00Z">
            <w:rPr>
              <w:rFonts w:ascii="Times New Roman" w:hAnsi="Times New Roman" w:cs="Times New Roman"/>
              <w:sz w:val="24"/>
              <w:szCs w:val="24"/>
            </w:rPr>
          </w:rPrChange>
        </w:rPr>
        <w:t>mo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lastRenderedPageBreak/>
        <w:t>syaqan nha balay r</w:t>
      </w:r>
      <w:r w:rsidR="004B5B75">
        <w:rPr>
          <w:rFonts w:ascii="Times New Roman" w:hAnsi="Times New Roman" w:cs="Times New Roman"/>
          <w:sz w:val="24"/>
          <w:szCs w:val="24"/>
        </w:rPr>
        <w:t>u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cqryan nha balay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>tux yaki qasa</w:t>
      </w:r>
      <w:r w:rsidR="004B5B75">
        <w:rPr>
          <w:rFonts w:ascii="Times New Roman" w:hAnsi="Times New Roman" w:cs="Times New Roman" w:hint="eastAsia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4B5B75" w:rsidRP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ana yasa memaw nha psyaqan muci sbun su</w:t>
      </w:r>
      <w:r w:rsidR="004B5B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nya hikil la son nha ga ana yasa wal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wal nya si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rasi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hikil qasa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nanu yasa skayal nha kwara muci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4B5B75">
        <w:rPr>
          <w:rFonts w:ascii="Times New Roman" w:hAnsi="Times New Roman" w:cs="Times New Roman"/>
          <w:sz w:val="24"/>
          <w:szCs w:val="24"/>
        </w:rPr>
        <w:t>~</w:t>
      </w:r>
      <w:r w:rsidR="004B5B75" w:rsidRPr="00986A2A">
        <w:rPr>
          <w:rFonts w:ascii="Times New Roman" w:hAnsi="Times New Roman" w:cs="Times New Roman"/>
          <w:sz w:val="24"/>
          <w:szCs w:val="24"/>
        </w:rPr>
        <w:t>n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baqu na baqu san nha skayal r</w:t>
      </w:r>
      <w:r w:rsidR="004B5B75">
        <w:rPr>
          <w:rFonts w:ascii="Times New Roman" w:hAnsi="Times New Roman" w:cs="Times New Roman"/>
          <w:sz w:val="24"/>
          <w:szCs w:val="24"/>
        </w:rPr>
        <w:t>u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cqryan</w:t>
      </w:r>
      <w:r w:rsid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nha lga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ana kwara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tux </w:t>
      </w:r>
      <w:r w:rsidR="004B5B75">
        <w:rPr>
          <w:rFonts w:ascii="Times New Roman" w:hAnsi="Times New Roman" w:cs="Times New Roman"/>
          <w:sz w:val="24"/>
          <w:szCs w:val="24"/>
        </w:rPr>
        <w:t>q</w:t>
      </w:r>
      <w:r w:rsidR="004B5B75" w:rsidRPr="00986A2A">
        <w:rPr>
          <w:rFonts w:ascii="Times New Roman" w:hAnsi="Times New Roman" w:cs="Times New Roman"/>
          <w:sz w:val="24"/>
          <w:szCs w:val="24"/>
        </w:rPr>
        <w:t>alang qasa ga</w:t>
      </w:r>
      <w:r w:rsidR="004B5B75">
        <w:rPr>
          <w:rFonts w:ascii="Times New Roman" w:hAnsi="Times New Roman" w:cs="Times New Roman"/>
          <w:sz w:val="24"/>
          <w:szCs w:val="24"/>
        </w:rPr>
        <w:t xml:space="preserve"> , </w:t>
      </w:r>
      <w:r w:rsidR="004B5B75" w:rsidRPr="00986A2A">
        <w:rPr>
          <w:rFonts w:ascii="Times New Roman" w:hAnsi="Times New Roman" w:cs="Times New Roman"/>
          <w:sz w:val="24"/>
          <w:szCs w:val="24"/>
        </w:rPr>
        <w:t>mo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syaqan nha balay r</w:t>
      </w:r>
      <w:r w:rsidR="004B5B75">
        <w:rPr>
          <w:rFonts w:ascii="Times New Roman" w:hAnsi="Times New Roman" w:cs="Times New Roman"/>
          <w:sz w:val="24"/>
          <w:szCs w:val="24"/>
        </w:rPr>
        <w:t>u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cqryan nha balay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>tux yaki qasa</w:t>
      </w:r>
      <w:r w:rsidR="004B5B75">
        <w:rPr>
          <w:rFonts w:ascii="Times New Roman" w:hAnsi="Times New Roman" w:cs="Times New Roman" w:hint="eastAsia"/>
          <w:sz w:val="24"/>
          <w:szCs w:val="24"/>
        </w:rPr>
        <w:t xml:space="preserve"> .</w:t>
      </w:r>
    </w:p>
    <w:p w14:paraId="152B8E09" w14:textId="331CFFE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986A2A">
        <w:rPr>
          <w:rFonts w:ascii="Times New Roman" w:hAnsi="Times New Roman" w:cs="Times New Roman"/>
          <w:sz w:val="24"/>
          <w:szCs w:val="24"/>
        </w:rPr>
        <w:t>因此，大家都笑她說：妳會被蔴薯包覆了，她還是不予理會，逕自帶著小米蔴薯回家。所以，大家及整個部落都譏笑她說是糯小米姊妹。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4B5B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76F960F" w14:textId="42F49C74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759905" w14:textId="0AB6675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6987" w:rsidRP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nanu yasa qo 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yan qani jwaw qani uji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ini kblaq</w:t>
      </w:r>
      <w:r w:rsid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uji rwa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muci kya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knaniq ta iyal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s’ari ta iyal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yaqih uji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ini kblaq qasa hiya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C504C" w14:textId="315A3EE9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B5B75" w:rsidRP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nanu yasa q</w:t>
      </w:r>
      <w:r w:rsidR="004B5B75">
        <w:rPr>
          <w:rFonts w:ascii="Times New Roman" w:hAnsi="Times New Roman" w:cs="Times New Roman"/>
          <w:sz w:val="24"/>
          <w:szCs w:val="24"/>
        </w:rPr>
        <w:t>u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yan qani </w:t>
      </w:r>
      <w:r w:rsidR="004B5B75">
        <w:rPr>
          <w:rFonts w:ascii="Times New Roman" w:hAnsi="Times New Roman" w:cs="Times New Roman"/>
          <w:sz w:val="24"/>
          <w:szCs w:val="24"/>
        </w:rPr>
        <w:t>zy</w:t>
      </w:r>
      <w:r w:rsidR="004B5B75" w:rsidRPr="00986A2A">
        <w:rPr>
          <w:rFonts w:ascii="Times New Roman" w:hAnsi="Times New Roman" w:cs="Times New Roman"/>
          <w:sz w:val="24"/>
          <w:szCs w:val="24"/>
        </w:rPr>
        <w:t>waw qani u</w:t>
      </w:r>
      <w:r w:rsidR="004B5B75">
        <w:rPr>
          <w:rFonts w:ascii="Times New Roman" w:hAnsi="Times New Roman" w:cs="Times New Roman"/>
          <w:sz w:val="24"/>
          <w:szCs w:val="24"/>
        </w:rPr>
        <w:t>z</w:t>
      </w:r>
      <w:r w:rsidR="004B5B75" w:rsidRPr="00986A2A">
        <w:rPr>
          <w:rFonts w:ascii="Times New Roman" w:hAnsi="Times New Roman" w:cs="Times New Roman"/>
          <w:sz w:val="24"/>
          <w:szCs w:val="24"/>
        </w:rPr>
        <w:t>i ga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ini </w:t>
      </w:r>
      <w:r w:rsidR="004B5B75" w:rsidRPr="004B5B75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4B5B75" w:rsidRPr="00986A2A">
        <w:rPr>
          <w:rFonts w:ascii="Times New Roman" w:hAnsi="Times New Roman" w:cs="Times New Roman"/>
          <w:sz w:val="24"/>
          <w:szCs w:val="24"/>
        </w:rPr>
        <w:t>blaq</w:t>
      </w:r>
      <w:r w:rsidR="004B5B75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986A2A">
        <w:rPr>
          <w:rFonts w:ascii="Times New Roman" w:hAnsi="Times New Roman" w:cs="Times New Roman"/>
          <w:sz w:val="24"/>
          <w:szCs w:val="24"/>
        </w:rPr>
        <w:t>u</w:t>
      </w:r>
      <w:r w:rsidR="004B5B75">
        <w:rPr>
          <w:rFonts w:ascii="Times New Roman" w:hAnsi="Times New Roman" w:cs="Times New Roman"/>
          <w:sz w:val="24"/>
          <w:szCs w:val="24"/>
        </w:rPr>
        <w:t>z</w:t>
      </w:r>
      <w:r w:rsidR="004B5B75" w:rsidRPr="00986A2A">
        <w:rPr>
          <w:rFonts w:ascii="Times New Roman" w:hAnsi="Times New Roman" w:cs="Times New Roman"/>
          <w:sz w:val="24"/>
          <w:szCs w:val="24"/>
        </w:rPr>
        <w:t>i rwa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muci kya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4B5B75" w:rsidRPr="004B5B75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4B5B75" w:rsidRPr="00986A2A">
        <w:rPr>
          <w:rFonts w:ascii="Times New Roman" w:hAnsi="Times New Roman" w:cs="Times New Roman"/>
          <w:sz w:val="24"/>
          <w:szCs w:val="24"/>
        </w:rPr>
        <w:t>naniq ta iyal r</w:t>
      </w:r>
      <w:r w:rsidR="004B5B75">
        <w:rPr>
          <w:rFonts w:ascii="Times New Roman" w:hAnsi="Times New Roman" w:cs="Times New Roman"/>
          <w:sz w:val="24"/>
          <w:szCs w:val="24"/>
        </w:rPr>
        <w:t>u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s’ari ta iyal ga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yaqih u</w:t>
      </w:r>
      <w:r w:rsidR="004B5B75">
        <w:rPr>
          <w:rFonts w:ascii="Times New Roman" w:hAnsi="Times New Roman" w:cs="Times New Roman"/>
          <w:sz w:val="24"/>
          <w:szCs w:val="24"/>
        </w:rPr>
        <w:t>z</w:t>
      </w:r>
      <w:r w:rsidR="004B5B75" w:rsidRPr="00986A2A">
        <w:rPr>
          <w:rFonts w:ascii="Times New Roman" w:hAnsi="Times New Roman" w:cs="Times New Roman"/>
          <w:sz w:val="24"/>
          <w:szCs w:val="24"/>
        </w:rPr>
        <w:t>i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 w:rsidR="004B5B75" w:rsidRPr="00986A2A">
        <w:rPr>
          <w:rFonts w:ascii="Times New Roman" w:hAnsi="Times New Roman" w:cs="Times New Roman"/>
          <w:sz w:val="24"/>
          <w:szCs w:val="24"/>
        </w:rPr>
        <w:t xml:space="preserve"> ini </w:t>
      </w:r>
      <w:r w:rsidR="004B5B75" w:rsidRPr="00FA7ED3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4B5B75" w:rsidRPr="00986A2A">
        <w:rPr>
          <w:rFonts w:ascii="Times New Roman" w:hAnsi="Times New Roman" w:cs="Times New Roman"/>
          <w:sz w:val="24"/>
          <w:szCs w:val="24"/>
        </w:rPr>
        <w:t>blaq qasa hiya</w:t>
      </w:r>
      <w:r w:rsidR="004B5B75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FA7ED3" w:rsidRPr="00FA7ED3">
        <w:rPr>
          <w:rFonts w:ascii="Times New Roman" w:hAnsi="Times New Roman" w:cs="Times New Roman"/>
          <w:sz w:val="24"/>
          <w:szCs w:val="24"/>
        </w:rPr>
        <w:t xml:space="preserve"> nanu yasa qu a , yan qani zywaw qani uzi ga , ini kblaq uzi rwa , muci kya , knaniq ta iyal ru , s’ari ta iyal ga , yaqih uzi , ini kblaq qasa hiya ,</w:t>
      </w:r>
    </w:p>
    <w:p w14:paraId="2A215AA3" w14:textId="5D7B35D5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986A2A">
        <w:rPr>
          <w:rFonts w:ascii="Times New Roman" w:hAnsi="Times New Roman" w:cs="Times New Roman"/>
          <w:sz w:val="24"/>
          <w:szCs w:val="24"/>
        </w:rPr>
        <w:t>所以，像這樣的行為，也不是好的。我們如果像這樣既貪吃又貪得無厭，也是不對的，那是不好的。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FA7ED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C86E363" w14:textId="6DCE277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982D3B6" w14:textId="11869C1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nanu ini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musa kmuts sapats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raral hiya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ini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kmuts sapats kmuts kacing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kmuts kacing a</w:t>
      </w:r>
      <w:r w:rsidR="009E2803">
        <w:rPr>
          <w:rFonts w:ascii="Times New Roman" w:hAnsi="Times New Roman" w:cs="Times New Roman"/>
          <w:sz w:val="24"/>
          <w:szCs w:val="24"/>
        </w:rPr>
        <w:t xml:space="preserve"> ~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hmuluy kacing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rasun nha kutan bih na gong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nanu si tbuci panga kiri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panga qbun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 tbuci maras kwara musa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musa pbyaq knasuw nha piwah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09F52" w14:textId="547C0930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FA7ED3" w:rsidRPr="00FA7ED3">
        <w:rPr>
          <w:rFonts w:ascii="Times New Roman" w:hAnsi="Times New Roman" w:cs="Times New Roman"/>
          <w:sz w:val="24"/>
          <w:szCs w:val="24"/>
        </w:rPr>
        <w:t xml:space="preserve"> </w:t>
      </w:r>
      <w:r w:rsidR="00FA7ED3" w:rsidRPr="00986A2A">
        <w:rPr>
          <w:rFonts w:ascii="Times New Roman" w:hAnsi="Times New Roman" w:cs="Times New Roman"/>
          <w:sz w:val="24"/>
          <w:szCs w:val="24"/>
        </w:rPr>
        <w:t>nanu ini ga</w:t>
      </w:r>
      <w:r w:rsidR="00FA7ED3">
        <w:rPr>
          <w:rFonts w:ascii="Times New Roman" w:hAnsi="Times New Roman" w:cs="Times New Roman"/>
          <w:sz w:val="24"/>
          <w:szCs w:val="24"/>
        </w:rPr>
        <w:t xml:space="preserve">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musa kmut sapat r</w:t>
      </w:r>
      <w:r w:rsidR="00FA7ED3">
        <w:rPr>
          <w:rFonts w:ascii="Times New Roman" w:hAnsi="Times New Roman" w:cs="Times New Roman"/>
          <w:sz w:val="24"/>
          <w:szCs w:val="24"/>
        </w:rPr>
        <w:t>u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raral hiya ga</w:t>
      </w:r>
      <w:r w:rsidR="00FA7ED3">
        <w:rPr>
          <w:rFonts w:ascii="Times New Roman" w:hAnsi="Times New Roman" w:cs="Times New Roman"/>
          <w:sz w:val="24"/>
          <w:szCs w:val="24"/>
        </w:rPr>
        <w:t xml:space="preserve">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ini ga</w:t>
      </w:r>
      <w:r w:rsidR="00FA7ED3">
        <w:rPr>
          <w:rFonts w:ascii="Times New Roman" w:hAnsi="Times New Roman" w:cs="Times New Roman"/>
          <w:sz w:val="24"/>
          <w:szCs w:val="24"/>
        </w:rPr>
        <w:t xml:space="preserve">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kmut sapat kmut kacing r</w:t>
      </w:r>
      <w:r w:rsidR="00FA7ED3">
        <w:rPr>
          <w:rFonts w:ascii="Times New Roman" w:hAnsi="Times New Roman" w:cs="Times New Roman"/>
          <w:sz w:val="24"/>
          <w:szCs w:val="24"/>
        </w:rPr>
        <w:t>u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kmut kacing a</w:t>
      </w:r>
      <w:r w:rsidR="00FA7ED3">
        <w:rPr>
          <w:rFonts w:ascii="Times New Roman" w:hAnsi="Times New Roman" w:cs="Times New Roman"/>
          <w:sz w:val="24"/>
          <w:szCs w:val="24"/>
        </w:rPr>
        <w:t xml:space="preserve"> ~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hmuluy kacing r</w:t>
      </w:r>
      <w:r w:rsidR="00FA7ED3">
        <w:rPr>
          <w:rFonts w:ascii="Times New Roman" w:hAnsi="Times New Roman" w:cs="Times New Roman"/>
          <w:sz w:val="24"/>
          <w:szCs w:val="24"/>
        </w:rPr>
        <w:t xml:space="preserve">u , </w:t>
      </w:r>
      <w:r w:rsidR="00FA7ED3" w:rsidRPr="00986A2A">
        <w:rPr>
          <w:rFonts w:ascii="Times New Roman" w:hAnsi="Times New Roman" w:cs="Times New Roman"/>
          <w:sz w:val="24"/>
          <w:szCs w:val="24"/>
        </w:rPr>
        <w:t>rasun nha kutan bih na gong</w:t>
      </w:r>
      <w:r w:rsidR="00FA7ED3">
        <w:rPr>
          <w:rFonts w:ascii="Times New Roman" w:hAnsi="Times New Roman" w:cs="Times New Roman"/>
          <w:sz w:val="24"/>
          <w:szCs w:val="24"/>
        </w:rPr>
        <w:t xml:space="preserve"> .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nanu si tbuci panga kiri r</w:t>
      </w:r>
      <w:r w:rsidR="00FA7ED3">
        <w:rPr>
          <w:rFonts w:ascii="Times New Roman" w:hAnsi="Times New Roman" w:cs="Times New Roman"/>
          <w:sz w:val="24"/>
          <w:szCs w:val="24"/>
        </w:rPr>
        <w:t>u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panga qbun r</w:t>
      </w:r>
      <w:r w:rsidR="00FA7ED3">
        <w:rPr>
          <w:rFonts w:ascii="Times New Roman" w:hAnsi="Times New Roman" w:cs="Times New Roman"/>
          <w:sz w:val="24"/>
          <w:szCs w:val="24"/>
        </w:rPr>
        <w:t xml:space="preserve">u </w:t>
      </w:r>
      <w:r w:rsidR="00FA7ED3">
        <w:rPr>
          <w:rFonts w:ascii="Times New Roman" w:hAnsi="Times New Roman" w:cs="Times New Roman" w:hint="eastAsia"/>
          <w:sz w:val="24"/>
          <w:szCs w:val="24"/>
        </w:rPr>
        <w:t>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si tbuci maras kwara musa</w:t>
      </w:r>
      <w:r w:rsidR="00FA7ED3">
        <w:rPr>
          <w:rFonts w:ascii="Times New Roman" w:hAnsi="Times New Roman" w:cs="Times New Roman"/>
          <w:sz w:val="24"/>
          <w:szCs w:val="24"/>
        </w:rPr>
        <w:t xml:space="preserve"> ,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musa </w:t>
      </w:r>
      <w:r w:rsidR="00FA7ED3" w:rsidRPr="00444522">
        <w:rPr>
          <w:rFonts w:ascii="Times New Roman" w:hAnsi="Times New Roman" w:cs="Times New Roman"/>
          <w:color w:val="0432FF"/>
          <w:sz w:val="24"/>
          <w:szCs w:val="24"/>
        </w:rPr>
        <w:t>pbyaq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444522" w:rsidRPr="00444522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FA7ED3" w:rsidRPr="00986A2A">
        <w:rPr>
          <w:rFonts w:ascii="Times New Roman" w:hAnsi="Times New Roman" w:cs="Times New Roman"/>
          <w:sz w:val="24"/>
          <w:szCs w:val="24"/>
        </w:rPr>
        <w:t xml:space="preserve">nasuw nha </w:t>
      </w:r>
      <w:r w:rsidR="00FA7ED3" w:rsidRPr="00444522">
        <w:rPr>
          <w:rFonts w:ascii="Times New Roman" w:hAnsi="Times New Roman" w:cs="Times New Roman"/>
          <w:color w:val="0432FF"/>
          <w:sz w:val="24"/>
          <w:szCs w:val="24"/>
        </w:rPr>
        <w:t>pwah</w:t>
      </w:r>
      <w:r w:rsidR="00FA7ED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444522" w:rsidRPr="00444522">
        <w:rPr>
          <w:rFonts w:ascii="Times New Roman" w:hAnsi="Times New Roman" w:cs="Times New Roman"/>
          <w:sz w:val="24"/>
          <w:szCs w:val="24"/>
        </w:rPr>
        <w:t xml:space="preserve"> nanu ini ga , musa kmut sapat ru , raral hiya ga , ini ga , kmut sapat kmut kacing ru , kmut kacing a ~ , hmuluy kacing ru , rasun nha kutan bih na gong . nanu si tbuci panga kiri ru , panga qbun ru , si tbuci maras kwara musa , musa pbyaq qnasuw nha pwah ,</w:t>
      </w:r>
    </w:p>
    <w:p w14:paraId="71ECDB16" w14:textId="6C755E5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986A2A">
        <w:rPr>
          <w:rFonts w:ascii="Times New Roman" w:hAnsi="Times New Roman" w:cs="Times New Roman"/>
          <w:sz w:val="24"/>
          <w:szCs w:val="24"/>
        </w:rPr>
        <w:t>從前要準備訂婚牲禮，常殺牛當作訂婚禮，就會將牛牽到溪流旁宰殺，那位貪心婦人就背著背</w:t>
      </w:r>
      <w:r w:rsidR="00FC3F83">
        <w:rPr>
          <w:rFonts w:ascii="Times New Roman" w:hAnsi="Times New Roman" w:cs="Times New Roman" w:hint="eastAsia"/>
          <w:sz w:val="24"/>
          <w:szCs w:val="24"/>
        </w:rPr>
        <w:t>簍</w:t>
      </w:r>
      <w:r w:rsidR="00FC3F83" w:rsidRPr="00986A2A">
        <w:rPr>
          <w:rFonts w:ascii="Times New Roman" w:hAnsi="Times New Roman" w:cs="Times New Roman"/>
          <w:sz w:val="24"/>
          <w:szCs w:val="24"/>
        </w:rPr>
        <w:t>及背筐等待著他們分食的牛肉。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444522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8CD5D59" w14:textId="269DD414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AC64585" w14:textId="7F0D560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6987" w:rsidRP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nanu hiya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s’ari balay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s’ari balay mpi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yaki qasa 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ha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y nanu si </w:t>
      </w:r>
      <w:r w:rsidR="00B76987" w:rsidRPr="00986A2A">
        <w:rPr>
          <w:rFonts w:ascii="Times New Roman" w:hAnsi="Times New Roman" w:cs="Times New Roman"/>
          <w:sz w:val="24"/>
          <w:szCs w:val="24"/>
        </w:rPr>
        <w:lastRenderedPageBreak/>
        <w:t>nya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nanu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sqonun nha tmahuk kya</w:t>
      </w:r>
      <w:r w:rsid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kwara qsahuy nya hiya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qsahuy nya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kwara tapang na kacing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gyus nya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 nha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sqonun nha tmahouq kya ramu nya ro sqonun nha manyaq pi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65D051" w14:textId="1E986856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44522" w:rsidRPr="00444522">
        <w:rPr>
          <w:rFonts w:ascii="Times New Roman" w:hAnsi="Times New Roman" w:cs="Times New Roman"/>
          <w:sz w:val="24"/>
          <w:szCs w:val="24"/>
        </w:rPr>
        <w:t xml:space="preserve"> </w:t>
      </w:r>
      <w:r w:rsidR="00444522" w:rsidRPr="00986A2A">
        <w:rPr>
          <w:rFonts w:ascii="Times New Roman" w:hAnsi="Times New Roman" w:cs="Times New Roman"/>
          <w:sz w:val="24"/>
          <w:szCs w:val="24"/>
        </w:rPr>
        <w:t>nanu 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nanu hiya lga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s’ari balay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s’ari balay mpi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yaki qasa ga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ha</w:t>
      </w:r>
      <w:r w:rsidR="00444522">
        <w:rPr>
          <w:rFonts w:ascii="Times New Roman" w:hAnsi="Times New Roman" w:cs="Times New Roman"/>
          <w:sz w:val="24"/>
          <w:szCs w:val="24"/>
        </w:rPr>
        <w:t>~</w:t>
      </w:r>
      <w:r w:rsidR="00444522" w:rsidRPr="00986A2A">
        <w:rPr>
          <w:rFonts w:ascii="Times New Roman" w:hAnsi="Times New Roman" w:cs="Times New Roman"/>
          <w:sz w:val="24"/>
          <w:szCs w:val="24"/>
        </w:rPr>
        <w:t>y nanu si nya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nanu a</w:t>
      </w:r>
      <w:r w:rsidR="00444522">
        <w:rPr>
          <w:rFonts w:ascii="Times New Roman" w:hAnsi="Times New Roman" w:cs="Times New Roman"/>
          <w:sz w:val="24"/>
          <w:szCs w:val="24"/>
        </w:rPr>
        <w:t xml:space="preserve"> ~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tmahuk kya</w:t>
      </w:r>
      <w:r w:rsidR="00444522">
        <w:rPr>
          <w:rFonts w:ascii="Times New Roman" w:hAnsi="Times New Roman" w:cs="Times New Roman"/>
          <w:sz w:val="24"/>
          <w:szCs w:val="24"/>
        </w:rPr>
        <w:t xml:space="preserve"> </w:t>
      </w:r>
      <w:r w:rsidR="00444522" w:rsidRPr="00986A2A">
        <w:rPr>
          <w:rFonts w:ascii="Times New Roman" w:hAnsi="Times New Roman" w:cs="Times New Roman"/>
          <w:sz w:val="24"/>
          <w:szCs w:val="24"/>
        </w:rPr>
        <w:t>kwara qsahuy nya hiya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qsahuy nya r</w:t>
      </w:r>
      <w:r w:rsidR="00444522">
        <w:rPr>
          <w:rFonts w:ascii="Times New Roman" w:hAnsi="Times New Roman" w:cs="Times New Roman"/>
          <w:sz w:val="24"/>
          <w:szCs w:val="24"/>
        </w:rPr>
        <w:t>u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kwara tapang na kacing ro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gyus nya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si nha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tma</w:t>
      </w:r>
      <w:r w:rsidR="00444522" w:rsidRPr="00444522">
        <w:rPr>
          <w:rFonts w:ascii="Times New Roman" w:hAnsi="Times New Roman" w:cs="Times New Roman"/>
          <w:color w:val="FF0000"/>
          <w:sz w:val="24"/>
          <w:szCs w:val="24"/>
        </w:rPr>
        <w:t>huk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kya ramu nya r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man</w:t>
      </w:r>
      <w:r w:rsidR="00444522">
        <w:rPr>
          <w:rFonts w:ascii="Times New Roman" w:hAnsi="Times New Roman" w:cs="Times New Roman"/>
          <w:sz w:val="24"/>
          <w:szCs w:val="24"/>
        </w:rPr>
        <w:t>i</w:t>
      </w:r>
      <w:r w:rsidR="00444522" w:rsidRPr="00986A2A">
        <w:rPr>
          <w:rFonts w:ascii="Times New Roman" w:hAnsi="Times New Roman" w:cs="Times New Roman"/>
          <w:sz w:val="24"/>
          <w:szCs w:val="24"/>
        </w:rPr>
        <w:t>q pi</w:t>
      </w:r>
      <w:r w:rsidR="00444522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444522">
        <w:rPr>
          <w:rFonts w:ascii="Times New Roman" w:hAnsi="Times New Roman" w:cs="Times New Roman"/>
          <w:sz w:val="24"/>
          <w:szCs w:val="24"/>
        </w:rPr>
        <w:t xml:space="preserve"> </w:t>
      </w:r>
      <w:r w:rsidR="00444522" w:rsidRPr="00986A2A">
        <w:rPr>
          <w:rFonts w:ascii="Times New Roman" w:hAnsi="Times New Roman" w:cs="Times New Roman"/>
          <w:sz w:val="24"/>
          <w:szCs w:val="24"/>
        </w:rPr>
        <w:t>nanu 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nanu hiya lga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s’ari balay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s’ari balay </w:t>
      </w:r>
      <w:r w:rsidR="00444522" w:rsidRPr="004811EA">
        <w:rPr>
          <w:rFonts w:ascii="Times New Roman" w:hAnsi="Times New Roman" w:cs="Times New Roman"/>
          <w:color w:val="0432FF"/>
          <w:sz w:val="24"/>
          <w:szCs w:val="24"/>
          <w:rPrChange w:id="45" w:author="Sihwei" w:date="2022-08-02T22:12:00Z">
            <w:rPr>
              <w:rFonts w:ascii="Times New Roman" w:hAnsi="Times New Roman" w:cs="Times New Roman"/>
              <w:sz w:val="24"/>
              <w:szCs w:val="24"/>
            </w:rPr>
          </w:rPrChange>
        </w:rPr>
        <w:t>mpi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yaki qasa ga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ha</w:t>
      </w:r>
      <w:r w:rsidR="00444522">
        <w:rPr>
          <w:rFonts w:ascii="Times New Roman" w:hAnsi="Times New Roman" w:cs="Times New Roman"/>
          <w:sz w:val="24"/>
          <w:szCs w:val="24"/>
        </w:rPr>
        <w:t>~</w:t>
      </w:r>
      <w:r w:rsidR="00444522" w:rsidRPr="00986A2A">
        <w:rPr>
          <w:rFonts w:ascii="Times New Roman" w:hAnsi="Times New Roman" w:cs="Times New Roman"/>
          <w:sz w:val="24"/>
          <w:szCs w:val="24"/>
        </w:rPr>
        <w:t>y nanu si nya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nanu a</w:t>
      </w:r>
      <w:r w:rsidR="00444522">
        <w:rPr>
          <w:rFonts w:ascii="Times New Roman" w:hAnsi="Times New Roman" w:cs="Times New Roman"/>
          <w:sz w:val="24"/>
          <w:szCs w:val="24"/>
        </w:rPr>
        <w:t xml:space="preserve"> ~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tmahuk kya</w:t>
      </w:r>
      <w:r w:rsidR="00444522">
        <w:rPr>
          <w:rFonts w:ascii="Times New Roman" w:hAnsi="Times New Roman" w:cs="Times New Roman"/>
          <w:sz w:val="24"/>
          <w:szCs w:val="24"/>
        </w:rPr>
        <w:t xml:space="preserve"> </w:t>
      </w:r>
      <w:r w:rsidR="00444522" w:rsidRPr="00986A2A">
        <w:rPr>
          <w:rFonts w:ascii="Times New Roman" w:hAnsi="Times New Roman" w:cs="Times New Roman"/>
          <w:sz w:val="24"/>
          <w:szCs w:val="24"/>
        </w:rPr>
        <w:t>kwara qsahuy nya hiya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qsahuy nya r</w:t>
      </w:r>
      <w:r w:rsidR="00444522">
        <w:rPr>
          <w:rFonts w:ascii="Times New Roman" w:hAnsi="Times New Roman" w:cs="Times New Roman"/>
          <w:sz w:val="24"/>
          <w:szCs w:val="24"/>
        </w:rPr>
        <w:t>u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kwara tapang na kacing ro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gyus nya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si nha</w:t>
      </w:r>
      <w:r w:rsidR="00444522">
        <w:rPr>
          <w:rFonts w:ascii="Times New Roman" w:hAnsi="Times New Roman" w:cs="Times New Roman"/>
          <w:sz w:val="24"/>
          <w:szCs w:val="24"/>
        </w:rPr>
        <w:t xml:space="preserve"> ,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tma</w:t>
      </w:r>
      <w:r w:rsidR="00444522" w:rsidRPr="00444522">
        <w:rPr>
          <w:rFonts w:ascii="Times New Roman" w:hAnsi="Times New Roman" w:cs="Times New Roman"/>
          <w:color w:val="FF0000"/>
          <w:sz w:val="24"/>
          <w:szCs w:val="24"/>
        </w:rPr>
        <w:t>huk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kya ramu nya r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 xml:space="preserve"> sq</w:t>
      </w:r>
      <w:r w:rsidR="00444522">
        <w:rPr>
          <w:rFonts w:ascii="Times New Roman" w:hAnsi="Times New Roman" w:cs="Times New Roman"/>
          <w:sz w:val="24"/>
          <w:szCs w:val="24"/>
        </w:rPr>
        <w:t>u</w:t>
      </w:r>
      <w:r w:rsidR="00444522" w:rsidRPr="00986A2A">
        <w:rPr>
          <w:rFonts w:ascii="Times New Roman" w:hAnsi="Times New Roman" w:cs="Times New Roman"/>
          <w:sz w:val="24"/>
          <w:szCs w:val="24"/>
        </w:rPr>
        <w:t>nun nha man</w:t>
      </w:r>
      <w:r w:rsidR="00444522">
        <w:rPr>
          <w:rFonts w:ascii="Times New Roman" w:hAnsi="Times New Roman" w:cs="Times New Roman"/>
          <w:sz w:val="24"/>
          <w:szCs w:val="24"/>
        </w:rPr>
        <w:t>i</w:t>
      </w:r>
      <w:r w:rsidR="00444522" w:rsidRPr="00986A2A">
        <w:rPr>
          <w:rFonts w:ascii="Times New Roman" w:hAnsi="Times New Roman" w:cs="Times New Roman"/>
          <w:sz w:val="24"/>
          <w:szCs w:val="24"/>
        </w:rPr>
        <w:t>q pi</w:t>
      </w:r>
      <w:r w:rsidR="0044452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F57476" w14:textId="22EA9A7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986A2A">
        <w:rPr>
          <w:rFonts w:ascii="Times New Roman" w:hAnsi="Times New Roman" w:cs="Times New Roman"/>
          <w:sz w:val="24"/>
          <w:szCs w:val="24"/>
        </w:rPr>
        <w:t>那位婦人非常貪心，通常他們會把牛的內臟一起煮，包括牛肚、牛腸、牛血等統統都一起煮來吃。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444522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FDDCB20" w14:textId="5A81C62E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BB66ACF" w14:textId="33146FC8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6987" w:rsidRP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nanu qotux yaki qasa hiya lga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s’ari magal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 nya a’uni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9E2803">
        <w:rPr>
          <w:rFonts w:ascii="Times New Roman" w:hAnsi="Times New Roman" w:cs="Times New Roman"/>
          <w:sz w:val="24"/>
          <w:szCs w:val="24"/>
        </w:rPr>
        <w:t xml:space="preserve"> ~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 nya s’uni</w:t>
      </w:r>
      <w:r w:rsidR="00B769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nabe hopa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kilux uji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ayang qasa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nanu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lequn nya bung na likuy maku muci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sinya sr’iy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tapang ma kinh’tuy kakay nya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 usa mu’ kya bih</w:t>
      </w:r>
      <w:r w:rsidR="00B76987">
        <w:rPr>
          <w:rFonts w:ascii="Times New Roman" w:hAnsi="Times New Roman" w:cs="Times New Roman"/>
          <w:sz w:val="24"/>
          <w:szCs w:val="24"/>
        </w:rPr>
        <w:t xml:space="preserve"> </w:t>
      </w:r>
      <w:r w:rsidR="00B76987" w:rsidRPr="00986A2A">
        <w:rPr>
          <w:rFonts w:ascii="Times New Roman" w:hAnsi="Times New Roman" w:cs="Times New Roman"/>
          <w:sz w:val="24"/>
          <w:szCs w:val="24"/>
        </w:rPr>
        <w:t>ayang na kacing qasa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rqyas nya memaw psabu kwara rqyas nya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rqyas nya 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mskobits lro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rqyas nya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yasa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yasa qo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siyaqan nha kwara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ro skayal nha kwara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abas iyal kacing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ayang kacing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ayang kacing</w:t>
      </w:r>
      <w:r w:rsidR="009E2803">
        <w:rPr>
          <w:rFonts w:ascii="Times New Roman" w:hAnsi="Times New Roman" w:cs="Times New Roman"/>
          <w:sz w:val="24"/>
          <w:szCs w:val="24"/>
        </w:rPr>
        <w:t xml:space="preserve"> ,</w:t>
      </w:r>
      <w:r w:rsidR="00B76987" w:rsidRPr="00986A2A">
        <w:rPr>
          <w:rFonts w:ascii="Times New Roman" w:hAnsi="Times New Roman" w:cs="Times New Roman"/>
          <w:sz w:val="24"/>
          <w:szCs w:val="24"/>
        </w:rPr>
        <w:t xml:space="preserve"> son nha smi’ lalu lpi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2C8814" w14:textId="4ADFE85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14EE8" w:rsidRPr="00714EE8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>nanu q</w:t>
      </w:r>
      <w:r w:rsidR="00714EE8">
        <w:rPr>
          <w:rFonts w:ascii="Times New Roman" w:hAnsi="Times New Roman" w:cs="Times New Roman"/>
          <w:sz w:val="24"/>
          <w:szCs w:val="24"/>
        </w:rPr>
        <w:t>u</w:t>
      </w:r>
      <w:r w:rsidR="00714EE8" w:rsidRPr="00986A2A">
        <w:rPr>
          <w:rFonts w:ascii="Times New Roman" w:hAnsi="Times New Roman" w:cs="Times New Roman"/>
          <w:sz w:val="24"/>
          <w:szCs w:val="24"/>
        </w:rPr>
        <w:t>tux yaki qasa hiya lga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s’ari magal r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si nya </w:t>
      </w:r>
      <w:r w:rsidR="00714EE8" w:rsidRPr="00714EE8">
        <w:rPr>
          <w:rFonts w:ascii="Times New Roman" w:hAnsi="Times New Roman" w:cs="Times New Roman"/>
          <w:color w:val="0432FF"/>
          <w:sz w:val="24"/>
          <w:szCs w:val="24"/>
        </w:rPr>
        <w:t>a’uni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a</w:t>
      </w:r>
      <w:r w:rsidR="00714EE8">
        <w:rPr>
          <w:rFonts w:ascii="Times New Roman" w:hAnsi="Times New Roman" w:cs="Times New Roman"/>
          <w:sz w:val="24"/>
          <w:szCs w:val="24"/>
        </w:rPr>
        <w:t xml:space="preserve"> ~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si nya </w:t>
      </w:r>
      <w:r w:rsidR="00714EE8" w:rsidRPr="00714EE8">
        <w:rPr>
          <w:rFonts w:ascii="Times New Roman" w:hAnsi="Times New Roman" w:cs="Times New Roman"/>
          <w:color w:val="0432FF"/>
          <w:sz w:val="24"/>
          <w:szCs w:val="24"/>
        </w:rPr>
        <w:t>s’uni</w:t>
      </w:r>
      <w:r w:rsidR="00714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>nabe hopa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kilux u</w:t>
      </w:r>
      <w:r w:rsidR="00714EE8">
        <w:rPr>
          <w:rFonts w:ascii="Times New Roman" w:hAnsi="Times New Roman" w:cs="Times New Roman"/>
          <w:sz w:val="24"/>
          <w:szCs w:val="24"/>
        </w:rPr>
        <w:t>z</w:t>
      </w:r>
      <w:r w:rsidR="00714EE8" w:rsidRPr="00986A2A">
        <w:rPr>
          <w:rFonts w:ascii="Times New Roman" w:hAnsi="Times New Roman" w:cs="Times New Roman"/>
          <w:sz w:val="24"/>
          <w:szCs w:val="24"/>
        </w:rPr>
        <w:t>i r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ayang qasa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nanu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951E9">
        <w:rPr>
          <w:rFonts w:ascii="Times New Roman" w:hAnsi="Times New Roman" w:cs="Times New Roman"/>
          <w:color w:val="000000" w:themeColor="text1"/>
          <w:sz w:val="24"/>
          <w:szCs w:val="24"/>
          <w:rPrChange w:id="46" w:author="Sihwei" w:date="2022-08-02T22:2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lequn </w:t>
      </w:r>
      <w:r w:rsidR="00714EE8" w:rsidRPr="00986A2A">
        <w:rPr>
          <w:rFonts w:ascii="Times New Roman" w:hAnsi="Times New Roman" w:cs="Times New Roman"/>
          <w:sz w:val="24"/>
          <w:szCs w:val="24"/>
        </w:rPr>
        <w:t>nya bung na likuy maku muci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si</w:t>
      </w:r>
      <w:r w:rsidR="00714EE8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>nya sr’iy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951E9">
        <w:rPr>
          <w:rFonts w:ascii="Times New Roman" w:hAnsi="Times New Roman" w:cs="Times New Roman"/>
          <w:color w:val="000000" w:themeColor="text1"/>
          <w:sz w:val="24"/>
          <w:szCs w:val="24"/>
          <w:rPrChange w:id="47" w:author="Sihwei" w:date="2022-08-02T22:2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tapang </w:t>
      </w:r>
      <w:r w:rsidR="00714EE8" w:rsidRPr="00986A2A">
        <w:rPr>
          <w:rFonts w:ascii="Times New Roman" w:hAnsi="Times New Roman" w:cs="Times New Roman"/>
          <w:sz w:val="24"/>
          <w:szCs w:val="24"/>
        </w:rPr>
        <w:t>ma kinhtuy kakay nya r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si usa mu kya bih</w:t>
      </w:r>
      <w:r w:rsidR="00714EE8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>ayang na kacing qasa q</w:t>
      </w:r>
      <w:r w:rsidR="00714EE8">
        <w:rPr>
          <w:rFonts w:ascii="Times New Roman" w:hAnsi="Times New Roman" w:cs="Times New Roman"/>
          <w:sz w:val="24"/>
          <w:szCs w:val="24"/>
        </w:rPr>
        <w:t>u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rqyas nya </w:t>
      </w:r>
      <w:ins w:id="48" w:author="Sihwei" w:date="2022-08-02T22:17:00Z">
        <w:r w:rsidR="00750EBA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714EE8" w:rsidRPr="00986A2A">
        <w:rPr>
          <w:rFonts w:ascii="Times New Roman" w:hAnsi="Times New Roman" w:cs="Times New Roman"/>
          <w:sz w:val="24"/>
          <w:szCs w:val="24"/>
        </w:rPr>
        <w:t>memaw psabu kwara rqyas nya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rqyas nya r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mskobit lr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rqyas nya</w:t>
      </w:r>
      <w:r w:rsidR="00714EE8">
        <w:rPr>
          <w:rFonts w:ascii="Times New Roman" w:hAnsi="Times New Roman" w:cs="Times New Roman"/>
          <w:sz w:val="24"/>
          <w:szCs w:val="24"/>
        </w:rPr>
        <w:t xml:space="preserve"> .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yasa q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yasa q</w:t>
      </w:r>
      <w:r w:rsidR="00714EE8">
        <w:rPr>
          <w:rFonts w:ascii="Times New Roman" w:hAnsi="Times New Roman" w:cs="Times New Roman"/>
          <w:sz w:val="24"/>
          <w:szCs w:val="24"/>
        </w:rPr>
        <w:t>u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syaqan nha kwara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r</w:t>
      </w:r>
      <w:r w:rsidR="00714EE8">
        <w:rPr>
          <w:rFonts w:ascii="Times New Roman" w:hAnsi="Times New Roman" w:cs="Times New Roman"/>
          <w:sz w:val="24"/>
          <w:szCs w:val="24"/>
        </w:rPr>
        <w:t>u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skayal nha kwara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abas iyal kacing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ayang kacing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ayang kacing</w:t>
      </w:r>
      <w:r w:rsidR="00714EE8">
        <w:rPr>
          <w:rFonts w:ascii="Times New Roman" w:hAnsi="Times New Roman" w:cs="Times New Roman"/>
          <w:sz w:val="24"/>
          <w:szCs w:val="24"/>
        </w:rPr>
        <w:t xml:space="preserve"> ,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son nha smi lalu lpi</w:t>
      </w:r>
      <w:r w:rsidR="00714EE8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714EE8" w:rsidRPr="00714EE8">
        <w:rPr>
          <w:rFonts w:ascii="Times New Roman" w:hAnsi="Times New Roman" w:cs="Times New Roman"/>
          <w:sz w:val="24"/>
          <w:szCs w:val="24"/>
        </w:rPr>
        <w:t xml:space="preserve"> nanu qutux yaki qasa hiya lga , s’ari magal ru , si nya a’uni , a ~ si nya s’uni</w:t>
      </w:r>
      <w:r w:rsidR="00714EE8" w:rsidRPr="00714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EE8" w:rsidRPr="00714EE8">
        <w:rPr>
          <w:rFonts w:ascii="Times New Roman" w:hAnsi="Times New Roman" w:cs="Times New Roman"/>
          <w:sz w:val="24"/>
          <w:szCs w:val="24"/>
        </w:rPr>
        <w:t>nabe hopa , kilux uzi ru , ayang qasa , nanu , lequn nya bung na likuy maku muci , si nya sr’iy , tapang ma kinhtuy kakay nya ru , si usa mu kya bih ayang na kacing qasa qu rqyas nya memaw psabu kwara rqyas nya , rqyas nya ru , mskobit lru , rqyas nya . yasa qu , yasa qu , syaqan nha kwara , ru skayal nha kwara , abas iyal kacing , ayang kacing , ayang kacing , son nha smi lalu lpi .</w:t>
      </w:r>
    </w:p>
    <w:p w14:paraId="676D2AEC" w14:textId="6FDA403B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FC3F83">
        <w:rPr>
          <w:rFonts w:ascii="Times New Roman" w:hAnsi="Times New Roman" w:cs="Times New Roman"/>
          <w:sz w:val="24"/>
          <w:szCs w:val="24"/>
        </w:rPr>
        <w:t>那位貪心的婦人貪得無厭，她把杓子裝得滿滿的，因為湯還是很燙，她就提起杓子並說：「這是我先生的份」，一個人就拿了很多，走路的時候，腳踢到石頭，整個人就往牛肉湯鍋裏跌倒，她的臉被熱湯燙到，燙到整個臉部的皮</w:t>
      </w:r>
      <w:r w:rsidR="00FC3F83" w:rsidRPr="00FC3F83">
        <w:rPr>
          <w:rFonts w:ascii="Times New Roman" w:hAnsi="Times New Roman" w:cs="Times New Roman"/>
          <w:sz w:val="24"/>
          <w:szCs w:val="24"/>
        </w:rPr>
        <w:lastRenderedPageBreak/>
        <w:t>膚都紅腫、不規則、起皺紋。因此每個人都在笑她，都是因為牛肉，大家就為她取外號：牛肉湯，牛肉湯。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714EE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F9CC175" w14:textId="6214A0C2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330DD1C" w14:textId="38E1D093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177" w:rsidRP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nanu yan nasa uji ga</w:t>
      </w:r>
      <w:r w:rsidR="003B3177">
        <w:rPr>
          <w:rFonts w:ascii="Times New Roman" w:hAnsi="Times New Roman" w:cs="Times New Roman"/>
          <w:sz w:val="24"/>
          <w:szCs w:val="24"/>
        </w:rPr>
        <w:t xml:space="preserve"> </w:t>
      </w:r>
      <w:r w:rsidR="003B3177" w:rsidRPr="00986A2A">
        <w:rPr>
          <w:rFonts w:ascii="Times New Roman" w:hAnsi="Times New Roman" w:cs="Times New Roman"/>
          <w:sz w:val="24"/>
          <w:szCs w:val="24"/>
        </w:rPr>
        <w:t>ini kblaq uji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yan qani jwaw ga s’ari ta iyal ga yaqih ay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  <w:r w:rsidR="003B3177" w:rsidRPr="00986A2A">
        <w:rPr>
          <w:rFonts w:ascii="Times New Roman" w:hAnsi="Times New Roman" w:cs="Times New Roman"/>
          <w:sz w:val="24"/>
          <w:szCs w:val="24"/>
        </w:rPr>
        <w:t xml:space="preserve"> pucing kya kai maku</w:t>
      </w:r>
      <w:r w:rsidR="009E280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9F4D85" w14:textId="1342213A" w:rsidR="00BB0648" w:rsidRDefault="00BB0648" w:rsidP="00BB064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14EE8" w:rsidRPr="00714EE8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>nanu yan nasa u</w:t>
      </w:r>
      <w:r w:rsidR="00714EE8">
        <w:rPr>
          <w:rFonts w:ascii="Times New Roman" w:hAnsi="Times New Roman" w:cs="Times New Roman"/>
          <w:sz w:val="24"/>
          <w:szCs w:val="24"/>
        </w:rPr>
        <w:t>z</w:t>
      </w:r>
      <w:r w:rsidR="00714EE8" w:rsidRPr="00986A2A">
        <w:rPr>
          <w:rFonts w:ascii="Times New Roman" w:hAnsi="Times New Roman" w:cs="Times New Roman"/>
          <w:sz w:val="24"/>
          <w:szCs w:val="24"/>
        </w:rPr>
        <w:t>i ga</w:t>
      </w:r>
      <w:r w:rsidR="00714EE8">
        <w:rPr>
          <w:rFonts w:ascii="Times New Roman" w:hAnsi="Times New Roman" w:cs="Times New Roman"/>
          <w:sz w:val="24"/>
          <w:szCs w:val="24"/>
        </w:rPr>
        <w:t xml:space="preserve"> 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ini </w:t>
      </w:r>
      <w:r w:rsidR="00714EE8" w:rsidRPr="00714EE8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714EE8" w:rsidRPr="00986A2A">
        <w:rPr>
          <w:rFonts w:ascii="Times New Roman" w:hAnsi="Times New Roman" w:cs="Times New Roman"/>
          <w:sz w:val="24"/>
          <w:szCs w:val="24"/>
        </w:rPr>
        <w:t>blaq u</w:t>
      </w:r>
      <w:r w:rsidR="00714EE8">
        <w:rPr>
          <w:rFonts w:ascii="Times New Roman" w:hAnsi="Times New Roman" w:cs="Times New Roman"/>
          <w:sz w:val="24"/>
          <w:szCs w:val="24"/>
        </w:rPr>
        <w:t>z</w:t>
      </w:r>
      <w:r w:rsidR="00714EE8" w:rsidRPr="00986A2A">
        <w:rPr>
          <w:rFonts w:ascii="Times New Roman" w:hAnsi="Times New Roman" w:cs="Times New Roman"/>
          <w:sz w:val="24"/>
          <w:szCs w:val="24"/>
        </w:rPr>
        <w:t>i</w:t>
      </w:r>
      <w:r w:rsidR="00714EE8">
        <w:rPr>
          <w:rFonts w:ascii="Times New Roman" w:hAnsi="Times New Roman" w:cs="Times New Roman"/>
          <w:sz w:val="24"/>
          <w:szCs w:val="24"/>
        </w:rPr>
        <w:t xml:space="preserve"> .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yan qani </w:t>
      </w:r>
      <w:r w:rsidR="00714EE8">
        <w:rPr>
          <w:rFonts w:ascii="Times New Roman" w:hAnsi="Times New Roman" w:cs="Times New Roman"/>
          <w:sz w:val="24"/>
          <w:szCs w:val="24"/>
        </w:rPr>
        <w:t>zy</w:t>
      </w:r>
      <w:r w:rsidR="00714EE8" w:rsidRPr="00986A2A">
        <w:rPr>
          <w:rFonts w:ascii="Times New Roman" w:hAnsi="Times New Roman" w:cs="Times New Roman"/>
          <w:sz w:val="24"/>
          <w:szCs w:val="24"/>
        </w:rPr>
        <w:t>waw ga s’ari ta iyal ga yaqih ay</w:t>
      </w:r>
      <w:r w:rsidR="00714EE8">
        <w:rPr>
          <w:rFonts w:ascii="Times New Roman" w:hAnsi="Times New Roman" w:cs="Times New Roman"/>
          <w:sz w:val="24"/>
          <w:szCs w:val="24"/>
        </w:rPr>
        <w:t xml:space="preserve"> .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pucing kya ka</w:t>
      </w:r>
      <w:r w:rsidR="00714EE8">
        <w:rPr>
          <w:rFonts w:ascii="Times New Roman" w:hAnsi="Times New Roman" w:cs="Times New Roman"/>
          <w:sz w:val="24"/>
          <w:szCs w:val="24"/>
        </w:rPr>
        <w:t>y</w:t>
      </w:r>
      <w:r w:rsidR="00714EE8" w:rsidRPr="00986A2A">
        <w:rPr>
          <w:rFonts w:ascii="Times New Roman" w:hAnsi="Times New Roman" w:cs="Times New Roman"/>
          <w:sz w:val="24"/>
          <w:szCs w:val="24"/>
        </w:rPr>
        <w:t xml:space="preserve"> maku</w:t>
      </w:r>
      <w:r w:rsidR="00714EE8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714EE8" w:rsidRPr="00714EE8">
        <w:rPr>
          <w:rFonts w:ascii="Times New Roman" w:hAnsi="Times New Roman" w:cs="Times New Roman"/>
          <w:sz w:val="24"/>
          <w:szCs w:val="24"/>
        </w:rPr>
        <w:t xml:space="preserve"> nanu yan nasa uzi ga ini kblaq uzi . yan qani zywaw ga s’ari ta iyal ga yaqih ay . pucing kya kay maku .</w:t>
      </w:r>
    </w:p>
    <w:p w14:paraId="3E6DB2B2" w14:textId="721FAF18" w:rsidR="00BB0648" w:rsidRDefault="00BB0648" w:rsidP="00FC3F8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C3F83" w:rsidRPr="00FC3F83">
        <w:rPr>
          <w:rFonts w:ascii="Times New Roman" w:hAnsi="Times New Roman" w:cs="Times New Roman"/>
          <w:sz w:val="24"/>
          <w:szCs w:val="24"/>
        </w:rPr>
        <w:t xml:space="preserve"> </w:t>
      </w:r>
      <w:r w:rsidR="00FC3F83" w:rsidRPr="00FC3F83">
        <w:rPr>
          <w:rFonts w:ascii="Times New Roman" w:hAnsi="Times New Roman" w:cs="Times New Roman"/>
          <w:sz w:val="24"/>
          <w:szCs w:val="24"/>
        </w:rPr>
        <w:t>所以，像那樣的行為，也不會好的。我們太貪心的這樣的行為，是不好的哦！我的話就說到這裏。</w:t>
      </w:r>
      <w:r>
        <w:rPr>
          <w:rFonts w:ascii="Times New Roman" w:hAnsi="Times New Roman" w:cs="Times New Roman"/>
          <w:sz w:val="24"/>
          <w:szCs w:val="24"/>
        </w:rPr>
        <w:br/>
        <w:t>RM:</w:t>
      </w:r>
      <w:r w:rsidR="00714EE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3DE5707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D7984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註：</w:t>
      </w:r>
    </w:p>
    <w:p w14:paraId="66EB8BDA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se-neng-kunreng</w:t>
      </w:r>
      <w:r w:rsidRPr="00986A2A">
        <w:rPr>
          <w:rFonts w:ascii="Times New Roman" w:hAnsi="Times New Roman" w:cs="Times New Roman"/>
          <w:sz w:val="24"/>
          <w:szCs w:val="24"/>
        </w:rPr>
        <w:t>：日語，青年訓練。</w:t>
      </w:r>
    </w:p>
    <w:p w14:paraId="75610E4C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hikil baqu</w:t>
      </w:r>
      <w:r w:rsidRPr="00986A2A">
        <w:rPr>
          <w:rFonts w:ascii="Times New Roman" w:hAnsi="Times New Roman" w:cs="Times New Roman"/>
          <w:sz w:val="24"/>
          <w:szCs w:val="24"/>
        </w:rPr>
        <w:t>：小米薯。</w:t>
      </w:r>
    </w:p>
    <w:p w14:paraId="276E6D3A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sm’xu hikil</w:t>
      </w:r>
      <w:r w:rsidRPr="00986A2A">
        <w:rPr>
          <w:rFonts w:ascii="Times New Roman" w:hAnsi="Times New Roman" w:cs="Times New Roman"/>
          <w:sz w:val="24"/>
          <w:szCs w:val="24"/>
        </w:rPr>
        <w:t>：搗米。</w:t>
      </w:r>
    </w:p>
    <w:p w14:paraId="52610809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mkuw</w:t>
      </w:r>
      <w:r w:rsidRPr="00986A2A">
        <w:rPr>
          <w:rFonts w:ascii="Times New Roman" w:hAnsi="Times New Roman" w:cs="Times New Roman"/>
          <w:sz w:val="24"/>
          <w:szCs w:val="24"/>
        </w:rPr>
        <w:t>：排隊。</w:t>
      </w:r>
    </w:p>
    <w:p w14:paraId="6F7E236C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heku</w:t>
      </w:r>
      <w:r w:rsidRPr="00986A2A">
        <w:rPr>
          <w:rFonts w:ascii="Times New Roman" w:hAnsi="Times New Roman" w:cs="Times New Roman"/>
          <w:sz w:val="24"/>
          <w:szCs w:val="24"/>
        </w:rPr>
        <w:t>：手肘。</w:t>
      </w:r>
    </w:p>
    <w:p w14:paraId="5521E47D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qbun</w:t>
      </w:r>
      <w:r w:rsidRPr="00986A2A">
        <w:rPr>
          <w:rFonts w:ascii="Times New Roman" w:hAnsi="Times New Roman" w:cs="Times New Roman"/>
          <w:sz w:val="24"/>
          <w:szCs w:val="24"/>
        </w:rPr>
        <w:t>：竹製四方簍。</w:t>
      </w:r>
    </w:p>
    <w:p w14:paraId="10476BCD" w14:textId="77777777" w:rsidR="00CE68E6" w:rsidRPr="00986A2A" w:rsidRDefault="00CE68E6" w:rsidP="00CA0F12">
      <w:pPr>
        <w:jc w:val="both"/>
        <w:rPr>
          <w:rFonts w:ascii="Times New Roman" w:hAnsi="Times New Roman" w:cs="Times New Roman"/>
          <w:sz w:val="24"/>
          <w:szCs w:val="24"/>
        </w:rPr>
      </w:pPr>
      <w:r w:rsidRPr="00986A2A">
        <w:rPr>
          <w:rFonts w:ascii="Times New Roman" w:hAnsi="Times New Roman" w:cs="Times New Roman"/>
          <w:sz w:val="24"/>
          <w:szCs w:val="24"/>
        </w:rPr>
        <w:t>kinh’tuy</w:t>
      </w:r>
      <w:r w:rsidRPr="00986A2A">
        <w:rPr>
          <w:rFonts w:ascii="Times New Roman" w:hAnsi="Times New Roman" w:cs="Times New Roman"/>
          <w:sz w:val="24"/>
          <w:szCs w:val="24"/>
        </w:rPr>
        <w:t>：踢到東西。</w:t>
      </w:r>
    </w:p>
    <w:sectPr w:rsidR="00CE68E6" w:rsidRPr="00986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Sihwei" w:date="2022-08-02T21:38:00Z" w:initials="SC">
    <w:p w14:paraId="522BCD3B" w14:textId="189AAD75" w:rsidR="00193C50" w:rsidRDefault="00193C50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>check: duplicated</w:t>
      </w:r>
      <w:r w:rsidR="00000000">
        <w:rPr>
          <w:noProof/>
        </w:rPr>
        <w:t xml:space="preserve"> or co-occurrence??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2BCD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417C9" w16cex:dateUtc="2022-08-02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2BCD3B" w16cid:durableId="269417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2A2C" w14:textId="77777777" w:rsidR="00C02E89" w:rsidRDefault="00C02E89" w:rsidP="00CE68E6">
      <w:pPr>
        <w:spacing w:after="0" w:line="240" w:lineRule="auto"/>
      </w:pPr>
      <w:r>
        <w:separator/>
      </w:r>
    </w:p>
  </w:endnote>
  <w:endnote w:type="continuationSeparator" w:id="0">
    <w:p w14:paraId="20BB9248" w14:textId="77777777" w:rsidR="00C02E89" w:rsidRDefault="00C02E89" w:rsidP="00CE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BEAE" w14:textId="77777777" w:rsidR="00C02E89" w:rsidRDefault="00C02E89" w:rsidP="00CE68E6">
      <w:pPr>
        <w:spacing w:after="0" w:line="240" w:lineRule="auto"/>
      </w:pPr>
      <w:r>
        <w:separator/>
      </w:r>
    </w:p>
  </w:footnote>
  <w:footnote w:type="continuationSeparator" w:id="0">
    <w:p w14:paraId="610E9C85" w14:textId="77777777" w:rsidR="00C02E89" w:rsidRDefault="00C02E89" w:rsidP="00CE68E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hwei">
    <w15:presenceInfo w15:providerId="None" w15:userId="S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96BF0"/>
    <w:rsid w:val="00193C50"/>
    <w:rsid w:val="001D78AD"/>
    <w:rsid w:val="0020191D"/>
    <w:rsid w:val="00230B72"/>
    <w:rsid w:val="002852CD"/>
    <w:rsid w:val="00365FB4"/>
    <w:rsid w:val="0037771C"/>
    <w:rsid w:val="003B3177"/>
    <w:rsid w:val="00420334"/>
    <w:rsid w:val="00444522"/>
    <w:rsid w:val="004811EA"/>
    <w:rsid w:val="0049171F"/>
    <w:rsid w:val="004B19EA"/>
    <w:rsid w:val="004B5B75"/>
    <w:rsid w:val="004B6855"/>
    <w:rsid w:val="004F20E6"/>
    <w:rsid w:val="00522B6E"/>
    <w:rsid w:val="00541DC2"/>
    <w:rsid w:val="0059390D"/>
    <w:rsid w:val="00615988"/>
    <w:rsid w:val="006438C1"/>
    <w:rsid w:val="00714EE8"/>
    <w:rsid w:val="00750EBA"/>
    <w:rsid w:val="00760363"/>
    <w:rsid w:val="00777B60"/>
    <w:rsid w:val="00784C1D"/>
    <w:rsid w:val="00861882"/>
    <w:rsid w:val="00871AA1"/>
    <w:rsid w:val="00952465"/>
    <w:rsid w:val="00986A2A"/>
    <w:rsid w:val="009951E9"/>
    <w:rsid w:val="009E08D0"/>
    <w:rsid w:val="009E2803"/>
    <w:rsid w:val="00AC495D"/>
    <w:rsid w:val="00B02639"/>
    <w:rsid w:val="00B112D6"/>
    <w:rsid w:val="00B15D39"/>
    <w:rsid w:val="00B76987"/>
    <w:rsid w:val="00B878F7"/>
    <w:rsid w:val="00BA2991"/>
    <w:rsid w:val="00BB0648"/>
    <w:rsid w:val="00C02E89"/>
    <w:rsid w:val="00C305CB"/>
    <w:rsid w:val="00CA0F12"/>
    <w:rsid w:val="00CC05C9"/>
    <w:rsid w:val="00CD104E"/>
    <w:rsid w:val="00CE68E6"/>
    <w:rsid w:val="00D17CC0"/>
    <w:rsid w:val="00DF54E7"/>
    <w:rsid w:val="00E10861"/>
    <w:rsid w:val="00E35F05"/>
    <w:rsid w:val="00EA2B50"/>
    <w:rsid w:val="00EE2D9F"/>
    <w:rsid w:val="00F21482"/>
    <w:rsid w:val="00FA7ED3"/>
    <w:rsid w:val="00FB13BB"/>
    <w:rsid w:val="00FC3F83"/>
    <w:rsid w:val="00FF3372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61664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68E6"/>
    <w:rPr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68E6"/>
    <w:rPr>
      <w:kern w:val="0"/>
      <w:sz w:val="20"/>
      <w:szCs w:val="20"/>
    </w:rPr>
  </w:style>
  <w:style w:type="paragraph" w:styleId="Revision">
    <w:name w:val="Revision"/>
    <w:hidden/>
    <w:uiPriority w:val="99"/>
    <w:semiHidden/>
    <w:rsid w:val="002852CD"/>
    <w:rPr>
      <w:kern w:val="0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93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C50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C50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Sihwei</cp:lastModifiedBy>
  <cp:revision>10</cp:revision>
  <dcterms:created xsi:type="dcterms:W3CDTF">2022-06-27T03:15:00Z</dcterms:created>
  <dcterms:modified xsi:type="dcterms:W3CDTF">2022-08-02T14:21:00Z</dcterms:modified>
</cp:coreProperties>
</file>