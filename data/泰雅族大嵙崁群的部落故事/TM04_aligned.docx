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8F64" w14:textId="73F55D09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title: ini </w:t>
      </w:r>
      <w:proofErr w:type="spellStart"/>
      <w:r w:rsidRPr="006F492E">
        <w:rPr>
          <w:rFonts w:ascii="Times New Roman" w:hAnsi="Times New Roman" w:cs="Times New Roman"/>
        </w:rPr>
        <w:t>qbaq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490F99">
        <w:rPr>
          <w:rFonts w:ascii="Times New Roman" w:hAnsi="Times New Roman" w:cs="Times New Roman"/>
          <w:highlight w:val="yellow"/>
        </w:rPr>
        <w:t>lun’gan</w:t>
      </w:r>
      <w:proofErr w:type="spellEnd"/>
      <w:r w:rsidRPr="006F492E">
        <w:rPr>
          <w:rFonts w:ascii="Times New Roman" w:hAnsi="Times New Roman" w:cs="Times New Roman"/>
        </w:rPr>
        <w:t xml:space="preserve"> pilaw </w:t>
      </w:r>
      <w:r w:rsidRPr="006F492E">
        <w:rPr>
          <w:rFonts w:ascii="Times New Roman" w:hAnsi="Times New Roman" w:cs="Times New Roman"/>
        </w:rPr>
        <w:t>不懂分享的</w:t>
      </w:r>
      <w:r w:rsidRPr="006F492E">
        <w:rPr>
          <w:rFonts w:ascii="Times New Roman" w:hAnsi="Times New Roman" w:cs="Times New Roman"/>
        </w:rPr>
        <w:t>Pilaw</w:t>
      </w:r>
    </w:p>
    <w:p w14:paraId="3C7299F6" w14:textId="58777287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page: 54-58</w:t>
      </w:r>
    </w:p>
    <w:p w14:paraId="138959C5" w14:textId="016CF649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speaker: Watan Tanga</w:t>
      </w:r>
    </w:p>
    <w:p w14:paraId="1745A785" w14:textId="7B2F404A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transcriber: </w:t>
      </w:r>
      <w:proofErr w:type="spellStart"/>
      <w:r w:rsidRPr="006F492E">
        <w:rPr>
          <w:rFonts w:ascii="Times New Roman" w:hAnsi="Times New Roman" w:cs="Times New Roman"/>
        </w:rPr>
        <w:t>Toyu</w:t>
      </w:r>
      <w:proofErr w:type="spellEnd"/>
      <w:r w:rsidRPr="006F492E">
        <w:rPr>
          <w:rFonts w:ascii="Times New Roman" w:hAnsi="Times New Roman" w:cs="Times New Roman"/>
        </w:rPr>
        <w:t xml:space="preserve"> Watan</w:t>
      </w:r>
    </w:p>
    <w:p w14:paraId="663861B2" w14:textId="77777777" w:rsidR="00192748" w:rsidRPr="006F492E" w:rsidRDefault="00192748" w:rsidP="00192748">
      <w:pPr>
        <w:rPr>
          <w:rFonts w:ascii="Times New Roman" w:hAnsi="Times New Roman" w:cs="Times New Roman"/>
        </w:rPr>
      </w:pPr>
    </w:p>
    <w:p w14:paraId="32EFAEA3" w14:textId="3366CFBF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irah</w:t>
      </w:r>
      <w:proofErr w:type="spellEnd"/>
      <w:r w:rsidRPr="006F492E">
        <w:rPr>
          <w:rFonts w:ascii="Times New Roman" w:hAnsi="Times New Roman" w:cs="Times New Roman"/>
        </w:rPr>
        <w:t xml:space="preserve"> mu </w:t>
      </w:r>
      <w:proofErr w:type="spellStart"/>
      <w:r w:rsidRPr="006F492E">
        <w:rPr>
          <w:rFonts w:ascii="Times New Roman" w:hAnsi="Times New Roman" w:cs="Times New Roman"/>
        </w:rPr>
        <w:t>Umas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Utaw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lalu</w:t>
      </w:r>
      <w:proofErr w:type="spellEnd"/>
      <w:r w:rsidRPr="006F492E">
        <w:rPr>
          <w:rFonts w:ascii="Times New Roman" w:hAnsi="Times New Roman" w:cs="Times New Roman"/>
        </w:rPr>
        <w:t xml:space="preserve"> nya ,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balay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laqi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nha</w:t>
      </w:r>
      <w:proofErr w:type="spellEnd"/>
      <w:r w:rsidRPr="006F492E">
        <w:rPr>
          <w:rFonts w:ascii="Times New Roman" w:hAnsi="Times New Roman" w:cs="Times New Roman"/>
        </w:rPr>
        <w:t xml:space="preserve"> ki </w:t>
      </w:r>
      <w:proofErr w:type="spellStart"/>
      <w:r w:rsidRPr="006F492E">
        <w:rPr>
          <w:rFonts w:ascii="Times New Roman" w:hAnsi="Times New Roman" w:cs="Times New Roman"/>
        </w:rPr>
        <w:t>qsuyan</w:t>
      </w:r>
      <w:proofErr w:type="spellEnd"/>
      <w:r w:rsidRPr="006F492E">
        <w:rPr>
          <w:rFonts w:ascii="Times New Roman" w:hAnsi="Times New Roman" w:cs="Times New Roman"/>
        </w:rPr>
        <w:t xml:space="preserve"> mu Bata</w:t>
      </w:r>
    </w:p>
    <w:p w14:paraId="1C08D557" w14:textId="4786F38A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Tanga , </w:t>
      </w:r>
      <w:proofErr w:type="spellStart"/>
      <w:r w:rsidRPr="006F492E">
        <w:rPr>
          <w:rFonts w:ascii="Times New Roman" w:hAnsi="Times New Roman" w:cs="Times New Roman"/>
        </w:rPr>
        <w:t>mnbu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ru</w:t>
      </w:r>
      <w:proofErr w:type="spellEnd"/>
      <w:r w:rsidRPr="006F492E">
        <w:rPr>
          <w:rFonts w:ascii="Times New Roman" w:hAnsi="Times New Roman" w:cs="Times New Roman"/>
        </w:rPr>
        <w:t xml:space="preserve"> wal </w:t>
      </w:r>
      <w:proofErr w:type="spellStart"/>
      <w:r w:rsidRPr="006F492E">
        <w:rPr>
          <w:rFonts w:ascii="Times New Roman" w:hAnsi="Times New Roman" w:cs="Times New Roman"/>
          <w:color w:val="0432FF"/>
        </w:rPr>
        <w:t>mkrok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mhuqil</w:t>
      </w:r>
      <w:proofErr w:type="spellEnd"/>
      <w:r w:rsidRPr="006F492E">
        <w:rPr>
          <w:rFonts w:ascii="Times New Roman" w:hAnsi="Times New Roman" w:cs="Times New Roman"/>
        </w:rPr>
        <w:t xml:space="preserve"> ,</w:t>
      </w:r>
    </w:p>
    <w:p w14:paraId="19ED1EC2" w14:textId="77777777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4F566785" w14:textId="77777777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irah</w:t>
      </w:r>
      <w:proofErr w:type="spellEnd"/>
      <w:r w:rsidRPr="006F492E">
        <w:rPr>
          <w:rFonts w:ascii="Times New Roman" w:hAnsi="Times New Roman" w:cs="Times New Roman"/>
        </w:rPr>
        <w:t xml:space="preserve"> mu </w:t>
      </w:r>
      <w:proofErr w:type="spellStart"/>
      <w:r w:rsidRPr="006F492E">
        <w:rPr>
          <w:rFonts w:ascii="Times New Roman" w:hAnsi="Times New Roman" w:cs="Times New Roman"/>
        </w:rPr>
        <w:t>Umas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Utaw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lalu</w:t>
      </w:r>
      <w:proofErr w:type="spellEnd"/>
      <w:r w:rsidRPr="006F492E">
        <w:rPr>
          <w:rFonts w:ascii="Times New Roman" w:hAnsi="Times New Roman" w:cs="Times New Roman"/>
        </w:rPr>
        <w:t xml:space="preserve"> nya ,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balay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laqi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nha</w:t>
      </w:r>
      <w:proofErr w:type="spellEnd"/>
      <w:r w:rsidRPr="006F492E">
        <w:rPr>
          <w:rFonts w:ascii="Times New Roman" w:hAnsi="Times New Roman" w:cs="Times New Roman"/>
        </w:rPr>
        <w:t xml:space="preserve"> ki </w:t>
      </w:r>
      <w:proofErr w:type="spellStart"/>
      <w:r w:rsidRPr="006F492E">
        <w:rPr>
          <w:rFonts w:ascii="Times New Roman" w:hAnsi="Times New Roman" w:cs="Times New Roman"/>
        </w:rPr>
        <w:t>qsuyan</w:t>
      </w:r>
      <w:proofErr w:type="spellEnd"/>
      <w:r w:rsidRPr="006F492E">
        <w:rPr>
          <w:rFonts w:ascii="Times New Roman" w:hAnsi="Times New Roman" w:cs="Times New Roman"/>
        </w:rPr>
        <w:t xml:space="preserve"> mu Bata</w:t>
      </w:r>
    </w:p>
    <w:p w14:paraId="38C1BC23" w14:textId="114E1296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Tanga , </w:t>
      </w:r>
      <w:proofErr w:type="spellStart"/>
      <w:r w:rsidRPr="006F492E">
        <w:rPr>
          <w:rFonts w:ascii="Times New Roman" w:hAnsi="Times New Roman" w:cs="Times New Roman"/>
        </w:rPr>
        <w:t>mnbu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ru</w:t>
      </w:r>
      <w:proofErr w:type="spellEnd"/>
      <w:r w:rsidRPr="006F492E">
        <w:rPr>
          <w:rFonts w:ascii="Times New Roman" w:hAnsi="Times New Roman" w:cs="Times New Roman"/>
        </w:rPr>
        <w:t xml:space="preserve"> wal </w:t>
      </w:r>
      <w:proofErr w:type="spellStart"/>
      <w:r w:rsidRPr="00A6460D">
        <w:rPr>
          <w:rFonts w:ascii="Times New Roman" w:hAnsi="Times New Roman" w:cs="Times New Roman"/>
          <w:highlight w:val="yellow"/>
        </w:rPr>
        <w:t>mkrok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mhuqil</w:t>
      </w:r>
      <w:proofErr w:type="spellEnd"/>
      <w:r w:rsidRPr="006F492E">
        <w:rPr>
          <w:rFonts w:ascii="Times New Roman" w:hAnsi="Times New Roman" w:cs="Times New Roman"/>
        </w:rPr>
        <w:t xml:space="preserve"> ,</w:t>
      </w:r>
    </w:p>
    <w:p w14:paraId="7B5B6560" w14:textId="72C21936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M: none</w:t>
      </w:r>
    </w:p>
    <w:p w14:paraId="0DDC3A50" w14:textId="427634E5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RM: </w:t>
      </w:r>
      <w:r w:rsidRPr="006F492E">
        <w:rPr>
          <w:rFonts w:ascii="Times New Roman" w:hAnsi="Times New Roman" w:cs="Times New Roman"/>
        </w:rPr>
        <w:t>我一個嫂嫂叫</w:t>
      </w:r>
      <w:proofErr w:type="spellStart"/>
      <w:r w:rsidRPr="006F492E">
        <w:rPr>
          <w:rFonts w:ascii="Times New Roman" w:hAnsi="Times New Roman" w:cs="Times New Roman"/>
        </w:rPr>
        <w:t>Umas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Utaw</w:t>
      </w:r>
      <w:proofErr w:type="spellEnd"/>
      <w:r w:rsidRPr="006F492E">
        <w:rPr>
          <w:rFonts w:ascii="Times New Roman" w:hAnsi="Times New Roman" w:cs="Times New Roman"/>
        </w:rPr>
        <w:t>，和我哥哥唯一的孩子叫</w:t>
      </w:r>
      <w:r w:rsidRPr="006F492E">
        <w:rPr>
          <w:rFonts w:ascii="Times New Roman" w:hAnsi="Times New Roman" w:cs="Times New Roman"/>
        </w:rPr>
        <w:t>Bata Tanga</w:t>
      </w:r>
      <w:r w:rsidRPr="006F492E">
        <w:rPr>
          <w:rFonts w:ascii="Times New Roman" w:hAnsi="Times New Roman" w:cs="Times New Roman"/>
        </w:rPr>
        <w:t>，</w:t>
      </w:r>
      <w:r w:rsidR="00A6460D">
        <w:rPr>
          <w:rFonts w:ascii="Times New Roman" w:hAnsi="Times New Roman" w:cs="Times New Roman" w:hint="eastAsia"/>
        </w:rPr>
        <w:t>生病然</w:t>
      </w:r>
      <w:r w:rsidRPr="006F492E">
        <w:rPr>
          <w:rFonts w:ascii="Times New Roman" w:hAnsi="Times New Roman" w:cs="Times New Roman"/>
        </w:rPr>
        <w:t>後</w:t>
      </w:r>
      <w:r w:rsidR="00A6460D">
        <w:rPr>
          <w:rFonts w:ascii="Times New Roman" w:hAnsi="Times New Roman" w:cs="Times New Roman" w:hint="eastAsia"/>
        </w:rPr>
        <w:t>過世</w:t>
      </w:r>
      <w:r w:rsidRPr="006F492E">
        <w:rPr>
          <w:rFonts w:ascii="Times New Roman" w:hAnsi="Times New Roman" w:cs="Times New Roman"/>
        </w:rPr>
        <w:t>了。</w:t>
      </w:r>
    </w:p>
    <w:p w14:paraId="07BF1BFA" w14:textId="25E8C92B" w:rsidR="00737E49" w:rsidRPr="006F492E" w:rsidRDefault="00737E49">
      <w:pPr>
        <w:rPr>
          <w:rFonts w:ascii="Times New Roman" w:hAnsi="Times New Roman" w:cs="Times New Roman"/>
        </w:rPr>
      </w:pPr>
    </w:p>
    <w:p w14:paraId="456CF52B" w14:textId="337DECD9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Pr="006F492E">
        <w:rPr>
          <w:rFonts w:ascii="Times New Roman" w:hAnsi="Times New Roman" w:cs="Times New Roman"/>
        </w:rPr>
        <w:t>babaw</w:t>
      </w:r>
      <w:proofErr w:type="spellEnd"/>
      <w:r w:rsidRPr="006F492E">
        <w:rPr>
          <w:rFonts w:ascii="Times New Roman" w:hAnsi="Times New Roman" w:cs="Times New Roman"/>
        </w:rPr>
        <w:t xml:space="preserve"> nya </w:t>
      </w:r>
      <w:proofErr w:type="spellStart"/>
      <w:r w:rsidRPr="006F492E">
        <w:rPr>
          <w:rFonts w:ascii="Times New Roman" w:hAnsi="Times New Roman" w:cs="Times New Roman"/>
          <w:color w:val="0432FF"/>
        </w:rPr>
        <w:t>tqyun</w:t>
      </w:r>
      <w:proofErr w:type="spellEnd"/>
      <w:r w:rsidRPr="006F492E">
        <w:rPr>
          <w:rFonts w:ascii="Times New Roman" w:hAnsi="Times New Roman" w:cs="Times New Roman"/>
        </w:rPr>
        <w:t xml:space="preserve"> na Pilaw </w:t>
      </w:r>
      <w:proofErr w:type="spellStart"/>
      <w:r w:rsidRPr="006F492E">
        <w:rPr>
          <w:rFonts w:ascii="Times New Roman" w:hAnsi="Times New Roman" w:cs="Times New Roman"/>
        </w:rPr>
        <w:t>Suyan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qalang</w:t>
      </w:r>
      <w:proofErr w:type="spellEnd"/>
      <w:r w:rsidRPr="006F492E">
        <w:rPr>
          <w:rFonts w:ascii="Times New Roman" w:hAnsi="Times New Roman" w:cs="Times New Roman"/>
        </w:rPr>
        <w:t xml:space="preserve"> Yaw </w:t>
      </w:r>
      <w:proofErr w:type="spellStart"/>
      <w:r w:rsidRPr="006F492E">
        <w:rPr>
          <w:rFonts w:ascii="Times New Roman" w:hAnsi="Times New Roman" w:cs="Times New Roman"/>
        </w:rPr>
        <w:t>Hbun</w:t>
      </w:r>
      <w:proofErr w:type="spellEnd"/>
      <w:r w:rsidRPr="006F492E">
        <w:rPr>
          <w:rFonts w:ascii="Times New Roman" w:hAnsi="Times New Roman" w:cs="Times New Roman"/>
        </w:rPr>
        <w:t xml:space="preserve"> , </w:t>
      </w:r>
      <w:proofErr w:type="spellStart"/>
      <w:r w:rsidRPr="006F492E">
        <w:rPr>
          <w:rFonts w:ascii="Times New Roman" w:hAnsi="Times New Roman" w:cs="Times New Roman"/>
        </w:rPr>
        <w:t>mqoyat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balay</w:t>
      </w:r>
      <w:proofErr w:type="spellEnd"/>
      <w:r w:rsidRPr="006F492E">
        <w:rPr>
          <w:rFonts w:ascii="Times New Roman" w:hAnsi="Times New Roman" w:cs="Times New Roman"/>
        </w:rPr>
        <w:t xml:space="preserve"> musa </w:t>
      </w:r>
      <w:proofErr w:type="spellStart"/>
      <w:r w:rsidRPr="006F492E">
        <w:rPr>
          <w:rFonts w:ascii="Times New Roman" w:hAnsi="Times New Roman" w:cs="Times New Roman"/>
        </w:rPr>
        <w:t>qyunam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kryax</w:t>
      </w:r>
      <w:proofErr w:type="spellEnd"/>
      <w:r w:rsidR="007B7866" w:rsidRPr="006F492E"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.</w:t>
      </w:r>
    </w:p>
    <w:p w14:paraId="00063EAD" w14:textId="77777777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0A9F3457" w14:textId="2224CCDE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7B7866" w:rsidRPr="006F492E">
        <w:rPr>
          <w:rFonts w:ascii="Times New Roman" w:hAnsi="Times New Roman" w:cs="Times New Roman"/>
        </w:rPr>
        <w:t>babaw</w:t>
      </w:r>
      <w:proofErr w:type="spellEnd"/>
      <w:r w:rsidR="007B7866" w:rsidRPr="006F492E">
        <w:rPr>
          <w:rFonts w:ascii="Times New Roman" w:hAnsi="Times New Roman" w:cs="Times New Roman"/>
        </w:rPr>
        <w:t xml:space="preserve"> nya </w:t>
      </w:r>
      <w:proofErr w:type="spellStart"/>
      <w:r w:rsidR="007B7866" w:rsidRPr="004E11A1">
        <w:rPr>
          <w:rFonts w:ascii="Times New Roman" w:hAnsi="Times New Roman" w:cs="Times New Roman"/>
          <w:highlight w:val="yellow"/>
        </w:rPr>
        <w:t>tqyun</w:t>
      </w:r>
      <w:proofErr w:type="spellEnd"/>
      <w:r w:rsidR="007B7866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7B7866" w:rsidRPr="006F492E">
        <w:rPr>
          <w:rFonts w:ascii="Times New Roman" w:hAnsi="Times New Roman" w:cs="Times New Roman"/>
        </w:rPr>
        <w:t>Suyan</w:t>
      </w:r>
      <w:proofErr w:type="spellEnd"/>
      <w:r w:rsidR="007B7866" w:rsidRPr="006F492E">
        <w:rPr>
          <w:rFonts w:ascii="Times New Roman" w:hAnsi="Times New Roman" w:cs="Times New Roman"/>
        </w:rPr>
        <w:t xml:space="preserve"> </w:t>
      </w:r>
      <w:proofErr w:type="spellStart"/>
      <w:r w:rsidR="007B7866" w:rsidRPr="006F492E">
        <w:rPr>
          <w:rFonts w:ascii="Times New Roman" w:hAnsi="Times New Roman" w:cs="Times New Roman"/>
        </w:rPr>
        <w:t>qalang</w:t>
      </w:r>
      <w:proofErr w:type="spellEnd"/>
      <w:r w:rsidR="007B7866" w:rsidRPr="006F492E">
        <w:rPr>
          <w:rFonts w:ascii="Times New Roman" w:hAnsi="Times New Roman" w:cs="Times New Roman"/>
        </w:rPr>
        <w:t xml:space="preserve"> Yaw </w:t>
      </w:r>
      <w:proofErr w:type="spellStart"/>
      <w:r w:rsidR="007B7866" w:rsidRPr="006F492E">
        <w:rPr>
          <w:rFonts w:ascii="Times New Roman" w:hAnsi="Times New Roman" w:cs="Times New Roman"/>
        </w:rPr>
        <w:t>Hbun</w:t>
      </w:r>
      <w:proofErr w:type="spellEnd"/>
      <w:r w:rsidR="007B7866" w:rsidRPr="006F492E">
        <w:rPr>
          <w:rFonts w:ascii="Times New Roman" w:hAnsi="Times New Roman" w:cs="Times New Roman"/>
        </w:rPr>
        <w:t xml:space="preserve"> , </w:t>
      </w:r>
      <w:proofErr w:type="spellStart"/>
      <w:r w:rsidR="007B7866" w:rsidRPr="006F492E">
        <w:rPr>
          <w:rFonts w:ascii="Times New Roman" w:hAnsi="Times New Roman" w:cs="Times New Roman"/>
        </w:rPr>
        <w:t>mqoyat</w:t>
      </w:r>
      <w:proofErr w:type="spellEnd"/>
      <w:r w:rsidR="007B7866" w:rsidRPr="006F492E">
        <w:rPr>
          <w:rFonts w:ascii="Times New Roman" w:hAnsi="Times New Roman" w:cs="Times New Roman"/>
        </w:rPr>
        <w:t xml:space="preserve"> </w:t>
      </w:r>
      <w:proofErr w:type="spellStart"/>
      <w:r w:rsidR="007B7866" w:rsidRPr="006F492E">
        <w:rPr>
          <w:rFonts w:ascii="Times New Roman" w:hAnsi="Times New Roman" w:cs="Times New Roman"/>
        </w:rPr>
        <w:t>balay</w:t>
      </w:r>
      <w:proofErr w:type="spellEnd"/>
      <w:r w:rsidR="007B7866" w:rsidRPr="006F492E">
        <w:rPr>
          <w:rFonts w:ascii="Times New Roman" w:hAnsi="Times New Roman" w:cs="Times New Roman"/>
        </w:rPr>
        <w:t xml:space="preserve"> musa </w:t>
      </w:r>
      <w:proofErr w:type="spellStart"/>
      <w:r w:rsidR="007B7866" w:rsidRPr="006F492E">
        <w:rPr>
          <w:rFonts w:ascii="Times New Roman" w:hAnsi="Times New Roman" w:cs="Times New Roman"/>
        </w:rPr>
        <w:t>qyunam</w:t>
      </w:r>
      <w:proofErr w:type="spellEnd"/>
      <w:r w:rsidR="007B7866" w:rsidRPr="006F492E">
        <w:rPr>
          <w:rFonts w:ascii="Times New Roman" w:hAnsi="Times New Roman" w:cs="Times New Roman"/>
        </w:rPr>
        <w:t xml:space="preserve"> </w:t>
      </w:r>
      <w:proofErr w:type="spellStart"/>
      <w:r w:rsidR="007B7866" w:rsidRPr="006F492E">
        <w:rPr>
          <w:rFonts w:ascii="Times New Roman" w:hAnsi="Times New Roman" w:cs="Times New Roman"/>
        </w:rPr>
        <w:t>kryax</w:t>
      </w:r>
      <w:proofErr w:type="spellEnd"/>
      <w:r w:rsidR="007B7866" w:rsidRPr="006F492E">
        <w:rPr>
          <w:rFonts w:ascii="Times New Roman" w:hAnsi="Times New Roman" w:cs="Times New Roman"/>
        </w:rPr>
        <w:t xml:space="preserve"> .</w:t>
      </w:r>
    </w:p>
    <w:p w14:paraId="18A797A5" w14:textId="24E02521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7B7866" w:rsidRPr="006F492E">
        <w:rPr>
          <w:rFonts w:ascii="Times New Roman" w:hAnsi="Times New Roman" w:cs="Times New Roman"/>
        </w:rPr>
        <w:t>none</w:t>
      </w:r>
    </w:p>
    <w:p w14:paraId="70715240" w14:textId="011332B2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7B7866" w:rsidRPr="006F492E">
        <w:rPr>
          <w:rFonts w:ascii="Times New Roman" w:hAnsi="Times New Roman" w:cs="Times New Roman"/>
        </w:rPr>
        <w:t xml:space="preserve"> </w:t>
      </w:r>
      <w:r w:rsidR="007B7866" w:rsidRPr="006F492E">
        <w:rPr>
          <w:rFonts w:ascii="Times New Roman" w:hAnsi="Times New Roman" w:cs="Times New Roman"/>
        </w:rPr>
        <w:t>在</w:t>
      </w:r>
      <w:r w:rsidR="007B7866" w:rsidRPr="006F492E">
        <w:rPr>
          <w:rFonts w:ascii="Times New Roman" w:hAnsi="Times New Roman" w:cs="Times New Roman"/>
        </w:rPr>
        <w:t>Pilaw</w:t>
      </w:r>
      <w:r w:rsidR="007B7866" w:rsidRPr="004E11A1">
        <w:rPr>
          <w:rFonts w:ascii="Times New Roman" w:hAnsi="Times New Roman" w:cs="Times New Roman"/>
          <w:highlight w:val="yellow"/>
        </w:rPr>
        <w:t>？？</w:t>
      </w:r>
      <w:r w:rsidR="007B7866" w:rsidRPr="006F492E">
        <w:rPr>
          <w:rFonts w:ascii="Times New Roman" w:hAnsi="Times New Roman" w:cs="Times New Roman"/>
        </w:rPr>
        <w:t xml:space="preserve">Yaw </w:t>
      </w:r>
      <w:proofErr w:type="spellStart"/>
      <w:r w:rsidR="007B7866" w:rsidRPr="006F492E">
        <w:rPr>
          <w:rFonts w:ascii="Times New Roman" w:hAnsi="Times New Roman" w:cs="Times New Roman"/>
        </w:rPr>
        <w:t>Hbun</w:t>
      </w:r>
      <w:proofErr w:type="spellEnd"/>
      <w:r w:rsidR="007B7866" w:rsidRPr="006F492E">
        <w:rPr>
          <w:rFonts w:ascii="Times New Roman" w:hAnsi="Times New Roman" w:cs="Times New Roman"/>
          <w:lang w:val="x-none"/>
        </w:rPr>
        <w:t>部落後，他去獵場往往都很順利。</w:t>
      </w:r>
    </w:p>
    <w:p w14:paraId="6E7A2FB7" w14:textId="4C0B9DAF" w:rsidR="00192748" w:rsidRPr="006F492E" w:rsidRDefault="00192748">
      <w:pPr>
        <w:rPr>
          <w:rFonts w:ascii="Times New Roman" w:hAnsi="Times New Roman" w:cs="Times New Roman"/>
        </w:rPr>
      </w:pPr>
    </w:p>
    <w:p w14:paraId="33094FC1" w14:textId="3B5577EA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18574D" w:rsidRPr="006F492E">
        <w:rPr>
          <w:rFonts w:ascii="Times New Roman" w:hAnsi="Times New Roman" w:cs="Times New Roman"/>
        </w:rPr>
        <w:t>none</w:t>
      </w:r>
    </w:p>
    <w:p w14:paraId="07457210" w14:textId="77777777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0E358637" w14:textId="0B4BB840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18574D" w:rsidRPr="006F492E">
        <w:rPr>
          <w:rFonts w:ascii="Times New Roman" w:hAnsi="Times New Roman" w:cs="Times New Roman"/>
        </w:rPr>
        <w:t>none</w:t>
      </w:r>
    </w:p>
    <w:p w14:paraId="366A9A83" w14:textId="2F517DA6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18574D" w:rsidRPr="006F492E">
        <w:rPr>
          <w:rFonts w:ascii="Times New Roman" w:hAnsi="Times New Roman" w:cs="Times New Roman"/>
        </w:rPr>
        <w:t>泰雅族有一個重要的傳統思維，就是凡事依靠神靈才能成事，族人認為所取得的獵物都是神所賜的，既然是神所賜的，就應該與人分享。</w:t>
      </w:r>
    </w:p>
    <w:p w14:paraId="32B665B6" w14:textId="21D1F3CC" w:rsidR="00192748" w:rsidRPr="006F492E" w:rsidRDefault="00192748" w:rsidP="00192748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18574D" w:rsidRPr="006F492E">
        <w:rPr>
          <w:rFonts w:ascii="Times New Roman" w:hAnsi="Times New Roman" w:cs="Times New Roman"/>
        </w:rPr>
        <w:t xml:space="preserve"> none</w:t>
      </w:r>
    </w:p>
    <w:p w14:paraId="1DF69B73" w14:textId="26FA01B0" w:rsidR="0018574D" w:rsidRPr="006F492E" w:rsidRDefault="0018574D" w:rsidP="00192748">
      <w:pPr>
        <w:rPr>
          <w:rFonts w:ascii="Times New Roman" w:hAnsi="Times New Roman" w:cs="Times New Roman"/>
        </w:rPr>
      </w:pPr>
    </w:p>
    <w:p w14:paraId="3C5B9ADA" w14:textId="5CE5DFE2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1950 kawas </w:t>
      </w:r>
      <w:proofErr w:type="spellStart"/>
      <w:r w:rsidRPr="006F492E">
        <w:rPr>
          <w:rFonts w:ascii="Times New Roman" w:hAnsi="Times New Roman" w:cs="Times New Roman"/>
        </w:rPr>
        <w:t>trang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balay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lokah</w:t>
      </w:r>
      <w:proofErr w:type="spellEnd"/>
      <w:r w:rsidRPr="006F492E">
        <w:rPr>
          <w:rFonts w:ascii="Times New Roman" w:hAnsi="Times New Roman" w:cs="Times New Roman"/>
        </w:rPr>
        <w:t xml:space="preserve"> musa </w:t>
      </w:r>
      <w:proofErr w:type="spellStart"/>
      <w:r w:rsidRPr="006F492E">
        <w:rPr>
          <w:rFonts w:ascii="Times New Roman" w:hAnsi="Times New Roman" w:cs="Times New Roman"/>
        </w:rPr>
        <w:t>qyunam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kwara</w:t>
      </w:r>
      <w:proofErr w:type="spellEnd"/>
      <w:r w:rsidRPr="006F492E">
        <w:rPr>
          <w:rFonts w:ascii="Times New Roman" w:hAnsi="Times New Roman" w:cs="Times New Roman"/>
        </w:rPr>
        <w:t xml:space="preserve"> Tayal ,</w:t>
      </w:r>
    </w:p>
    <w:p w14:paraId="21506A4C" w14:textId="77777777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250ABBEE" w14:textId="0C750A14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1950 kawas </w:t>
      </w:r>
      <w:proofErr w:type="spellStart"/>
      <w:r w:rsidRPr="006F492E">
        <w:rPr>
          <w:rFonts w:ascii="Times New Roman" w:hAnsi="Times New Roman" w:cs="Times New Roman"/>
        </w:rPr>
        <w:t>trang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balay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lokah</w:t>
      </w:r>
      <w:proofErr w:type="spellEnd"/>
      <w:r w:rsidRPr="006F492E">
        <w:rPr>
          <w:rFonts w:ascii="Times New Roman" w:hAnsi="Times New Roman" w:cs="Times New Roman"/>
        </w:rPr>
        <w:t xml:space="preserve"> musa </w:t>
      </w:r>
      <w:proofErr w:type="spellStart"/>
      <w:r w:rsidRPr="006F492E">
        <w:rPr>
          <w:rFonts w:ascii="Times New Roman" w:hAnsi="Times New Roman" w:cs="Times New Roman"/>
        </w:rPr>
        <w:t>qyunam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kwara</w:t>
      </w:r>
      <w:proofErr w:type="spellEnd"/>
      <w:r w:rsidRPr="006F492E">
        <w:rPr>
          <w:rFonts w:ascii="Times New Roman" w:hAnsi="Times New Roman" w:cs="Times New Roman"/>
        </w:rPr>
        <w:t xml:space="preserve"> Tayal ,</w:t>
      </w:r>
    </w:p>
    <w:p w14:paraId="27D85688" w14:textId="45E62934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Pr="006F492E">
        <w:rPr>
          <w:rFonts w:ascii="Times New Roman" w:hAnsi="Times New Roman" w:cs="Times New Roman"/>
        </w:rPr>
        <w:t>民國四五〇年代時，族人還經常上山打獵，</w:t>
      </w:r>
    </w:p>
    <w:p w14:paraId="317C544F" w14:textId="1C9BBD8D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 1950</w:t>
      </w:r>
      <w:r w:rsidRPr="006F492E">
        <w:rPr>
          <w:rFonts w:ascii="Times New Roman" w:hAnsi="Times New Roman" w:cs="Times New Roman"/>
        </w:rPr>
        <w:t>年時，泰雅族人還常常去獵場打獵</w:t>
      </w:r>
    </w:p>
    <w:p w14:paraId="4B8987EA" w14:textId="762FEDC0" w:rsidR="0018574D" w:rsidRPr="006F492E" w:rsidRDefault="0018574D" w:rsidP="0018574D">
      <w:pPr>
        <w:rPr>
          <w:rFonts w:ascii="Times New Roman" w:hAnsi="Times New Roman" w:cs="Times New Roman"/>
        </w:rPr>
      </w:pPr>
    </w:p>
    <w:p w14:paraId="2E301D36" w14:textId="6E1873A3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ana </w:t>
      </w:r>
      <w:proofErr w:type="spellStart"/>
      <w:r w:rsidRPr="006F492E">
        <w:rPr>
          <w:rFonts w:ascii="Times New Roman" w:hAnsi="Times New Roman" w:cs="Times New Roman"/>
        </w:rPr>
        <w:t>qalang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sami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Rahaw</w:t>
      </w:r>
      <w:proofErr w:type="spellEnd"/>
      <w:r w:rsidRPr="006F492E">
        <w:rPr>
          <w:rFonts w:ascii="Times New Roman" w:hAnsi="Times New Roman" w:cs="Times New Roman"/>
        </w:rPr>
        <w:t xml:space="preserve"> ga , musa </w:t>
      </w:r>
      <w:proofErr w:type="spellStart"/>
      <w:r w:rsidRPr="006F492E">
        <w:rPr>
          <w:rFonts w:ascii="Times New Roman" w:hAnsi="Times New Roman" w:cs="Times New Roman"/>
        </w:rPr>
        <w:t>sami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qmalup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mhung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mrusa</w:t>
      </w:r>
      <w:proofErr w:type="spellEnd"/>
      <w:r w:rsidRPr="006F492E">
        <w:rPr>
          <w:rFonts w:ascii="Times New Roman" w:hAnsi="Times New Roman" w:cs="Times New Roman"/>
        </w:rPr>
        <w:t xml:space="preserve"> , </w:t>
      </w:r>
      <w:proofErr w:type="spellStart"/>
      <w:r w:rsidRPr="006F492E">
        <w:rPr>
          <w:rFonts w:ascii="Times New Roman" w:hAnsi="Times New Roman" w:cs="Times New Roman"/>
        </w:rPr>
        <w:t>mkura</w:t>
      </w:r>
      <w:proofErr w:type="spellEnd"/>
      <w:r w:rsidRPr="006F492E">
        <w:rPr>
          <w:rFonts w:ascii="Times New Roman" w:hAnsi="Times New Roman" w:cs="Times New Roman"/>
        </w:rPr>
        <w:t xml:space="preserve"> te </w:t>
      </w:r>
      <w:proofErr w:type="spellStart"/>
      <w:r w:rsidRPr="006F492E">
        <w:rPr>
          <w:rFonts w:ascii="Times New Roman" w:hAnsi="Times New Roman" w:cs="Times New Roman"/>
        </w:rPr>
        <w:t>Bngciq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pwah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qalang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Cyasi</w:t>
      </w:r>
      <w:proofErr w:type="spellEnd"/>
      <w:r w:rsidRPr="006F492E">
        <w:rPr>
          <w:rFonts w:ascii="Times New Roman" w:hAnsi="Times New Roman" w:cs="Times New Roman"/>
        </w:rPr>
        <w:t xml:space="preserve"> Yaw </w:t>
      </w:r>
      <w:proofErr w:type="spellStart"/>
      <w:r w:rsidRPr="006F492E">
        <w:rPr>
          <w:rFonts w:ascii="Times New Roman" w:hAnsi="Times New Roman" w:cs="Times New Roman"/>
        </w:rPr>
        <w:t>Hbun</w:t>
      </w:r>
      <w:proofErr w:type="spellEnd"/>
      <w:r w:rsidRPr="006F492E">
        <w:rPr>
          <w:rFonts w:ascii="Times New Roman" w:hAnsi="Times New Roman" w:cs="Times New Roman"/>
        </w:rPr>
        <w:t xml:space="preserve"> ,</w:t>
      </w:r>
    </w:p>
    <w:p w14:paraId="06DD7AAF" w14:textId="77777777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79B84BC9" w14:textId="2782AF48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lastRenderedPageBreak/>
        <w:t xml:space="preserve">G: </w:t>
      </w:r>
      <w:r w:rsidRPr="003B1430">
        <w:rPr>
          <w:rFonts w:ascii="Times New Roman" w:hAnsi="Times New Roman" w:cs="Times New Roman"/>
          <w:highlight w:val="yellow"/>
        </w:rPr>
        <w:t>ana</w:t>
      </w:r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qalang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sami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Rahaw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r w:rsidRPr="003B1430">
        <w:rPr>
          <w:rFonts w:ascii="Times New Roman" w:hAnsi="Times New Roman" w:cs="Times New Roman"/>
          <w:highlight w:val="yellow"/>
        </w:rPr>
        <w:t>ga</w:t>
      </w:r>
      <w:r w:rsidRPr="006F492E">
        <w:rPr>
          <w:rFonts w:ascii="Times New Roman" w:hAnsi="Times New Roman" w:cs="Times New Roman"/>
        </w:rPr>
        <w:t xml:space="preserve"> , musa </w:t>
      </w:r>
      <w:proofErr w:type="spellStart"/>
      <w:r w:rsidRPr="006F492E">
        <w:rPr>
          <w:rFonts w:ascii="Times New Roman" w:hAnsi="Times New Roman" w:cs="Times New Roman"/>
        </w:rPr>
        <w:t>sami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qmalup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mhung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mrusa</w:t>
      </w:r>
      <w:proofErr w:type="spellEnd"/>
      <w:r w:rsidRPr="006F492E">
        <w:rPr>
          <w:rFonts w:ascii="Times New Roman" w:hAnsi="Times New Roman" w:cs="Times New Roman"/>
        </w:rPr>
        <w:t xml:space="preserve"> , </w:t>
      </w:r>
      <w:proofErr w:type="spellStart"/>
      <w:r w:rsidRPr="006F492E">
        <w:rPr>
          <w:rFonts w:ascii="Times New Roman" w:hAnsi="Times New Roman" w:cs="Times New Roman"/>
        </w:rPr>
        <w:t>mkura</w:t>
      </w:r>
      <w:proofErr w:type="spellEnd"/>
      <w:r w:rsidRPr="006F492E">
        <w:rPr>
          <w:rFonts w:ascii="Times New Roman" w:hAnsi="Times New Roman" w:cs="Times New Roman"/>
        </w:rPr>
        <w:t xml:space="preserve"> te </w:t>
      </w:r>
      <w:proofErr w:type="spellStart"/>
      <w:r w:rsidRPr="006F492E">
        <w:rPr>
          <w:rFonts w:ascii="Times New Roman" w:hAnsi="Times New Roman" w:cs="Times New Roman"/>
        </w:rPr>
        <w:t>Bngciq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pwah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qalang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Cyasi</w:t>
      </w:r>
      <w:proofErr w:type="spellEnd"/>
      <w:r w:rsidRPr="006F492E">
        <w:rPr>
          <w:rFonts w:ascii="Times New Roman" w:hAnsi="Times New Roman" w:cs="Times New Roman"/>
        </w:rPr>
        <w:t xml:space="preserve"> Yaw </w:t>
      </w:r>
      <w:proofErr w:type="spellStart"/>
      <w:r w:rsidRPr="006F492E">
        <w:rPr>
          <w:rFonts w:ascii="Times New Roman" w:hAnsi="Times New Roman" w:cs="Times New Roman"/>
        </w:rPr>
        <w:t>Hbun</w:t>
      </w:r>
      <w:proofErr w:type="spellEnd"/>
      <w:r w:rsidRPr="006F492E">
        <w:rPr>
          <w:rFonts w:ascii="Times New Roman" w:hAnsi="Times New Roman" w:cs="Times New Roman"/>
        </w:rPr>
        <w:t xml:space="preserve"> ,</w:t>
      </w:r>
    </w:p>
    <w:p w14:paraId="2E405169" w14:textId="41AB1F7C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M: none</w:t>
      </w:r>
    </w:p>
    <w:p w14:paraId="747FF87E" w14:textId="2DB13FD8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RM: </w:t>
      </w:r>
      <w:r w:rsidRPr="006F492E">
        <w:rPr>
          <w:rFonts w:ascii="Times New Roman" w:hAnsi="Times New Roman" w:cs="Times New Roman"/>
        </w:rPr>
        <w:t>像我們溪口部落就會去捉獵物、放陷阱、看陷阱，朝著</w:t>
      </w:r>
      <w:proofErr w:type="spellStart"/>
      <w:r w:rsidRPr="006F492E">
        <w:rPr>
          <w:rFonts w:ascii="Times New Roman" w:hAnsi="Times New Roman" w:cs="Times New Roman"/>
        </w:rPr>
        <w:t>Bngciq</w:t>
      </w:r>
      <w:proofErr w:type="spellEnd"/>
      <w:r w:rsidRPr="006F492E">
        <w:rPr>
          <w:rFonts w:ascii="Times New Roman" w:hAnsi="Times New Roman" w:cs="Times New Roman"/>
        </w:rPr>
        <w:t>到</w:t>
      </w:r>
      <w:proofErr w:type="spellStart"/>
      <w:r w:rsidRPr="006F492E">
        <w:rPr>
          <w:rFonts w:ascii="Times New Roman" w:hAnsi="Times New Roman" w:cs="Times New Roman"/>
        </w:rPr>
        <w:t>Cyasi</w:t>
      </w:r>
      <w:proofErr w:type="spellEnd"/>
      <w:r w:rsidRPr="006F492E">
        <w:rPr>
          <w:rFonts w:ascii="Times New Roman" w:hAnsi="Times New Roman" w:cs="Times New Roman"/>
        </w:rPr>
        <w:t xml:space="preserve"> Yaw </w:t>
      </w:r>
      <w:proofErr w:type="spellStart"/>
      <w:r w:rsidRPr="006F492E">
        <w:rPr>
          <w:rFonts w:ascii="Times New Roman" w:hAnsi="Times New Roman" w:cs="Times New Roman"/>
        </w:rPr>
        <w:t>Hbun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部落。</w:t>
      </w:r>
    </w:p>
    <w:p w14:paraId="27C0E579" w14:textId="77777777" w:rsidR="0018574D" w:rsidRPr="006F492E" w:rsidRDefault="0018574D" w:rsidP="0018574D">
      <w:pPr>
        <w:rPr>
          <w:rFonts w:ascii="Times New Roman" w:hAnsi="Times New Roman" w:cs="Times New Roman"/>
        </w:rPr>
      </w:pPr>
    </w:p>
    <w:p w14:paraId="7806D934" w14:textId="184C572C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ryax </w:t>
      </w:r>
      <w:proofErr w:type="spellStart"/>
      <w:r w:rsidRPr="006F492E">
        <w:rPr>
          <w:rFonts w:ascii="Times New Roman" w:hAnsi="Times New Roman" w:cs="Times New Roman"/>
        </w:rPr>
        <w:t>yaba</w:t>
      </w:r>
      <w:proofErr w:type="spellEnd"/>
      <w:r w:rsidRPr="006F492E">
        <w:rPr>
          <w:rFonts w:ascii="Times New Roman" w:hAnsi="Times New Roman" w:cs="Times New Roman"/>
        </w:rPr>
        <w:t xml:space="preserve"> mu Tanga Hola musa </w:t>
      </w:r>
      <w:proofErr w:type="spellStart"/>
      <w:r w:rsidRPr="006F492E">
        <w:rPr>
          <w:rFonts w:ascii="Times New Roman" w:hAnsi="Times New Roman" w:cs="Times New Roman"/>
        </w:rPr>
        <w:t>qyunam</w:t>
      </w:r>
      <w:proofErr w:type="spellEnd"/>
      <w:r w:rsidRPr="006F492E">
        <w:rPr>
          <w:rFonts w:ascii="Times New Roman" w:hAnsi="Times New Roman" w:cs="Times New Roman"/>
        </w:rPr>
        <w:t xml:space="preserve"> Yaw </w:t>
      </w:r>
      <w:proofErr w:type="spellStart"/>
      <w:r w:rsidRPr="006F492E">
        <w:rPr>
          <w:rFonts w:ascii="Times New Roman" w:hAnsi="Times New Roman" w:cs="Times New Roman"/>
        </w:rPr>
        <w:t>Hbun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rgyax</w:t>
      </w:r>
      <w:proofErr w:type="spellEnd"/>
      <w:r w:rsidRPr="006F492E">
        <w:rPr>
          <w:rFonts w:ascii="Times New Roman" w:hAnsi="Times New Roman" w:cs="Times New Roman"/>
        </w:rPr>
        <w:t xml:space="preserve"> Tongan , </w:t>
      </w:r>
      <w:proofErr w:type="spellStart"/>
      <w:r w:rsidRPr="006F492E">
        <w:rPr>
          <w:rFonts w:ascii="Times New Roman" w:hAnsi="Times New Roman" w:cs="Times New Roman"/>
        </w:rPr>
        <w:t>rasun</w:t>
      </w:r>
      <w:proofErr w:type="spellEnd"/>
      <w:r w:rsidRPr="006F492E">
        <w:rPr>
          <w:rFonts w:ascii="Times New Roman" w:hAnsi="Times New Roman" w:cs="Times New Roman"/>
        </w:rPr>
        <w:t xml:space="preserve"> na </w:t>
      </w:r>
      <w:proofErr w:type="spellStart"/>
      <w:r w:rsidRPr="006F492E">
        <w:rPr>
          <w:rFonts w:ascii="Times New Roman" w:hAnsi="Times New Roman" w:cs="Times New Roman"/>
        </w:rPr>
        <w:t>rawin</w:t>
      </w:r>
      <w:proofErr w:type="spellEnd"/>
      <w:r w:rsidRPr="006F492E">
        <w:rPr>
          <w:rFonts w:ascii="Times New Roman" w:hAnsi="Times New Roman" w:cs="Times New Roman"/>
        </w:rPr>
        <w:t xml:space="preserve"> nya </w:t>
      </w:r>
      <w:proofErr w:type="spellStart"/>
      <w:r w:rsidRPr="006F492E">
        <w:rPr>
          <w:rFonts w:ascii="Times New Roman" w:hAnsi="Times New Roman" w:cs="Times New Roman"/>
        </w:rPr>
        <w:t>Yumin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Nawi</w:t>
      </w:r>
      <w:proofErr w:type="spellEnd"/>
      <w:r w:rsidRPr="006F492E">
        <w:rPr>
          <w:rFonts w:ascii="Times New Roman" w:hAnsi="Times New Roman" w:cs="Times New Roman"/>
        </w:rPr>
        <w:t xml:space="preserve"> , </w:t>
      </w:r>
      <w:proofErr w:type="spellStart"/>
      <w:r w:rsidRPr="006F492E">
        <w:rPr>
          <w:rFonts w:ascii="Times New Roman" w:hAnsi="Times New Roman" w:cs="Times New Roman"/>
        </w:rPr>
        <w:t>mzyup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hlahuy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lga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6F492E">
        <w:rPr>
          <w:rFonts w:ascii="Times New Roman" w:hAnsi="Times New Roman" w:cs="Times New Roman"/>
        </w:rPr>
        <w:t>siktay</w:t>
      </w:r>
      <w:proofErr w:type="spellEnd"/>
      <w:r w:rsidRPr="006F492E">
        <w:rPr>
          <w:rFonts w:ascii="Times New Roman" w:hAnsi="Times New Roman" w:cs="Times New Roman"/>
        </w:rPr>
        <w:t xml:space="preserve"> nyux </w:t>
      </w:r>
      <w:proofErr w:type="spellStart"/>
      <w:r w:rsidRPr="006F492E">
        <w:rPr>
          <w:rFonts w:ascii="Times New Roman" w:hAnsi="Times New Roman" w:cs="Times New Roman"/>
        </w:rPr>
        <w:t>ciriq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bzyok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qnhyun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rusa</w:t>
      </w:r>
      <w:proofErr w:type="spellEnd"/>
      <w:r w:rsidRPr="006F492E">
        <w:rPr>
          <w:rFonts w:ascii="Times New Roman" w:hAnsi="Times New Roman" w:cs="Times New Roman"/>
        </w:rPr>
        <w:t xml:space="preserve"> na Pilaw </w:t>
      </w:r>
      <w:proofErr w:type="spellStart"/>
      <w:r w:rsidRPr="006F492E">
        <w:rPr>
          <w:rFonts w:ascii="Times New Roman" w:hAnsi="Times New Roman" w:cs="Times New Roman"/>
        </w:rPr>
        <w:t>Suyan</w:t>
      </w:r>
      <w:proofErr w:type="spellEnd"/>
      <w:r w:rsidRPr="006F492E">
        <w:rPr>
          <w:rFonts w:ascii="Times New Roman" w:hAnsi="Times New Roman" w:cs="Times New Roman"/>
        </w:rPr>
        <w:t xml:space="preserve"> ma ,</w:t>
      </w:r>
    </w:p>
    <w:p w14:paraId="39C78784" w14:textId="74787774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</w:t>
      </w:r>
      <w:r w:rsidR="00462FC7" w:rsidRPr="006F492E">
        <w:rPr>
          <w:rFonts w:ascii="Times New Roman" w:hAnsi="Times New Roman" w:cs="Times New Roman"/>
        </w:rPr>
        <w:t xml:space="preserve">maki </w:t>
      </w:r>
      <w:proofErr w:type="spellStart"/>
      <w:r w:rsidR="00462FC7" w:rsidRPr="006F492E">
        <w:rPr>
          <w:rFonts w:ascii="Times New Roman" w:hAnsi="Times New Roman" w:cs="Times New Roman"/>
        </w:rPr>
        <w:t>qutux</w:t>
      </w:r>
      <w:proofErr w:type="spellEnd"/>
      <w:r w:rsidR="00462FC7" w:rsidRPr="006F492E">
        <w:rPr>
          <w:rFonts w:ascii="Times New Roman" w:hAnsi="Times New Roman" w:cs="Times New Roman"/>
        </w:rPr>
        <w:t xml:space="preserve"> ryax </w:t>
      </w:r>
      <w:proofErr w:type="spellStart"/>
      <w:r w:rsidR="00462FC7" w:rsidRPr="006F492E">
        <w:rPr>
          <w:rFonts w:ascii="Times New Roman" w:hAnsi="Times New Roman" w:cs="Times New Roman"/>
        </w:rPr>
        <w:t>yaba</w:t>
      </w:r>
      <w:proofErr w:type="spellEnd"/>
      <w:r w:rsidR="00462FC7" w:rsidRPr="006F492E">
        <w:rPr>
          <w:rFonts w:ascii="Times New Roman" w:hAnsi="Times New Roman" w:cs="Times New Roman"/>
        </w:rPr>
        <w:t xml:space="preserve"> mu Tanga Hola musa </w:t>
      </w:r>
      <w:proofErr w:type="spellStart"/>
      <w:r w:rsidR="00462FC7" w:rsidRPr="006F492E">
        <w:rPr>
          <w:rFonts w:ascii="Times New Roman" w:hAnsi="Times New Roman" w:cs="Times New Roman"/>
        </w:rPr>
        <w:t>qyunam</w:t>
      </w:r>
      <w:proofErr w:type="spellEnd"/>
      <w:r w:rsidR="00462FC7" w:rsidRPr="006F492E">
        <w:rPr>
          <w:rFonts w:ascii="Times New Roman" w:hAnsi="Times New Roman" w:cs="Times New Roman"/>
        </w:rPr>
        <w:t xml:space="preserve"> Yaw </w:t>
      </w:r>
      <w:proofErr w:type="spellStart"/>
      <w:r w:rsidR="00462FC7" w:rsidRPr="006F492E">
        <w:rPr>
          <w:rFonts w:ascii="Times New Roman" w:hAnsi="Times New Roman" w:cs="Times New Roman"/>
        </w:rPr>
        <w:t>Hbun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rgyax</w:t>
      </w:r>
      <w:proofErr w:type="spellEnd"/>
      <w:r w:rsidR="00462FC7" w:rsidRPr="006F492E">
        <w:rPr>
          <w:rFonts w:ascii="Times New Roman" w:hAnsi="Times New Roman" w:cs="Times New Roman"/>
        </w:rPr>
        <w:t xml:space="preserve"> Tongan , </w:t>
      </w:r>
      <w:proofErr w:type="spellStart"/>
      <w:r w:rsidR="00462FC7" w:rsidRPr="006F492E">
        <w:rPr>
          <w:rFonts w:ascii="Times New Roman" w:hAnsi="Times New Roman" w:cs="Times New Roman"/>
        </w:rPr>
        <w:t>rasun</w:t>
      </w:r>
      <w:proofErr w:type="spellEnd"/>
      <w:r w:rsidR="00462FC7" w:rsidRPr="006F492E">
        <w:rPr>
          <w:rFonts w:ascii="Times New Roman" w:hAnsi="Times New Roman" w:cs="Times New Roman"/>
        </w:rPr>
        <w:t xml:space="preserve"> na </w:t>
      </w:r>
      <w:proofErr w:type="spellStart"/>
      <w:r w:rsidR="00462FC7" w:rsidRPr="006F492E">
        <w:rPr>
          <w:rFonts w:ascii="Times New Roman" w:hAnsi="Times New Roman" w:cs="Times New Roman"/>
        </w:rPr>
        <w:t>rawin</w:t>
      </w:r>
      <w:proofErr w:type="spellEnd"/>
      <w:r w:rsidR="00462FC7" w:rsidRPr="006F492E">
        <w:rPr>
          <w:rFonts w:ascii="Times New Roman" w:hAnsi="Times New Roman" w:cs="Times New Roman"/>
        </w:rPr>
        <w:t xml:space="preserve"> nya </w:t>
      </w:r>
      <w:proofErr w:type="spellStart"/>
      <w:r w:rsidR="00462FC7" w:rsidRPr="006F492E">
        <w:rPr>
          <w:rFonts w:ascii="Times New Roman" w:hAnsi="Times New Roman" w:cs="Times New Roman"/>
        </w:rPr>
        <w:t>Yumin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Nawi</w:t>
      </w:r>
      <w:proofErr w:type="spellEnd"/>
      <w:r w:rsidR="00462FC7" w:rsidRPr="006F492E">
        <w:rPr>
          <w:rFonts w:ascii="Times New Roman" w:hAnsi="Times New Roman" w:cs="Times New Roman"/>
        </w:rPr>
        <w:t xml:space="preserve"> , </w:t>
      </w:r>
      <w:proofErr w:type="spellStart"/>
      <w:r w:rsidR="00462FC7" w:rsidRPr="006F492E">
        <w:rPr>
          <w:rFonts w:ascii="Times New Roman" w:hAnsi="Times New Roman" w:cs="Times New Roman"/>
        </w:rPr>
        <w:t>mzyup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hlahuy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lga</w:t>
      </w:r>
      <w:proofErr w:type="spellEnd"/>
      <w:r w:rsidR="00462FC7" w:rsidRPr="006F492E">
        <w:rPr>
          <w:rFonts w:ascii="Times New Roman" w:hAnsi="Times New Roman" w:cs="Times New Roman"/>
        </w:rPr>
        <w:t xml:space="preserve"> , </w:t>
      </w:r>
      <w:r w:rsidR="00462FC7" w:rsidRPr="006F492E">
        <w:rPr>
          <w:rFonts w:ascii="Times New Roman" w:hAnsi="Times New Roman" w:cs="Times New Roman"/>
          <w:color w:val="FF0000"/>
        </w:rPr>
        <w:t xml:space="preserve">si </w:t>
      </w:r>
      <w:proofErr w:type="spellStart"/>
      <w:r w:rsidR="00462FC7" w:rsidRPr="006F492E">
        <w:rPr>
          <w:rFonts w:ascii="Times New Roman" w:hAnsi="Times New Roman" w:cs="Times New Roman"/>
          <w:color w:val="FF0000"/>
        </w:rPr>
        <w:t>ktay</w:t>
      </w:r>
      <w:proofErr w:type="spellEnd"/>
      <w:r w:rsidR="00462FC7" w:rsidRPr="006F492E">
        <w:rPr>
          <w:rFonts w:ascii="Times New Roman" w:hAnsi="Times New Roman" w:cs="Times New Roman"/>
        </w:rPr>
        <w:t xml:space="preserve"> nyux </w:t>
      </w:r>
      <w:proofErr w:type="spellStart"/>
      <w:r w:rsidR="00462FC7" w:rsidRPr="006F492E">
        <w:rPr>
          <w:rFonts w:ascii="Times New Roman" w:hAnsi="Times New Roman" w:cs="Times New Roman"/>
        </w:rPr>
        <w:t>ciriq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qutux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bzyok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qnhyun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rusa</w:t>
      </w:r>
      <w:proofErr w:type="spellEnd"/>
      <w:r w:rsidR="00462FC7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462FC7" w:rsidRPr="006F492E">
        <w:rPr>
          <w:rFonts w:ascii="Times New Roman" w:hAnsi="Times New Roman" w:cs="Times New Roman"/>
        </w:rPr>
        <w:t>Suyan</w:t>
      </w:r>
      <w:proofErr w:type="spellEnd"/>
      <w:r w:rsidR="00462FC7" w:rsidRPr="006F492E">
        <w:rPr>
          <w:rFonts w:ascii="Times New Roman" w:hAnsi="Times New Roman" w:cs="Times New Roman"/>
        </w:rPr>
        <w:t xml:space="preserve"> ma , </w:t>
      </w:r>
    </w:p>
    <w:p w14:paraId="36A6B4E3" w14:textId="22DDCCFA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6F492E" w:rsidRPr="006F492E">
        <w:rPr>
          <w:rFonts w:ascii="Times New Roman" w:hAnsi="Times New Roman" w:cs="Times New Roman"/>
        </w:rPr>
        <w:t xml:space="preserve">maki </w:t>
      </w:r>
      <w:proofErr w:type="spellStart"/>
      <w:r w:rsidR="006F492E" w:rsidRPr="006F492E">
        <w:rPr>
          <w:rFonts w:ascii="Times New Roman" w:hAnsi="Times New Roman" w:cs="Times New Roman"/>
        </w:rPr>
        <w:t>qutux</w:t>
      </w:r>
      <w:proofErr w:type="spellEnd"/>
      <w:r w:rsidR="006F492E" w:rsidRPr="006F492E">
        <w:rPr>
          <w:rFonts w:ascii="Times New Roman" w:hAnsi="Times New Roman" w:cs="Times New Roman"/>
        </w:rPr>
        <w:t xml:space="preserve"> ryax </w:t>
      </w:r>
      <w:proofErr w:type="spellStart"/>
      <w:r w:rsidR="006F492E" w:rsidRPr="006F492E">
        <w:rPr>
          <w:rFonts w:ascii="Times New Roman" w:hAnsi="Times New Roman" w:cs="Times New Roman"/>
        </w:rPr>
        <w:t>yaba</w:t>
      </w:r>
      <w:proofErr w:type="spellEnd"/>
      <w:r w:rsidR="006F492E" w:rsidRPr="006F492E">
        <w:rPr>
          <w:rFonts w:ascii="Times New Roman" w:hAnsi="Times New Roman" w:cs="Times New Roman"/>
        </w:rPr>
        <w:t xml:space="preserve"> mu Tanga Hola musa </w:t>
      </w:r>
      <w:proofErr w:type="spellStart"/>
      <w:r w:rsidR="006F492E" w:rsidRPr="006F492E">
        <w:rPr>
          <w:rFonts w:ascii="Times New Roman" w:hAnsi="Times New Roman" w:cs="Times New Roman"/>
        </w:rPr>
        <w:t>qyunam</w:t>
      </w:r>
      <w:proofErr w:type="spellEnd"/>
      <w:r w:rsidR="006F492E" w:rsidRPr="006F492E">
        <w:rPr>
          <w:rFonts w:ascii="Times New Roman" w:hAnsi="Times New Roman" w:cs="Times New Roman"/>
        </w:rPr>
        <w:t xml:space="preserve"> Yaw </w:t>
      </w:r>
      <w:proofErr w:type="spellStart"/>
      <w:r w:rsidR="006F492E" w:rsidRPr="006F492E">
        <w:rPr>
          <w:rFonts w:ascii="Times New Roman" w:hAnsi="Times New Roman" w:cs="Times New Roman"/>
        </w:rPr>
        <w:t>Hbun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rgyax</w:t>
      </w:r>
      <w:proofErr w:type="spellEnd"/>
      <w:r w:rsidR="006F492E" w:rsidRPr="006F492E">
        <w:rPr>
          <w:rFonts w:ascii="Times New Roman" w:hAnsi="Times New Roman" w:cs="Times New Roman"/>
        </w:rPr>
        <w:t xml:space="preserve"> Tongan , </w:t>
      </w:r>
      <w:proofErr w:type="spellStart"/>
      <w:r w:rsidR="006F492E" w:rsidRPr="006F492E">
        <w:rPr>
          <w:rFonts w:ascii="Times New Roman" w:hAnsi="Times New Roman" w:cs="Times New Roman"/>
        </w:rPr>
        <w:t>rasun</w:t>
      </w:r>
      <w:proofErr w:type="spellEnd"/>
      <w:r w:rsidR="006F492E" w:rsidRPr="006F492E">
        <w:rPr>
          <w:rFonts w:ascii="Times New Roman" w:hAnsi="Times New Roman" w:cs="Times New Roman"/>
        </w:rPr>
        <w:t xml:space="preserve"> na </w:t>
      </w:r>
      <w:proofErr w:type="spellStart"/>
      <w:r w:rsidR="006F492E" w:rsidRPr="006F492E">
        <w:rPr>
          <w:rFonts w:ascii="Times New Roman" w:hAnsi="Times New Roman" w:cs="Times New Roman"/>
        </w:rPr>
        <w:t>rawin</w:t>
      </w:r>
      <w:proofErr w:type="spellEnd"/>
      <w:r w:rsidR="006F492E" w:rsidRPr="006F492E">
        <w:rPr>
          <w:rFonts w:ascii="Times New Roman" w:hAnsi="Times New Roman" w:cs="Times New Roman"/>
        </w:rPr>
        <w:t xml:space="preserve"> nya </w:t>
      </w:r>
      <w:proofErr w:type="spellStart"/>
      <w:r w:rsidR="006F492E" w:rsidRPr="006F492E">
        <w:rPr>
          <w:rFonts w:ascii="Times New Roman" w:hAnsi="Times New Roman" w:cs="Times New Roman"/>
        </w:rPr>
        <w:t>Yumin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Nawi</w:t>
      </w:r>
      <w:proofErr w:type="spellEnd"/>
      <w:r w:rsidR="006F492E" w:rsidRPr="006F492E">
        <w:rPr>
          <w:rFonts w:ascii="Times New Roman" w:hAnsi="Times New Roman" w:cs="Times New Roman"/>
        </w:rPr>
        <w:t xml:space="preserve"> , </w:t>
      </w:r>
      <w:proofErr w:type="spellStart"/>
      <w:r w:rsidR="006F492E" w:rsidRPr="006F492E">
        <w:rPr>
          <w:rFonts w:ascii="Times New Roman" w:hAnsi="Times New Roman" w:cs="Times New Roman"/>
        </w:rPr>
        <w:t>mzyup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hlahuy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lga</w:t>
      </w:r>
      <w:proofErr w:type="spellEnd"/>
      <w:r w:rsidR="006F492E" w:rsidRPr="006F492E">
        <w:rPr>
          <w:rFonts w:ascii="Times New Roman" w:hAnsi="Times New Roman" w:cs="Times New Roman"/>
        </w:rPr>
        <w:t xml:space="preserve"> , si </w:t>
      </w:r>
      <w:proofErr w:type="spellStart"/>
      <w:r w:rsidR="006F492E" w:rsidRPr="006F492E">
        <w:rPr>
          <w:rFonts w:ascii="Times New Roman" w:hAnsi="Times New Roman" w:cs="Times New Roman"/>
        </w:rPr>
        <w:t>ktay</w:t>
      </w:r>
      <w:proofErr w:type="spellEnd"/>
      <w:r w:rsidR="006F492E" w:rsidRPr="006F492E">
        <w:rPr>
          <w:rFonts w:ascii="Times New Roman" w:hAnsi="Times New Roman" w:cs="Times New Roman"/>
        </w:rPr>
        <w:t xml:space="preserve"> nyux </w:t>
      </w:r>
      <w:proofErr w:type="spellStart"/>
      <w:r w:rsidR="006F492E" w:rsidRPr="006F492E">
        <w:rPr>
          <w:rFonts w:ascii="Times New Roman" w:hAnsi="Times New Roman" w:cs="Times New Roman"/>
        </w:rPr>
        <w:t>ciriq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qutux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bzyok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qnhyun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rusa</w:t>
      </w:r>
      <w:proofErr w:type="spellEnd"/>
      <w:r w:rsidR="006F492E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6F492E" w:rsidRPr="006F492E">
        <w:rPr>
          <w:rFonts w:ascii="Times New Roman" w:hAnsi="Times New Roman" w:cs="Times New Roman"/>
        </w:rPr>
        <w:t>Suyan</w:t>
      </w:r>
      <w:proofErr w:type="spellEnd"/>
      <w:r w:rsidR="006F492E" w:rsidRPr="006F492E">
        <w:rPr>
          <w:rFonts w:ascii="Times New Roman" w:hAnsi="Times New Roman" w:cs="Times New Roman"/>
        </w:rPr>
        <w:t xml:space="preserve"> ma ,</w:t>
      </w:r>
    </w:p>
    <w:p w14:paraId="34762B74" w14:textId="7FB40E84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462FC7" w:rsidRPr="006F492E">
        <w:rPr>
          <w:rFonts w:ascii="Times New Roman" w:hAnsi="Times New Roman" w:cs="Times New Roman"/>
        </w:rPr>
        <w:t>有一天</w:t>
      </w:r>
      <w:r w:rsidR="00462FC7" w:rsidRPr="006F492E">
        <w:rPr>
          <w:rFonts w:ascii="Times New Roman" w:hAnsi="Times New Roman" w:cs="Times New Roman"/>
        </w:rPr>
        <w:t>Tanga Hola</w:t>
      </w:r>
      <w:r w:rsidR="00462FC7" w:rsidRPr="006F492E">
        <w:rPr>
          <w:rFonts w:ascii="Times New Roman" w:hAnsi="Times New Roman" w:cs="Times New Roman"/>
        </w:rPr>
        <w:t>和他的表弟</w:t>
      </w:r>
      <w:proofErr w:type="spellStart"/>
      <w:r w:rsidR="00462FC7" w:rsidRPr="006F492E">
        <w:rPr>
          <w:rFonts w:ascii="Times New Roman" w:hAnsi="Times New Roman" w:cs="Times New Roman"/>
        </w:rPr>
        <w:t>Yumin</w:t>
      </w:r>
      <w:proofErr w:type="spellEnd"/>
      <w:r w:rsidR="00462FC7" w:rsidRPr="006F492E">
        <w:rPr>
          <w:rFonts w:ascii="Times New Roman" w:hAnsi="Times New Roman" w:cs="Times New Roman"/>
        </w:rPr>
        <w:t xml:space="preserve"> </w:t>
      </w:r>
      <w:proofErr w:type="spellStart"/>
      <w:r w:rsidR="00462FC7" w:rsidRPr="006F492E">
        <w:rPr>
          <w:rFonts w:ascii="Times New Roman" w:hAnsi="Times New Roman" w:cs="Times New Roman"/>
        </w:rPr>
        <w:t>Nawi</w:t>
      </w:r>
      <w:proofErr w:type="spellEnd"/>
      <w:r w:rsidR="00462FC7" w:rsidRPr="006F492E">
        <w:rPr>
          <w:rFonts w:ascii="Times New Roman" w:hAnsi="Times New Roman" w:cs="Times New Roman"/>
        </w:rPr>
        <w:t>去看陷阱，回程剛好經過</w:t>
      </w:r>
      <w:r w:rsidR="00462FC7" w:rsidRPr="006F492E">
        <w:rPr>
          <w:rFonts w:ascii="Times New Roman" w:hAnsi="Times New Roman" w:cs="Times New Roman"/>
        </w:rPr>
        <w:t xml:space="preserve">Pilaw </w:t>
      </w:r>
      <w:proofErr w:type="spellStart"/>
      <w:r w:rsidR="00462FC7" w:rsidRPr="006F492E">
        <w:rPr>
          <w:rFonts w:ascii="Times New Roman" w:hAnsi="Times New Roman" w:cs="Times New Roman"/>
        </w:rPr>
        <w:t>Suyan</w:t>
      </w:r>
      <w:proofErr w:type="spellEnd"/>
      <w:r w:rsidR="00462FC7" w:rsidRPr="006F492E">
        <w:rPr>
          <w:rFonts w:ascii="Times New Roman" w:hAnsi="Times New Roman" w:cs="Times New Roman"/>
        </w:rPr>
        <w:t>所設的陷阱，看見陷阱正吊著一頭山豬，山豬還在全力的掙扎。</w:t>
      </w:r>
    </w:p>
    <w:p w14:paraId="346DC374" w14:textId="2CC77852" w:rsidR="0018574D" w:rsidRPr="006F492E" w:rsidRDefault="0018574D" w:rsidP="0018574D">
      <w:pPr>
        <w:rPr>
          <w:rFonts w:ascii="Times New Roman" w:hAnsi="Times New Roman" w:cs="Times New Roman"/>
          <w:lang w:val="x-none"/>
        </w:rPr>
      </w:pPr>
      <w:r w:rsidRPr="006F492E">
        <w:rPr>
          <w:rFonts w:ascii="Times New Roman" w:hAnsi="Times New Roman" w:cs="Times New Roman"/>
        </w:rPr>
        <w:t>RM:</w:t>
      </w:r>
      <w:r w:rsidR="00462FC7" w:rsidRPr="006F492E">
        <w:rPr>
          <w:rFonts w:ascii="Times New Roman" w:hAnsi="Times New Roman" w:cs="Times New Roman"/>
        </w:rPr>
        <w:t xml:space="preserve"> </w:t>
      </w:r>
      <w:r w:rsidR="00462FC7" w:rsidRPr="006F492E">
        <w:rPr>
          <w:rFonts w:ascii="Times New Roman" w:hAnsi="Times New Roman" w:cs="Times New Roman"/>
          <w:lang w:val="x-none"/>
        </w:rPr>
        <w:t>有一天我爸爸</w:t>
      </w:r>
      <w:r w:rsidR="00462FC7" w:rsidRPr="006F492E">
        <w:rPr>
          <w:rFonts w:ascii="Times New Roman" w:hAnsi="Times New Roman" w:cs="Times New Roman"/>
        </w:rPr>
        <w:t>Tanga Hola</w:t>
      </w:r>
      <w:r w:rsidR="006F492E" w:rsidRPr="006F492E">
        <w:rPr>
          <w:rFonts w:ascii="Times New Roman" w:hAnsi="Times New Roman" w:cs="Times New Roman"/>
        </w:rPr>
        <w:t>去位在</w:t>
      </w:r>
      <w:r w:rsidR="006F492E" w:rsidRPr="006F492E">
        <w:rPr>
          <w:rFonts w:ascii="Times New Roman" w:hAnsi="Times New Roman" w:cs="Times New Roman"/>
        </w:rPr>
        <w:t xml:space="preserve">Yaw </w:t>
      </w:r>
      <w:proofErr w:type="spellStart"/>
      <w:r w:rsidR="006F492E" w:rsidRPr="006F492E">
        <w:rPr>
          <w:rFonts w:ascii="Times New Roman" w:hAnsi="Times New Roman" w:cs="Times New Roman"/>
        </w:rPr>
        <w:t>Hbun</w:t>
      </w:r>
      <w:proofErr w:type="spellEnd"/>
      <w:r w:rsidR="006F492E" w:rsidRPr="006F492E">
        <w:rPr>
          <w:rFonts w:ascii="Times New Roman" w:hAnsi="Times New Roman" w:cs="Times New Roman"/>
        </w:rPr>
        <w:t>的</w:t>
      </w:r>
      <w:r w:rsidR="006F492E" w:rsidRPr="006F492E">
        <w:rPr>
          <w:rFonts w:ascii="Times New Roman" w:hAnsi="Times New Roman" w:cs="Times New Roman"/>
        </w:rPr>
        <w:t>Tongan</w:t>
      </w:r>
      <w:r w:rsidR="006F492E" w:rsidRPr="006F492E">
        <w:rPr>
          <w:rFonts w:ascii="Times New Roman" w:hAnsi="Times New Roman" w:cs="Times New Roman"/>
        </w:rPr>
        <w:t>山上的獵場，帶著他的</w:t>
      </w:r>
      <w:r w:rsidR="004A03BB" w:rsidRPr="006F492E">
        <w:rPr>
          <w:rFonts w:ascii="Times New Roman" w:hAnsi="Times New Roman" w:cs="Times New Roman"/>
        </w:rPr>
        <w:t>表弟</w:t>
      </w:r>
      <w:proofErr w:type="spellStart"/>
      <w:r w:rsidR="006F492E" w:rsidRPr="006F492E">
        <w:rPr>
          <w:rFonts w:ascii="Times New Roman" w:hAnsi="Times New Roman" w:cs="Times New Roman"/>
        </w:rPr>
        <w:t>Yumin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Nawi</w:t>
      </w:r>
      <w:proofErr w:type="spellEnd"/>
      <w:r w:rsidR="006F492E" w:rsidRPr="006F492E">
        <w:rPr>
          <w:rFonts w:ascii="Times New Roman" w:hAnsi="Times New Roman" w:cs="Times New Roman"/>
        </w:rPr>
        <w:t>，進入森林後，就看到</w:t>
      </w:r>
      <w:r w:rsidR="006F492E" w:rsidRPr="006F492E">
        <w:rPr>
          <w:rFonts w:ascii="Times New Roman" w:hAnsi="Times New Roman" w:cs="Times New Roman"/>
        </w:rPr>
        <w:t xml:space="preserve">Pilaw </w:t>
      </w:r>
      <w:proofErr w:type="spellStart"/>
      <w:r w:rsidR="006F492E" w:rsidRPr="006F492E">
        <w:rPr>
          <w:rFonts w:ascii="Times New Roman" w:hAnsi="Times New Roman" w:cs="Times New Roman"/>
        </w:rPr>
        <w:t>Suyan</w:t>
      </w:r>
      <w:proofErr w:type="spellEnd"/>
      <w:r w:rsidR="006F492E" w:rsidRPr="006F492E">
        <w:rPr>
          <w:rFonts w:ascii="Times New Roman" w:hAnsi="Times New Roman" w:cs="Times New Roman"/>
        </w:rPr>
        <w:t>的陷阱</w:t>
      </w:r>
      <w:r w:rsidR="006F492E" w:rsidRPr="006F492E">
        <w:rPr>
          <w:rFonts w:ascii="Times New Roman" w:hAnsi="Times New Roman" w:cs="Times New Roman"/>
          <w:lang w:val="x-none"/>
        </w:rPr>
        <w:t>抓到了一隻山豬，</w:t>
      </w:r>
    </w:p>
    <w:p w14:paraId="601F7548" w14:textId="46525CA5" w:rsidR="0018574D" w:rsidRPr="006F492E" w:rsidRDefault="0018574D" w:rsidP="00192748">
      <w:pPr>
        <w:rPr>
          <w:rFonts w:ascii="Times New Roman" w:hAnsi="Times New Roman" w:cs="Times New Roman"/>
        </w:rPr>
      </w:pPr>
    </w:p>
    <w:p w14:paraId="094C3C1D" w14:textId="23C8E9ED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6F492E" w:rsidRPr="006F492E">
        <w:rPr>
          <w:rFonts w:ascii="Times New Roman" w:hAnsi="Times New Roman" w:cs="Times New Roman"/>
        </w:rPr>
        <w:t>kmayal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qu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Yumin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Nawi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mha</w:t>
      </w:r>
      <w:proofErr w:type="spellEnd"/>
      <w:r w:rsidR="006F492E" w:rsidRPr="006F492E">
        <w:rPr>
          <w:rFonts w:ascii="Times New Roman" w:hAnsi="Times New Roman" w:cs="Times New Roman"/>
        </w:rPr>
        <w:t xml:space="preserve"> : </w:t>
      </w:r>
      <w:proofErr w:type="spellStart"/>
      <w:r w:rsidR="006F492E" w:rsidRPr="006F492E">
        <w:rPr>
          <w:rFonts w:ascii="Times New Roman" w:hAnsi="Times New Roman" w:cs="Times New Roman"/>
        </w:rPr>
        <w:t>rusa</w:t>
      </w:r>
      <w:proofErr w:type="spellEnd"/>
      <w:r w:rsidR="006F492E" w:rsidRPr="006F492E">
        <w:rPr>
          <w:rFonts w:ascii="Times New Roman" w:hAnsi="Times New Roman" w:cs="Times New Roman"/>
        </w:rPr>
        <w:t xml:space="preserve"> na </w:t>
      </w:r>
      <w:proofErr w:type="spellStart"/>
      <w:r w:rsidR="006F492E" w:rsidRPr="006F492E">
        <w:rPr>
          <w:rFonts w:ascii="Times New Roman" w:hAnsi="Times New Roman" w:cs="Times New Roman"/>
        </w:rPr>
        <w:t>yama</w:t>
      </w:r>
      <w:proofErr w:type="spellEnd"/>
      <w:r w:rsidR="006F492E" w:rsidRPr="006F492E">
        <w:rPr>
          <w:rFonts w:ascii="Times New Roman" w:hAnsi="Times New Roman" w:cs="Times New Roman"/>
        </w:rPr>
        <w:t xml:space="preserve"> su Pilaw ay !</w:t>
      </w:r>
    </w:p>
    <w:p w14:paraId="4CAADDC8" w14:textId="77777777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520B12CE" w14:textId="24245255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6F492E" w:rsidRPr="006F492E">
        <w:rPr>
          <w:rFonts w:ascii="Times New Roman" w:hAnsi="Times New Roman" w:cs="Times New Roman"/>
        </w:rPr>
        <w:t>kmayal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qu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Yumin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Nawi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mha</w:t>
      </w:r>
      <w:proofErr w:type="spellEnd"/>
      <w:r w:rsidR="006F492E" w:rsidRPr="006F492E">
        <w:rPr>
          <w:rFonts w:ascii="Times New Roman" w:hAnsi="Times New Roman" w:cs="Times New Roman"/>
        </w:rPr>
        <w:t xml:space="preserve"> : </w:t>
      </w:r>
      <w:proofErr w:type="spellStart"/>
      <w:r w:rsidR="006F492E" w:rsidRPr="006F492E">
        <w:rPr>
          <w:rFonts w:ascii="Times New Roman" w:hAnsi="Times New Roman" w:cs="Times New Roman"/>
        </w:rPr>
        <w:t>rusa</w:t>
      </w:r>
      <w:proofErr w:type="spellEnd"/>
      <w:r w:rsidR="006F492E" w:rsidRPr="006F492E">
        <w:rPr>
          <w:rFonts w:ascii="Times New Roman" w:hAnsi="Times New Roman" w:cs="Times New Roman"/>
        </w:rPr>
        <w:t xml:space="preserve"> na </w:t>
      </w:r>
      <w:proofErr w:type="spellStart"/>
      <w:r w:rsidR="006F492E" w:rsidRPr="006F492E">
        <w:rPr>
          <w:rFonts w:ascii="Times New Roman" w:hAnsi="Times New Roman" w:cs="Times New Roman"/>
        </w:rPr>
        <w:t>yama</w:t>
      </w:r>
      <w:proofErr w:type="spellEnd"/>
      <w:r w:rsidR="006F492E" w:rsidRPr="006F492E">
        <w:rPr>
          <w:rFonts w:ascii="Times New Roman" w:hAnsi="Times New Roman" w:cs="Times New Roman"/>
        </w:rPr>
        <w:t xml:space="preserve"> su Pilaw ay !</w:t>
      </w:r>
    </w:p>
    <w:p w14:paraId="0DDD37D0" w14:textId="717FEFA8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6F492E" w:rsidRPr="006F492E">
        <w:rPr>
          <w:rFonts w:ascii="Times New Roman" w:hAnsi="Times New Roman" w:cs="Times New Roman"/>
        </w:rPr>
        <w:t>none</w:t>
      </w:r>
    </w:p>
    <w:p w14:paraId="7AB2EB45" w14:textId="383883E6" w:rsidR="0018574D" w:rsidRPr="006F492E" w:rsidRDefault="0018574D" w:rsidP="0018574D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Yumin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Nawi</w:t>
      </w:r>
      <w:proofErr w:type="spellEnd"/>
      <w:r w:rsidR="006F492E" w:rsidRPr="006F492E">
        <w:rPr>
          <w:rFonts w:ascii="Times New Roman" w:hAnsi="Times New Roman" w:cs="Times New Roman"/>
        </w:rPr>
        <w:t>說：「你女婿</w:t>
      </w:r>
      <w:r w:rsidR="006F492E" w:rsidRPr="006F492E">
        <w:rPr>
          <w:rFonts w:ascii="Times New Roman" w:hAnsi="Times New Roman" w:cs="Times New Roman"/>
        </w:rPr>
        <w:t>Pilaw</w:t>
      </w:r>
      <w:r w:rsidR="006F492E" w:rsidRPr="006F492E">
        <w:rPr>
          <w:rFonts w:ascii="Times New Roman" w:hAnsi="Times New Roman" w:cs="Times New Roman"/>
        </w:rPr>
        <w:t>的陷阱耶！」</w:t>
      </w:r>
    </w:p>
    <w:p w14:paraId="60B8FA75" w14:textId="5E388374" w:rsidR="0018574D" w:rsidRPr="006F492E" w:rsidRDefault="0018574D" w:rsidP="00192748">
      <w:pPr>
        <w:rPr>
          <w:rFonts w:ascii="Times New Roman" w:hAnsi="Times New Roman" w:cs="Times New Roman"/>
        </w:rPr>
      </w:pPr>
    </w:p>
    <w:p w14:paraId="6344CA80" w14:textId="0C0E92F7" w:rsidR="00462FC7" w:rsidRPr="006F492E" w:rsidRDefault="00462FC7" w:rsidP="00462FC7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6F492E" w:rsidRPr="006F492E">
        <w:rPr>
          <w:rFonts w:ascii="Times New Roman" w:hAnsi="Times New Roman" w:cs="Times New Roman"/>
        </w:rPr>
        <w:t>bilan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nha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mayaw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ru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s’uwah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nha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kmayal</w:t>
      </w:r>
      <w:proofErr w:type="spellEnd"/>
      <w:r w:rsidR="006F492E" w:rsidRPr="006F492E">
        <w:rPr>
          <w:rFonts w:ascii="Times New Roman" w:hAnsi="Times New Roman" w:cs="Times New Roman"/>
        </w:rPr>
        <w:t xml:space="preserve"> Pilaw</w:t>
      </w:r>
      <w:r w:rsidR="006F492E">
        <w:rPr>
          <w:rFonts w:ascii="Times New Roman" w:hAnsi="Times New Roman" w:cs="Times New Roman"/>
        </w:rPr>
        <w:t xml:space="preserve"> </w:t>
      </w:r>
      <w:r w:rsidR="006F492E" w:rsidRPr="006F492E">
        <w:rPr>
          <w:rFonts w:ascii="Times New Roman" w:hAnsi="Times New Roman" w:cs="Times New Roman"/>
        </w:rPr>
        <w:t xml:space="preserve">, </w:t>
      </w:r>
      <w:proofErr w:type="spellStart"/>
      <w:r w:rsidR="006F492E" w:rsidRPr="006F492E">
        <w:rPr>
          <w:rFonts w:ascii="Times New Roman" w:hAnsi="Times New Roman" w:cs="Times New Roman"/>
        </w:rPr>
        <w:t>misuw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balay</w:t>
      </w:r>
      <w:proofErr w:type="spellEnd"/>
      <w:r w:rsidR="006F492E" w:rsidRPr="006F492E">
        <w:rPr>
          <w:rFonts w:ascii="Times New Roman" w:hAnsi="Times New Roman" w:cs="Times New Roman"/>
        </w:rPr>
        <w:t xml:space="preserve"> wal nya </w:t>
      </w:r>
      <w:proofErr w:type="spellStart"/>
      <w:r w:rsidR="006F492E" w:rsidRPr="006F492E">
        <w:rPr>
          <w:rFonts w:ascii="Times New Roman" w:hAnsi="Times New Roman" w:cs="Times New Roman"/>
        </w:rPr>
        <w:t>san</w:t>
      </w:r>
      <w:proofErr w:type="spellEnd"/>
      <w:r w:rsidR="006F492E" w:rsidRPr="006F492E">
        <w:rPr>
          <w:rFonts w:ascii="Times New Roman" w:hAnsi="Times New Roman" w:cs="Times New Roman"/>
        </w:rPr>
        <w:t xml:space="preserve"> </w:t>
      </w:r>
      <w:proofErr w:type="spellStart"/>
      <w:r w:rsidR="006F492E" w:rsidRPr="006F492E">
        <w:rPr>
          <w:rFonts w:ascii="Times New Roman" w:hAnsi="Times New Roman" w:cs="Times New Roman"/>
        </w:rPr>
        <w:t>magal</w:t>
      </w:r>
      <w:proofErr w:type="spellEnd"/>
      <w:r w:rsidR="006F492E">
        <w:rPr>
          <w:rFonts w:ascii="Times New Roman" w:hAnsi="Times New Roman" w:cs="Times New Roman"/>
        </w:rPr>
        <w:t xml:space="preserve"> </w:t>
      </w:r>
      <w:r w:rsidR="006F492E" w:rsidRPr="006F492E">
        <w:rPr>
          <w:rFonts w:ascii="Times New Roman" w:hAnsi="Times New Roman" w:cs="Times New Roman"/>
        </w:rPr>
        <w:t>,</w:t>
      </w:r>
    </w:p>
    <w:p w14:paraId="61196CCF" w14:textId="77777777" w:rsidR="00462FC7" w:rsidRPr="006F492E" w:rsidRDefault="00462FC7" w:rsidP="00462FC7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27703903" w14:textId="79097687" w:rsidR="00462FC7" w:rsidRPr="006F492E" w:rsidRDefault="00462FC7" w:rsidP="00462FC7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6B76F5" w:rsidRPr="00012971">
        <w:rPr>
          <w:rFonts w:ascii="Times New Roman" w:hAnsi="Times New Roman" w:cs="Times New Roman"/>
          <w:highlight w:val="yellow"/>
        </w:rPr>
        <w:t>bilan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nha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012971">
        <w:rPr>
          <w:rFonts w:ascii="Times New Roman" w:hAnsi="Times New Roman" w:cs="Times New Roman"/>
          <w:highlight w:val="yellow"/>
        </w:rPr>
        <w:t>mayaw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ru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s’uwah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nha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kmayal</w:t>
      </w:r>
      <w:proofErr w:type="spellEnd"/>
      <w:r w:rsidR="006B76F5" w:rsidRPr="006F492E">
        <w:rPr>
          <w:rFonts w:ascii="Times New Roman" w:hAnsi="Times New Roman" w:cs="Times New Roman"/>
        </w:rPr>
        <w:t xml:space="preserve"> Pilaw</w:t>
      </w:r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012971">
        <w:rPr>
          <w:rFonts w:ascii="Times New Roman" w:hAnsi="Times New Roman" w:cs="Times New Roman"/>
          <w:highlight w:val="yellow"/>
        </w:rPr>
        <w:t>misuw</w:t>
      </w:r>
      <w:proofErr w:type="spellEnd"/>
      <w:r w:rsidR="006B76F5" w:rsidRPr="00012971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6B76F5" w:rsidRPr="00012971">
        <w:rPr>
          <w:rFonts w:ascii="Times New Roman" w:hAnsi="Times New Roman" w:cs="Times New Roman"/>
          <w:highlight w:val="yellow"/>
        </w:rPr>
        <w:t>balay</w:t>
      </w:r>
      <w:proofErr w:type="spellEnd"/>
      <w:r w:rsidR="006B76F5" w:rsidRPr="006F492E">
        <w:rPr>
          <w:rFonts w:ascii="Times New Roman" w:hAnsi="Times New Roman" w:cs="Times New Roman"/>
        </w:rPr>
        <w:t xml:space="preserve"> wal nya </w:t>
      </w:r>
      <w:proofErr w:type="spellStart"/>
      <w:r w:rsidR="006B76F5" w:rsidRPr="006F492E">
        <w:rPr>
          <w:rFonts w:ascii="Times New Roman" w:hAnsi="Times New Roman" w:cs="Times New Roman"/>
        </w:rPr>
        <w:t>san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magal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>,</w:t>
      </w:r>
    </w:p>
    <w:p w14:paraId="5CE68D95" w14:textId="77777777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Pr="006F492E">
        <w:rPr>
          <w:rFonts w:ascii="Times New Roman" w:hAnsi="Times New Roman" w:cs="Times New Roman"/>
        </w:rPr>
        <w:t>為了不讓山豬掙脫，他們依照族人的慣例生將山豬刺死了，之後順道告知陷阱的主人</w:t>
      </w:r>
      <w:r w:rsidRPr="006F492E">
        <w:rPr>
          <w:rFonts w:ascii="Times New Roman" w:hAnsi="Times New Roman" w:cs="Times New Roman"/>
        </w:rPr>
        <w:t>Pilaw</w:t>
      </w:r>
      <w:r w:rsidRPr="006F492E">
        <w:rPr>
          <w:rFonts w:ascii="Times New Roman" w:hAnsi="Times New Roman" w:cs="Times New Roman"/>
        </w:rPr>
        <w:t>說</w:t>
      </w:r>
      <w:r w:rsidRPr="006F492E">
        <w:rPr>
          <w:rFonts w:ascii="Times New Roman" w:hAnsi="Times New Roman" w:cs="Times New Roman"/>
        </w:rPr>
        <w:t>:</w:t>
      </w:r>
      <w:r w:rsidRPr="006F492E">
        <w:rPr>
          <w:rFonts w:ascii="Times New Roman" w:hAnsi="Times New Roman" w:cs="Times New Roman"/>
        </w:rPr>
        <w:t>「經過你的陷阱時，看到有山豬吊在陷阱裡，我們已經將牠撂倒了。」</w:t>
      </w:r>
      <w:r w:rsidRPr="006F492E">
        <w:rPr>
          <w:rFonts w:ascii="Times New Roman" w:hAnsi="Times New Roman" w:cs="Times New Roman"/>
        </w:rPr>
        <w:t>Pilaw</w:t>
      </w:r>
      <w:r w:rsidRPr="006F492E">
        <w:rPr>
          <w:rFonts w:ascii="Times New Roman" w:hAnsi="Times New Roman" w:cs="Times New Roman"/>
        </w:rPr>
        <w:t>便上山將山豬揹回。他是一個很有福氣的人，不管設置陷阱或圍獵，都經常滿載而歸。</w:t>
      </w:r>
      <w:r w:rsidRPr="006F492E">
        <w:rPr>
          <w:rFonts w:ascii="Times New Roman" w:hAnsi="Times New Roman" w:cs="Times New Roman"/>
        </w:rPr>
        <w:t>Pilaw</w:t>
      </w:r>
      <w:r w:rsidRPr="006F492E">
        <w:rPr>
          <w:rFonts w:ascii="Times New Roman" w:hAnsi="Times New Roman" w:cs="Times New Roman"/>
        </w:rPr>
        <w:t>出發後，</w:t>
      </w:r>
    </w:p>
    <w:p w14:paraId="13D27F9F" w14:textId="77777777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RM: </w:t>
      </w:r>
      <w:r w:rsidRPr="006F492E">
        <w:rPr>
          <w:rFonts w:ascii="Times New Roman" w:hAnsi="Times New Roman" w:cs="Times New Roman"/>
        </w:rPr>
        <w:t>他們把山豬砍倒之後，順道告知</w:t>
      </w:r>
      <w:r w:rsidRPr="006F492E">
        <w:rPr>
          <w:rFonts w:ascii="Times New Roman" w:hAnsi="Times New Roman" w:cs="Times New Roman"/>
        </w:rPr>
        <w:t>Pilaw</w:t>
      </w:r>
      <w:r w:rsidRPr="006F492E">
        <w:rPr>
          <w:rFonts w:ascii="Times New Roman" w:hAnsi="Times New Roman" w:cs="Times New Roman"/>
        </w:rPr>
        <w:t>說：「我們已經將牠</w:t>
      </w:r>
      <w:r w:rsidRPr="00012971">
        <w:rPr>
          <w:rFonts w:ascii="Times New Roman" w:hAnsi="Times New Roman" w:cs="Times New Roman"/>
          <w:highlight w:val="yellow"/>
        </w:rPr>
        <w:t>撂倒了</w:t>
      </w:r>
      <w:r w:rsidRPr="006F492E">
        <w:rPr>
          <w:rFonts w:ascii="Times New Roman" w:hAnsi="Times New Roman" w:cs="Times New Roman"/>
        </w:rPr>
        <w:t>。」</w:t>
      </w:r>
    </w:p>
    <w:p w14:paraId="154DA064" w14:textId="77777777" w:rsidR="00012971" w:rsidRPr="006F492E" w:rsidRDefault="00012971" w:rsidP="00192748">
      <w:pPr>
        <w:rPr>
          <w:rFonts w:ascii="Times New Roman" w:hAnsi="Times New Roman" w:cs="Times New Roman"/>
        </w:rPr>
      </w:pPr>
    </w:p>
    <w:p w14:paraId="4AA2F9B3" w14:textId="5E26DA85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6B76F5" w:rsidRPr="006F492E">
        <w:rPr>
          <w:rFonts w:ascii="Times New Roman" w:hAnsi="Times New Roman" w:cs="Times New Roman"/>
        </w:rPr>
        <w:t>kmal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Yumin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Nawi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muci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; </w:t>
      </w:r>
      <w:proofErr w:type="spellStart"/>
      <w:r w:rsidR="006B76F5" w:rsidRPr="006F492E">
        <w:rPr>
          <w:rFonts w:ascii="Times New Roman" w:hAnsi="Times New Roman" w:cs="Times New Roman"/>
        </w:rPr>
        <w:t>naga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qani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yama</w:t>
      </w:r>
      <w:proofErr w:type="spellEnd"/>
      <w:r w:rsidR="006B76F5" w:rsidRPr="006F492E">
        <w:rPr>
          <w:rFonts w:ascii="Times New Roman" w:hAnsi="Times New Roman" w:cs="Times New Roman"/>
        </w:rPr>
        <w:t xml:space="preserve"> su Pilaw </w:t>
      </w:r>
      <w:proofErr w:type="spellStart"/>
      <w:r w:rsidR="006B76F5" w:rsidRPr="006F492E">
        <w:rPr>
          <w:rFonts w:ascii="Times New Roman" w:hAnsi="Times New Roman" w:cs="Times New Roman"/>
        </w:rPr>
        <w:t>baliy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99553F">
        <w:rPr>
          <w:rFonts w:ascii="Times New Roman" w:hAnsi="Times New Roman" w:cs="Times New Roman"/>
          <w:color w:val="000000" w:themeColor="text1"/>
        </w:rPr>
        <w:t>suliq</w:t>
      </w:r>
      <w:proofErr w:type="spellEnd"/>
      <w:r w:rsidR="006B76F5" w:rsidRPr="0099553F">
        <w:rPr>
          <w:rFonts w:ascii="Times New Roman" w:hAnsi="Times New Roman" w:cs="Times New Roman"/>
          <w:color w:val="000000" w:themeColor="text1"/>
        </w:rPr>
        <w:t xml:space="preserve"> </w:t>
      </w:r>
      <w:r w:rsidR="006B76F5" w:rsidRPr="006F492E">
        <w:rPr>
          <w:rFonts w:ascii="Times New Roman" w:hAnsi="Times New Roman" w:cs="Times New Roman"/>
        </w:rPr>
        <w:t>.</w:t>
      </w:r>
    </w:p>
    <w:p w14:paraId="69521C05" w14:textId="3B610A84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</w:t>
      </w:r>
      <w:proofErr w:type="spellStart"/>
      <w:r w:rsidR="0099553F" w:rsidRPr="006F492E">
        <w:rPr>
          <w:rFonts w:ascii="Times New Roman" w:hAnsi="Times New Roman" w:cs="Times New Roman"/>
        </w:rPr>
        <w:t>kmal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Yumin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Nawi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muci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 xml:space="preserve">; </w:t>
      </w:r>
      <w:proofErr w:type="spellStart"/>
      <w:r w:rsidR="0099553F" w:rsidRPr="006F492E">
        <w:rPr>
          <w:rFonts w:ascii="Times New Roman" w:hAnsi="Times New Roman" w:cs="Times New Roman"/>
        </w:rPr>
        <w:t>naga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tuqiy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yama</w:t>
      </w:r>
      <w:proofErr w:type="spellEnd"/>
      <w:r w:rsidR="0099553F" w:rsidRPr="006F492E">
        <w:rPr>
          <w:rFonts w:ascii="Times New Roman" w:hAnsi="Times New Roman" w:cs="Times New Roman"/>
        </w:rPr>
        <w:t xml:space="preserve"> su Pilaw </w:t>
      </w:r>
      <w:proofErr w:type="spellStart"/>
      <w:r w:rsidR="0099553F" w:rsidRPr="006F492E">
        <w:rPr>
          <w:rFonts w:ascii="Times New Roman" w:hAnsi="Times New Roman" w:cs="Times New Roman"/>
        </w:rPr>
        <w:t>baliy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99553F">
        <w:rPr>
          <w:rFonts w:ascii="Times New Roman" w:hAnsi="Times New Roman" w:cs="Times New Roman"/>
          <w:color w:val="FF0000"/>
        </w:rPr>
        <w:t>s</w:t>
      </w:r>
      <w:r w:rsidR="0099553F">
        <w:rPr>
          <w:rFonts w:ascii="Times New Roman" w:hAnsi="Times New Roman" w:cs="Times New Roman"/>
          <w:color w:val="FF0000"/>
        </w:rPr>
        <w:t>q</w:t>
      </w:r>
      <w:r w:rsidR="0099553F" w:rsidRPr="0099553F">
        <w:rPr>
          <w:rFonts w:ascii="Times New Roman" w:hAnsi="Times New Roman" w:cs="Times New Roman"/>
          <w:color w:val="FF0000"/>
        </w:rPr>
        <w:t>uliq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>.</w:t>
      </w:r>
    </w:p>
    <w:p w14:paraId="0E09DD69" w14:textId="58B999E0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lastRenderedPageBreak/>
        <w:t xml:space="preserve">G: </w:t>
      </w:r>
      <w:proofErr w:type="spellStart"/>
      <w:r w:rsidR="006B76F5" w:rsidRPr="006F492E">
        <w:rPr>
          <w:rFonts w:ascii="Times New Roman" w:hAnsi="Times New Roman" w:cs="Times New Roman"/>
        </w:rPr>
        <w:t>kmal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Yumin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Nawi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muci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; </w:t>
      </w:r>
      <w:proofErr w:type="spellStart"/>
      <w:r w:rsidR="006B76F5" w:rsidRPr="006F492E">
        <w:rPr>
          <w:rFonts w:ascii="Times New Roman" w:hAnsi="Times New Roman" w:cs="Times New Roman"/>
        </w:rPr>
        <w:t>naga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qani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yama</w:t>
      </w:r>
      <w:proofErr w:type="spellEnd"/>
      <w:r w:rsidR="006B76F5" w:rsidRPr="006F492E">
        <w:rPr>
          <w:rFonts w:ascii="Times New Roman" w:hAnsi="Times New Roman" w:cs="Times New Roman"/>
        </w:rPr>
        <w:t xml:space="preserve"> su Pilaw </w:t>
      </w:r>
      <w:proofErr w:type="spellStart"/>
      <w:r w:rsidR="006B76F5" w:rsidRPr="006F492E">
        <w:rPr>
          <w:rFonts w:ascii="Times New Roman" w:hAnsi="Times New Roman" w:cs="Times New Roman"/>
        </w:rPr>
        <w:t>baliy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s</w:t>
      </w:r>
      <w:r w:rsidR="0099553F">
        <w:rPr>
          <w:rFonts w:ascii="Times New Roman" w:hAnsi="Times New Roman" w:cs="Times New Roman"/>
        </w:rPr>
        <w:t>q</w:t>
      </w:r>
      <w:r w:rsidR="006B76F5" w:rsidRPr="006F492E">
        <w:rPr>
          <w:rFonts w:ascii="Times New Roman" w:hAnsi="Times New Roman" w:cs="Times New Roman" w:hint="eastAsia"/>
        </w:rPr>
        <w:t>u</w:t>
      </w:r>
      <w:r w:rsidR="006B76F5" w:rsidRPr="006F492E">
        <w:rPr>
          <w:rFonts w:ascii="Times New Roman" w:hAnsi="Times New Roman" w:cs="Times New Roman"/>
        </w:rPr>
        <w:t>liq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>.</w:t>
      </w:r>
    </w:p>
    <w:p w14:paraId="2B7FC6B5" w14:textId="570703E5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proofErr w:type="spellStart"/>
      <w:r w:rsidR="006B76F5" w:rsidRPr="006F492E">
        <w:rPr>
          <w:rFonts w:ascii="Times New Roman" w:hAnsi="Times New Roman" w:cs="Times New Roman"/>
        </w:rPr>
        <w:t>Yumin</w:t>
      </w:r>
      <w:proofErr w:type="spellEnd"/>
      <w:r w:rsidR="006B76F5" w:rsidRPr="006F492E">
        <w:rPr>
          <w:rFonts w:ascii="Times New Roman" w:hAnsi="Times New Roman" w:cs="Times New Roman"/>
        </w:rPr>
        <w:t>就對</w:t>
      </w:r>
      <w:r w:rsidR="006B76F5" w:rsidRPr="006F492E">
        <w:rPr>
          <w:rFonts w:ascii="Times New Roman" w:hAnsi="Times New Roman" w:cs="Times New Roman"/>
        </w:rPr>
        <w:t>Tanga</w:t>
      </w:r>
      <w:r w:rsidR="006B76F5" w:rsidRPr="006F492E">
        <w:rPr>
          <w:rFonts w:ascii="Times New Roman" w:hAnsi="Times New Roman" w:cs="Times New Roman"/>
        </w:rPr>
        <w:t>說：「你就在這等一下啊，</w:t>
      </w:r>
      <w:r w:rsidR="006B76F5" w:rsidRPr="006F492E">
        <w:rPr>
          <w:rFonts w:ascii="Times New Roman" w:hAnsi="Times New Roman" w:cs="Times New Roman"/>
        </w:rPr>
        <w:t>Pilaw</w:t>
      </w:r>
      <w:r w:rsidR="006B76F5" w:rsidRPr="006F492E">
        <w:rPr>
          <w:rFonts w:ascii="Times New Roman" w:hAnsi="Times New Roman" w:cs="Times New Roman"/>
        </w:rPr>
        <w:t>又不是別人，是你哥哥的女婿。就在這兒等他回來吧，反正也不遠。」</w:t>
      </w:r>
    </w:p>
    <w:p w14:paraId="5FF6E51E" w14:textId="083F260D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6B76F5" w:rsidRPr="006B76F5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Yumin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Nawi</w:t>
      </w:r>
      <w:proofErr w:type="spellEnd"/>
      <w:r w:rsidR="006B76F5" w:rsidRPr="006F492E">
        <w:rPr>
          <w:rFonts w:ascii="Times New Roman" w:hAnsi="Times New Roman" w:cs="Times New Roman"/>
        </w:rPr>
        <w:t>說：「你就在</w:t>
      </w:r>
      <w:r w:rsidR="006B76F5">
        <w:rPr>
          <w:rFonts w:ascii="Times New Roman" w:hAnsi="Times New Roman" w:cs="Times New Roman" w:hint="eastAsia"/>
        </w:rPr>
        <w:t>路上</w:t>
      </w:r>
      <w:r w:rsidR="006B76F5" w:rsidRPr="006F492E">
        <w:rPr>
          <w:rFonts w:ascii="Times New Roman" w:hAnsi="Times New Roman" w:cs="Times New Roman"/>
        </w:rPr>
        <w:t>等一下你女婿</w:t>
      </w:r>
      <w:r w:rsidR="006B76F5" w:rsidRPr="006F492E">
        <w:rPr>
          <w:rFonts w:ascii="Times New Roman" w:hAnsi="Times New Roman" w:cs="Times New Roman"/>
        </w:rPr>
        <w:t>Pilaw</w:t>
      </w:r>
      <w:r w:rsidR="006B76F5">
        <w:rPr>
          <w:rFonts w:ascii="Times New Roman" w:hAnsi="Times New Roman" w:cs="Times New Roman" w:hint="eastAsia"/>
        </w:rPr>
        <w:t>，</w:t>
      </w:r>
      <w:r w:rsidR="006B76F5" w:rsidRPr="006F492E">
        <w:rPr>
          <w:rFonts w:ascii="Times New Roman" w:hAnsi="Times New Roman" w:cs="Times New Roman"/>
        </w:rPr>
        <w:t>又不是別人。」</w:t>
      </w:r>
    </w:p>
    <w:p w14:paraId="1D220A27" w14:textId="77777777" w:rsidR="00AB146C" w:rsidRPr="006F492E" w:rsidRDefault="00AB146C" w:rsidP="00AB146C">
      <w:pPr>
        <w:rPr>
          <w:rFonts w:ascii="Times New Roman" w:hAnsi="Times New Roman" w:cs="Times New Roman"/>
        </w:rPr>
      </w:pPr>
    </w:p>
    <w:p w14:paraId="2591F21A" w14:textId="3C777504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6B76F5" w:rsidRPr="006F492E">
        <w:rPr>
          <w:rFonts w:ascii="Times New Roman" w:hAnsi="Times New Roman" w:cs="Times New Roman"/>
        </w:rPr>
        <w:t>mtama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mnaga</w:t>
      </w:r>
      <w:proofErr w:type="spellEnd"/>
      <w:r w:rsidR="006B76F5" w:rsidRPr="006F492E">
        <w:rPr>
          <w:rFonts w:ascii="Times New Roman" w:hAnsi="Times New Roman" w:cs="Times New Roman"/>
        </w:rPr>
        <w:t xml:space="preserve"> ska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lhga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bsyaq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hazi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lga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hnyal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spanga</w:t>
      </w:r>
      <w:proofErr w:type="spellEnd"/>
      <w:r w:rsidR="006B76F5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bzyok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ktan</w:t>
      </w:r>
      <w:proofErr w:type="spellEnd"/>
      <w:r w:rsidR="006B76F5" w:rsidRPr="006F492E">
        <w:rPr>
          <w:rFonts w:ascii="Times New Roman" w:hAnsi="Times New Roman" w:cs="Times New Roman"/>
        </w:rPr>
        <w:t xml:space="preserve"> ga</w:t>
      </w:r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ini </w:t>
      </w:r>
      <w:proofErr w:type="spellStart"/>
      <w:r w:rsidR="006B76F5" w:rsidRPr="006F492E">
        <w:rPr>
          <w:rFonts w:ascii="Times New Roman" w:hAnsi="Times New Roman" w:cs="Times New Roman"/>
        </w:rPr>
        <w:t>p</w:t>
      </w:r>
      <w:r w:rsidR="006B76F5" w:rsidRPr="006F492E">
        <w:rPr>
          <w:rFonts w:ascii="Times New Roman" w:hAnsi="Times New Roman" w:cs="Times New Roman" w:hint="eastAsia"/>
        </w:rPr>
        <w:t>u</w:t>
      </w:r>
      <w:r w:rsidR="006B76F5" w:rsidRPr="006F492E">
        <w:rPr>
          <w:rFonts w:ascii="Times New Roman" w:hAnsi="Times New Roman" w:cs="Times New Roman"/>
        </w:rPr>
        <w:t>wah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wal </w:t>
      </w:r>
      <w:proofErr w:type="spellStart"/>
      <w:r w:rsidR="006B76F5" w:rsidRPr="006F492E">
        <w:rPr>
          <w:rFonts w:ascii="Times New Roman" w:hAnsi="Times New Roman" w:cs="Times New Roman"/>
        </w:rPr>
        <w:t>mkzik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pwah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kyahu</w:t>
      </w:r>
      <w:proofErr w:type="spellEnd"/>
      <w:r w:rsidR="006B76F5" w:rsidRPr="006F492E">
        <w:rPr>
          <w:rFonts w:ascii="Times New Roman" w:hAnsi="Times New Roman" w:cs="Times New Roman"/>
        </w:rPr>
        <w:t xml:space="preserve"> wal ngasal la</w:t>
      </w:r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>.</w:t>
      </w:r>
    </w:p>
    <w:p w14:paraId="6B019055" w14:textId="77777777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360AF242" w14:textId="30A14BD9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6B76F5" w:rsidRPr="006F492E">
        <w:rPr>
          <w:rFonts w:ascii="Times New Roman" w:hAnsi="Times New Roman" w:cs="Times New Roman"/>
        </w:rPr>
        <w:t>mtama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mnaga</w:t>
      </w:r>
      <w:proofErr w:type="spellEnd"/>
      <w:r w:rsidR="006B76F5" w:rsidRPr="006F492E">
        <w:rPr>
          <w:rFonts w:ascii="Times New Roman" w:hAnsi="Times New Roman" w:cs="Times New Roman"/>
        </w:rPr>
        <w:t xml:space="preserve"> ska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lhga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bsyaq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hazi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lga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hnyal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spanga</w:t>
      </w:r>
      <w:proofErr w:type="spellEnd"/>
      <w:r w:rsidR="006B76F5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6B76F5" w:rsidRPr="006F492E">
        <w:rPr>
          <w:rFonts w:ascii="Times New Roman" w:hAnsi="Times New Roman" w:cs="Times New Roman"/>
        </w:rPr>
        <w:t>qu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bzyok</w:t>
      </w:r>
      <w:proofErr w:type="spellEnd"/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</w:t>
      </w:r>
      <w:proofErr w:type="spellStart"/>
      <w:r w:rsidR="006B76F5" w:rsidRPr="006F492E">
        <w:rPr>
          <w:rFonts w:ascii="Times New Roman" w:hAnsi="Times New Roman" w:cs="Times New Roman"/>
        </w:rPr>
        <w:t>ktan</w:t>
      </w:r>
      <w:proofErr w:type="spellEnd"/>
      <w:r w:rsidR="006B76F5" w:rsidRPr="006F492E">
        <w:rPr>
          <w:rFonts w:ascii="Times New Roman" w:hAnsi="Times New Roman" w:cs="Times New Roman"/>
        </w:rPr>
        <w:t xml:space="preserve"> ga</w:t>
      </w:r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 xml:space="preserve">, ini </w:t>
      </w:r>
      <w:proofErr w:type="spellStart"/>
      <w:r w:rsidR="006B76F5" w:rsidRPr="006F492E">
        <w:rPr>
          <w:rFonts w:ascii="Times New Roman" w:hAnsi="Times New Roman" w:cs="Times New Roman"/>
        </w:rPr>
        <w:t>p</w:t>
      </w:r>
      <w:r w:rsidR="006B76F5" w:rsidRPr="006F492E">
        <w:rPr>
          <w:rFonts w:ascii="Times New Roman" w:hAnsi="Times New Roman" w:cs="Times New Roman" w:hint="eastAsia"/>
        </w:rPr>
        <w:t>u</w:t>
      </w:r>
      <w:r w:rsidR="006B76F5" w:rsidRPr="006F492E">
        <w:rPr>
          <w:rFonts w:ascii="Times New Roman" w:hAnsi="Times New Roman" w:cs="Times New Roman"/>
        </w:rPr>
        <w:t>wah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tuqiy</w:t>
      </w:r>
      <w:proofErr w:type="spellEnd"/>
      <w:r w:rsidR="006B76F5" w:rsidRPr="006F492E">
        <w:rPr>
          <w:rFonts w:ascii="Times New Roman" w:hAnsi="Times New Roman" w:cs="Times New Roman"/>
        </w:rPr>
        <w:t xml:space="preserve"> wal </w:t>
      </w:r>
      <w:proofErr w:type="spellStart"/>
      <w:r w:rsidR="006B76F5" w:rsidRPr="006F492E">
        <w:rPr>
          <w:rFonts w:ascii="Times New Roman" w:hAnsi="Times New Roman" w:cs="Times New Roman"/>
        </w:rPr>
        <w:t>mkzik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pwah</w:t>
      </w:r>
      <w:proofErr w:type="spellEnd"/>
      <w:r w:rsidR="006B76F5" w:rsidRPr="006F492E">
        <w:rPr>
          <w:rFonts w:ascii="Times New Roman" w:hAnsi="Times New Roman" w:cs="Times New Roman"/>
        </w:rPr>
        <w:t xml:space="preserve"> </w:t>
      </w:r>
      <w:proofErr w:type="spellStart"/>
      <w:r w:rsidR="006B76F5" w:rsidRPr="006F492E">
        <w:rPr>
          <w:rFonts w:ascii="Times New Roman" w:hAnsi="Times New Roman" w:cs="Times New Roman"/>
        </w:rPr>
        <w:t>kyahu</w:t>
      </w:r>
      <w:proofErr w:type="spellEnd"/>
      <w:r w:rsidR="006B76F5" w:rsidRPr="006F492E">
        <w:rPr>
          <w:rFonts w:ascii="Times New Roman" w:hAnsi="Times New Roman" w:cs="Times New Roman"/>
        </w:rPr>
        <w:t xml:space="preserve"> wal ngasal la</w:t>
      </w:r>
      <w:r w:rsidR="006B76F5">
        <w:rPr>
          <w:rFonts w:ascii="Times New Roman" w:hAnsi="Times New Roman" w:cs="Times New Roman"/>
        </w:rPr>
        <w:t xml:space="preserve"> </w:t>
      </w:r>
      <w:r w:rsidR="006B76F5" w:rsidRPr="006F492E">
        <w:rPr>
          <w:rFonts w:ascii="Times New Roman" w:hAnsi="Times New Roman" w:cs="Times New Roman"/>
        </w:rPr>
        <w:t>.</w:t>
      </w:r>
    </w:p>
    <w:p w14:paraId="5CFC9EAC" w14:textId="100C5F10" w:rsidR="006F492E" w:rsidRP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6B76F5" w:rsidRPr="006F492E">
        <w:rPr>
          <w:rFonts w:ascii="Times New Roman" w:hAnsi="Times New Roman" w:cs="Times New Roman"/>
        </w:rPr>
        <w:t>於是他們倆就在路邊等著。過了一段時間，</w:t>
      </w:r>
      <w:r w:rsidR="006B76F5" w:rsidRPr="006F492E">
        <w:rPr>
          <w:rFonts w:ascii="Times New Roman" w:hAnsi="Times New Roman" w:cs="Times New Roman"/>
        </w:rPr>
        <w:t>Pilaw</w:t>
      </w:r>
      <w:r w:rsidR="006B76F5" w:rsidRPr="006F492E">
        <w:rPr>
          <w:rFonts w:ascii="Times New Roman" w:hAnsi="Times New Roman" w:cs="Times New Roman"/>
        </w:rPr>
        <w:t>果然揹著山豬回來了！但沒想到他卻閃躲著他們，抄了捷徑走回家。</w:t>
      </w:r>
    </w:p>
    <w:p w14:paraId="62601E60" w14:textId="459E89DE" w:rsidR="006F492E" w:rsidRDefault="006F492E" w:rsidP="006F492E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6B76F5">
        <w:rPr>
          <w:rFonts w:ascii="Times New Roman" w:hAnsi="Times New Roman" w:cs="Times New Roman"/>
        </w:rPr>
        <w:t xml:space="preserve"> </w:t>
      </w:r>
      <w:r w:rsidR="006B76F5">
        <w:rPr>
          <w:rFonts w:ascii="Times New Roman" w:hAnsi="Times New Roman" w:cs="Times New Roman" w:hint="eastAsia"/>
          <w:lang w:val="x-none"/>
        </w:rPr>
        <w:t>他們坐在路中間等，一段時間過後，</w:t>
      </w:r>
      <w:proofErr w:type="spellStart"/>
      <w:r w:rsidR="006B76F5">
        <w:rPr>
          <w:rFonts w:ascii="Times New Roman" w:hAnsi="Times New Roman" w:cs="Times New Roman" w:hint="eastAsia"/>
          <w:lang w:val="x-none"/>
        </w:rPr>
        <w:t>P</w:t>
      </w:r>
      <w:r w:rsidR="006B76F5">
        <w:rPr>
          <w:rFonts w:ascii="Times New Roman" w:hAnsi="Times New Roman" w:cs="Times New Roman"/>
          <w:lang w:val="x-none"/>
        </w:rPr>
        <w:t>ilaw</w:t>
      </w:r>
      <w:r w:rsidR="006B76F5">
        <w:rPr>
          <w:rFonts w:ascii="Times New Roman" w:hAnsi="Times New Roman" w:cs="Times New Roman" w:hint="eastAsia"/>
          <w:lang w:val="x-none"/>
        </w:rPr>
        <w:t>果然背著山豬，看了發現，他沒有走大路，是走下方回家</w:t>
      </w:r>
      <w:proofErr w:type="spellEnd"/>
      <w:r w:rsidR="006B76F5">
        <w:rPr>
          <w:rFonts w:ascii="Times New Roman" w:hAnsi="Times New Roman" w:cs="Times New Roman" w:hint="eastAsia"/>
          <w:lang w:val="x-none"/>
        </w:rPr>
        <w:t>。</w:t>
      </w:r>
    </w:p>
    <w:p w14:paraId="1AA1F0E0" w14:textId="5B0104F9" w:rsidR="006B76F5" w:rsidRDefault="006B76F5" w:rsidP="006F492E">
      <w:pPr>
        <w:rPr>
          <w:rFonts w:ascii="Times New Roman" w:hAnsi="Times New Roman" w:cs="Times New Roman"/>
        </w:rPr>
      </w:pPr>
    </w:p>
    <w:p w14:paraId="1F89E410" w14:textId="11CACC2D" w:rsidR="006B76F5" w:rsidRPr="006F492E" w:rsidRDefault="006B76F5" w:rsidP="006B76F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99553F" w:rsidRPr="006F492E">
        <w:rPr>
          <w:rFonts w:ascii="Times New Roman" w:hAnsi="Times New Roman" w:cs="Times New Roman"/>
        </w:rPr>
        <w:t>siy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kayal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Yumin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Nawi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mha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 xml:space="preserve">; </w:t>
      </w:r>
      <w:proofErr w:type="spellStart"/>
      <w:r w:rsidR="0099553F" w:rsidRPr="006F492E">
        <w:rPr>
          <w:rFonts w:ascii="Times New Roman" w:hAnsi="Times New Roman" w:cs="Times New Roman"/>
        </w:rPr>
        <w:t>swa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kyubing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qutux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Pilaw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baliy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squliq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rawin</w:t>
      </w:r>
      <w:proofErr w:type="spellEnd"/>
      <w:r w:rsidR="0099553F" w:rsidRPr="006F492E">
        <w:rPr>
          <w:rFonts w:ascii="Times New Roman" w:hAnsi="Times New Roman" w:cs="Times New Roman"/>
        </w:rPr>
        <w:t xml:space="preserve"> mu Tanga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yutas</w:t>
      </w:r>
      <w:proofErr w:type="spellEnd"/>
      <w:r w:rsidR="0099553F" w:rsidRPr="006F492E">
        <w:rPr>
          <w:rFonts w:ascii="Times New Roman" w:hAnsi="Times New Roman" w:cs="Times New Roman"/>
        </w:rPr>
        <w:t xml:space="preserve"> nya </w:t>
      </w:r>
      <w:proofErr w:type="spellStart"/>
      <w:r w:rsidR="0099553F" w:rsidRPr="006F492E">
        <w:rPr>
          <w:rFonts w:ascii="Times New Roman" w:hAnsi="Times New Roman" w:cs="Times New Roman"/>
        </w:rPr>
        <w:t>nanak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uzi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>.</w:t>
      </w:r>
    </w:p>
    <w:p w14:paraId="07FEEAD2" w14:textId="1084B991" w:rsidR="006B76F5" w:rsidRPr="006F492E" w:rsidRDefault="006B76F5" w:rsidP="006B76F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</w:t>
      </w:r>
      <w:proofErr w:type="spellStart"/>
      <w:r w:rsidR="0099553F" w:rsidRPr="006F492E">
        <w:rPr>
          <w:rFonts w:ascii="Times New Roman" w:hAnsi="Times New Roman" w:cs="Times New Roman"/>
        </w:rPr>
        <w:t>siy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kayal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Yumin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Nawi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mha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 xml:space="preserve">; </w:t>
      </w:r>
      <w:proofErr w:type="spellStart"/>
      <w:r w:rsidR="0099553F" w:rsidRPr="006F492E">
        <w:rPr>
          <w:rFonts w:ascii="Times New Roman" w:hAnsi="Times New Roman" w:cs="Times New Roman"/>
        </w:rPr>
        <w:t>swa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99553F">
        <w:rPr>
          <w:rFonts w:ascii="Times New Roman" w:hAnsi="Times New Roman" w:cs="Times New Roman"/>
          <w:color w:val="FF0000"/>
        </w:rPr>
        <w:t>k</w:t>
      </w:r>
      <w:r w:rsidR="0099553F" w:rsidRPr="0099553F">
        <w:rPr>
          <w:rFonts w:ascii="Times New Roman" w:hAnsi="Times New Roman" w:cs="Times New Roman" w:hint="eastAsia"/>
          <w:color w:val="FF0000"/>
        </w:rPr>
        <w:t>_y</w:t>
      </w:r>
      <w:r w:rsidR="0099553F" w:rsidRPr="0099553F">
        <w:rPr>
          <w:rFonts w:ascii="Times New Roman" w:hAnsi="Times New Roman" w:cs="Times New Roman"/>
          <w:color w:val="FF0000"/>
        </w:rPr>
        <w:t>ubing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qutux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Pilaw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207183">
        <w:rPr>
          <w:rFonts w:ascii="Times New Roman" w:hAnsi="Times New Roman" w:cs="Times New Roman"/>
        </w:rPr>
        <w:t xml:space="preserve"> </w:t>
      </w:r>
      <w:r w:rsidR="00207183">
        <w:rPr>
          <w:rFonts w:ascii="Times New Roman" w:hAnsi="Times New Roman" w:cs="Times New Roman"/>
          <w:lang w:val="x-none"/>
        </w:rPr>
        <w:t>,</w:t>
      </w:r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baliy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squliq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rawin</w:t>
      </w:r>
      <w:proofErr w:type="spellEnd"/>
      <w:r w:rsidR="0099553F" w:rsidRPr="006F492E">
        <w:rPr>
          <w:rFonts w:ascii="Times New Roman" w:hAnsi="Times New Roman" w:cs="Times New Roman"/>
        </w:rPr>
        <w:t xml:space="preserve"> mu Tanga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207183">
        <w:rPr>
          <w:rFonts w:ascii="Times New Roman" w:hAnsi="Times New Roman" w:cs="Times New Roman"/>
        </w:rPr>
        <w:t xml:space="preserve"> ,</w:t>
      </w:r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yutas</w:t>
      </w:r>
      <w:proofErr w:type="spellEnd"/>
      <w:r w:rsidR="0099553F" w:rsidRPr="006F492E">
        <w:rPr>
          <w:rFonts w:ascii="Times New Roman" w:hAnsi="Times New Roman" w:cs="Times New Roman"/>
        </w:rPr>
        <w:t xml:space="preserve"> nya </w:t>
      </w:r>
      <w:proofErr w:type="spellStart"/>
      <w:r w:rsidR="0099553F" w:rsidRPr="006F492E">
        <w:rPr>
          <w:rFonts w:ascii="Times New Roman" w:hAnsi="Times New Roman" w:cs="Times New Roman"/>
        </w:rPr>
        <w:t>nanak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uzi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>.</w:t>
      </w:r>
    </w:p>
    <w:p w14:paraId="598325D2" w14:textId="317ED316" w:rsidR="006B76F5" w:rsidRPr="006F492E" w:rsidRDefault="006B76F5" w:rsidP="006B76F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99553F" w:rsidRPr="006F492E">
        <w:rPr>
          <w:rFonts w:ascii="Times New Roman" w:hAnsi="Times New Roman" w:cs="Times New Roman"/>
        </w:rPr>
        <w:t>siy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kayal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Yumin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Nawi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mha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 xml:space="preserve">; </w:t>
      </w:r>
      <w:proofErr w:type="spellStart"/>
      <w:r w:rsidR="0099553F" w:rsidRPr="006F492E">
        <w:rPr>
          <w:rFonts w:ascii="Times New Roman" w:hAnsi="Times New Roman" w:cs="Times New Roman"/>
        </w:rPr>
        <w:t>swa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k</w:t>
      </w:r>
      <w:r w:rsidR="0099553F">
        <w:rPr>
          <w:rFonts w:ascii="Times New Roman" w:hAnsi="Times New Roman" w:cs="Times New Roman"/>
        </w:rPr>
        <w:t>_</w:t>
      </w:r>
      <w:r w:rsidR="0099553F" w:rsidRPr="006F492E">
        <w:rPr>
          <w:rFonts w:ascii="Times New Roman" w:hAnsi="Times New Roman" w:cs="Times New Roman"/>
        </w:rPr>
        <w:t>yubing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qutux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Pilaw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207183">
        <w:rPr>
          <w:rFonts w:ascii="Times New Roman" w:hAnsi="Times New Roman" w:cs="Times New Roman"/>
        </w:rPr>
        <w:t xml:space="preserve"> ,</w:t>
      </w:r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baliy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squliq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qu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rawin</w:t>
      </w:r>
      <w:proofErr w:type="spellEnd"/>
      <w:r w:rsidR="0099553F" w:rsidRPr="006F492E">
        <w:rPr>
          <w:rFonts w:ascii="Times New Roman" w:hAnsi="Times New Roman" w:cs="Times New Roman"/>
        </w:rPr>
        <w:t xml:space="preserve"> mu Tanga </w:t>
      </w:r>
      <w:proofErr w:type="spellStart"/>
      <w:r w:rsidR="0099553F" w:rsidRPr="006F492E">
        <w:rPr>
          <w:rFonts w:ascii="Times New Roman" w:hAnsi="Times New Roman" w:cs="Times New Roman"/>
        </w:rPr>
        <w:t>qani</w:t>
      </w:r>
      <w:proofErr w:type="spellEnd"/>
      <w:r w:rsidR="00207183">
        <w:rPr>
          <w:rFonts w:ascii="Times New Roman" w:hAnsi="Times New Roman" w:cs="Times New Roman"/>
        </w:rPr>
        <w:t xml:space="preserve"> ,</w:t>
      </w:r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yutas</w:t>
      </w:r>
      <w:proofErr w:type="spellEnd"/>
      <w:r w:rsidR="0099553F" w:rsidRPr="006F492E">
        <w:rPr>
          <w:rFonts w:ascii="Times New Roman" w:hAnsi="Times New Roman" w:cs="Times New Roman"/>
        </w:rPr>
        <w:t xml:space="preserve"> nya </w:t>
      </w:r>
      <w:proofErr w:type="spellStart"/>
      <w:r w:rsidR="0099553F" w:rsidRPr="006F492E">
        <w:rPr>
          <w:rFonts w:ascii="Times New Roman" w:hAnsi="Times New Roman" w:cs="Times New Roman"/>
        </w:rPr>
        <w:t>nanak</w:t>
      </w:r>
      <w:proofErr w:type="spellEnd"/>
      <w:r w:rsidR="0099553F" w:rsidRPr="006F492E">
        <w:rPr>
          <w:rFonts w:ascii="Times New Roman" w:hAnsi="Times New Roman" w:cs="Times New Roman"/>
        </w:rPr>
        <w:t xml:space="preserve"> </w:t>
      </w:r>
      <w:proofErr w:type="spellStart"/>
      <w:r w:rsidR="0099553F" w:rsidRPr="006F492E">
        <w:rPr>
          <w:rFonts w:ascii="Times New Roman" w:hAnsi="Times New Roman" w:cs="Times New Roman"/>
        </w:rPr>
        <w:t>uzi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 w:rsidRPr="006F492E">
        <w:rPr>
          <w:rFonts w:ascii="Times New Roman" w:hAnsi="Times New Roman" w:cs="Times New Roman"/>
        </w:rPr>
        <w:t>.</w:t>
      </w:r>
    </w:p>
    <w:p w14:paraId="174ED796" w14:textId="4D8CCB87" w:rsidR="006B76F5" w:rsidRPr="0099553F" w:rsidRDefault="006B76F5" w:rsidP="006B76F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99553F" w:rsidRPr="006F492E">
        <w:rPr>
          <w:rFonts w:ascii="Times New Roman" w:hAnsi="Times New Roman" w:cs="Times New Roman"/>
        </w:rPr>
        <w:t>當時</w:t>
      </w:r>
      <w:proofErr w:type="spellStart"/>
      <w:r w:rsidR="0099553F" w:rsidRPr="006F492E">
        <w:rPr>
          <w:rFonts w:ascii="Times New Roman" w:hAnsi="Times New Roman" w:cs="Times New Roman"/>
        </w:rPr>
        <w:t>Yumin</w:t>
      </w:r>
      <w:proofErr w:type="spellEnd"/>
      <w:r w:rsidR="0099553F" w:rsidRPr="006F492E">
        <w:rPr>
          <w:rFonts w:ascii="Times New Roman" w:hAnsi="Times New Roman" w:cs="Times New Roman"/>
        </w:rPr>
        <w:t>說：「</w:t>
      </w:r>
      <w:r w:rsidR="0099553F" w:rsidRPr="006F492E">
        <w:rPr>
          <w:rFonts w:ascii="Times New Roman" w:hAnsi="Times New Roman" w:cs="Times New Roman"/>
        </w:rPr>
        <w:t>Pilaw</w:t>
      </w:r>
      <w:r w:rsidR="0099553F" w:rsidRPr="006F492E">
        <w:rPr>
          <w:rFonts w:ascii="Times New Roman" w:hAnsi="Times New Roman" w:cs="Times New Roman"/>
        </w:rPr>
        <w:t>怎麼那麼吝嗇啊！」但事情也就這樣過了。</w:t>
      </w:r>
    </w:p>
    <w:p w14:paraId="455BF28D" w14:textId="51C653B6" w:rsidR="0099553F" w:rsidRPr="00207183" w:rsidRDefault="006B76F5" w:rsidP="006B76F5">
      <w:pPr>
        <w:rPr>
          <w:rFonts w:ascii="Times New Roman" w:hAnsi="Times New Roman" w:cs="Times New Roman"/>
          <w:lang w:val="x-none"/>
        </w:rPr>
      </w:pPr>
      <w:r w:rsidRPr="006F492E">
        <w:rPr>
          <w:rFonts w:ascii="Times New Roman" w:hAnsi="Times New Roman" w:cs="Times New Roman"/>
        </w:rPr>
        <w:t>RM:</w:t>
      </w:r>
      <w:r w:rsidR="0099553F">
        <w:rPr>
          <w:rFonts w:ascii="Times New Roman" w:hAnsi="Times New Roman" w:cs="Times New Roman"/>
        </w:rPr>
        <w:t xml:space="preserve"> </w:t>
      </w:r>
      <w:proofErr w:type="spellStart"/>
      <w:r w:rsidR="0099553F">
        <w:rPr>
          <w:rFonts w:ascii="Times New Roman" w:hAnsi="Times New Roman" w:cs="Times New Roman" w:hint="eastAsia"/>
        </w:rPr>
        <w:t>Y</w:t>
      </w:r>
      <w:r w:rsidR="0099553F">
        <w:rPr>
          <w:rFonts w:ascii="Times New Roman" w:hAnsi="Times New Roman" w:cs="Times New Roman"/>
        </w:rPr>
        <w:t>umin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proofErr w:type="spellStart"/>
      <w:r w:rsidR="0099553F">
        <w:rPr>
          <w:rFonts w:ascii="Times New Roman" w:hAnsi="Times New Roman" w:cs="Times New Roman"/>
        </w:rPr>
        <w:t>Nawi</w:t>
      </w:r>
      <w:proofErr w:type="spellEnd"/>
      <w:r w:rsidR="0099553F">
        <w:rPr>
          <w:rFonts w:ascii="Times New Roman" w:hAnsi="Times New Roman" w:cs="Times New Roman"/>
        </w:rPr>
        <w:t xml:space="preserve"> </w:t>
      </w:r>
      <w:r w:rsidR="0099553F">
        <w:rPr>
          <w:rFonts w:ascii="Times New Roman" w:hAnsi="Times New Roman" w:cs="Times New Roman" w:hint="eastAsia"/>
          <w:lang w:val="x-none"/>
        </w:rPr>
        <w:t>就說：「這個</w:t>
      </w:r>
      <w:proofErr w:type="spellStart"/>
      <w:r w:rsidR="0099553F">
        <w:rPr>
          <w:rFonts w:ascii="Times New Roman" w:hAnsi="Times New Roman" w:cs="Times New Roman" w:hint="eastAsia"/>
          <w:lang w:val="x-none"/>
        </w:rPr>
        <w:t>P</w:t>
      </w:r>
      <w:r w:rsidR="0099553F">
        <w:rPr>
          <w:rFonts w:ascii="Times New Roman" w:hAnsi="Times New Roman" w:cs="Times New Roman"/>
          <w:lang w:val="x-none"/>
        </w:rPr>
        <w:t>ilaw</w:t>
      </w:r>
      <w:r w:rsidR="0099553F">
        <w:rPr>
          <w:rFonts w:ascii="Times New Roman" w:hAnsi="Times New Roman" w:cs="Times New Roman" w:hint="eastAsia"/>
          <w:lang w:val="x-none"/>
        </w:rPr>
        <w:t>怎麼這麼</w:t>
      </w:r>
      <w:r w:rsidR="0099553F" w:rsidRPr="0099553F">
        <w:rPr>
          <w:rFonts w:ascii="Times New Roman" w:hAnsi="Times New Roman" w:cs="Times New Roman" w:hint="eastAsia"/>
          <w:lang w:val="x-none"/>
        </w:rPr>
        <w:t>吝嗇，</w:t>
      </w:r>
      <w:r w:rsidR="0099553F">
        <w:rPr>
          <w:rFonts w:ascii="Times New Roman" w:hAnsi="Times New Roman" w:cs="Times New Roman" w:hint="eastAsia"/>
          <w:lang w:val="x-none"/>
        </w:rPr>
        <w:t>我的朋友</w:t>
      </w:r>
      <w:r w:rsidR="0099553F">
        <w:rPr>
          <w:rFonts w:ascii="Times New Roman" w:hAnsi="Times New Roman" w:cs="Times New Roman" w:hint="eastAsia"/>
          <w:lang w:val="x-none"/>
        </w:rPr>
        <w:t>T</w:t>
      </w:r>
      <w:r w:rsidR="0099553F">
        <w:rPr>
          <w:rFonts w:ascii="Times New Roman" w:hAnsi="Times New Roman" w:cs="Times New Roman"/>
          <w:lang w:val="x-none"/>
        </w:rPr>
        <w:t>anga</w:t>
      </w:r>
      <w:r w:rsidR="00207183">
        <w:rPr>
          <w:rFonts w:ascii="Times New Roman" w:hAnsi="Times New Roman" w:cs="Times New Roman" w:hint="eastAsia"/>
          <w:lang w:val="x-none"/>
        </w:rPr>
        <w:t>又不是別人，也是他的爺爺</w:t>
      </w:r>
      <w:proofErr w:type="spellEnd"/>
      <w:r w:rsidR="00207183">
        <w:rPr>
          <w:rFonts w:ascii="Times New Roman" w:hAnsi="Times New Roman" w:cs="Times New Roman" w:hint="eastAsia"/>
          <w:lang w:val="x-none"/>
        </w:rPr>
        <w:t>（？）啊。</w:t>
      </w:r>
      <w:r w:rsidR="0099553F">
        <w:rPr>
          <w:rFonts w:ascii="Times New Roman" w:hAnsi="Times New Roman" w:cs="Times New Roman" w:hint="eastAsia"/>
          <w:lang w:val="x-none"/>
        </w:rPr>
        <w:t>」</w:t>
      </w:r>
    </w:p>
    <w:p w14:paraId="5128A68A" w14:textId="2A639905" w:rsidR="006B76F5" w:rsidRDefault="006B76F5" w:rsidP="006F492E">
      <w:pPr>
        <w:rPr>
          <w:rFonts w:ascii="Times New Roman" w:hAnsi="Times New Roman" w:cs="Times New Roman"/>
        </w:rPr>
      </w:pPr>
    </w:p>
    <w:p w14:paraId="24C8C84F" w14:textId="77777777" w:rsidR="00207183" w:rsidRPr="006F492E" w:rsidRDefault="0099553F" w:rsidP="00207183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207183" w:rsidRPr="006F492E">
        <w:rPr>
          <w:rFonts w:ascii="Times New Roman" w:hAnsi="Times New Roman" w:cs="Times New Roman"/>
        </w:rPr>
        <w:t>aring</w:t>
      </w:r>
      <w:proofErr w:type="spellEnd"/>
      <w:r w:rsidR="00207183" w:rsidRPr="006F492E">
        <w:rPr>
          <w:rFonts w:ascii="Times New Roman" w:hAnsi="Times New Roman" w:cs="Times New Roman"/>
        </w:rPr>
        <w:t xml:space="preserve"> </w:t>
      </w:r>
      <w:proofErr w:type="spellStart"/>
      <w:r w:rsidR="00207183" w:rsidRPr="006F492E">
        <w:rPr>
          <w:rFonts w:ascii="Times New Roman" w:hAnsi="Times New Roman" w:cs="Times New Roman"/>
        </w:rPr>
        <w:t>kya</w:t>
      </w:r>
      <w:proofErr w:type="spellEnd"/>
      <w:r w:rsidR="00207183" w:rsidRPr="006F492E">
        <w:rPr>
          <w:rFonts w:ascii="Times New Roman" w:hAnsi="Times New Roman" w:cs="Times New Roman"/>
        </w:rPr>
        <w:t xml:space="preserve"> </w:t>
      </w:r>
      <w:proofErr w:type="spellStart"/>
      <w:r w:rsidR="00207183" w:rsidRPr="006F492E">
        <w:rPr>
          <w:rFonts w:ascii="Times New Roman" w:hAnsi="Times New Roman" w:cs="Times New Roman"/>
        </w:rPr>
        <w:t>babaw</w:t>
      </w:r>
      <w:proofErr w:type="spellEnd"/>
      <w:r w:rsidR="00207183" w:rsidRPr="006F492E">
        <w:rPr>
          <w:rFonts w:ascii="Times New Roman" w:hAnsi="Times New Roman" w:cs="Times New Roman"/>
        </w:rPr>
        <w:t xml:space="preserve"> nya musa cyugal </w:t>
      </w:r>
      <w:proofErr w:type="spellStart"/>
      <w:r w:rsidR="00207183" w:rsidRPr="006F492E">
        <w:rPr>
          <w:rFonts w:ascii="Times New Roman" w:hAnsi="Times New Roman" w:cs="Times New Roman"/>
        </w:rPr>
        <w:t>byacing</w:t>
      </w:r>
      <w:proofErr w:type="spellEnd"/>
      <w:r w:rsidR="00207183" w:rsidRPr="006F492E">
        <w:rPr>
          <w:rFonts w:ascii="Times New Roman" w:hAnsi="Times New Roman" w:cs="Times New Roman"/>
        </w:rPr>
        <w:t xml:space="preserve"> </w:t>
      </w:r>
      <w:proofErr w:type="spellStart"/>
      <w:r w:rsidR="00207183" w:rsidRPr="006F492E">
        <w:rPr>
          <w:rFonts w:ascii="Times New Roman" w:hAnsi="Times New Roman" w:cs="Times New Roman"/>
        </w:rPr>
        <w:t>hazi</w:t>
      </w:r>
      <w:proofErr w:type="spellEnd"/>
      <w:r w:rsidR="00207183" w:rsidRPr="006F492E">
        <w:rPr>
          <w:rFonts w:ascii="Times New Roman" w:hAnsi="Times New Roman" w:cs="Times New Roman"/>
        </w:rPr>
        <w:t xml:space="preserve"> ana musa </w:t>
      </w:r>
      <w:proofErr w:type="spellStart"/>
      <w:r w:rsidR="00207183" w:rsidRPr="00703A92">
        <w:rPr>
          <w:rFonts w:ascii="Times New Roman" w:hAnsi="Times New Roman" w:cs="Times New Roman"/>
          <w:color w:val="0432FF"/>
        </w:rPr>
        <w:t>mlaw</w:t>
      </w:r>
      <w:proofErr w:type="spellEnd"/>
      <w:r w:rsidR="00207183" w:rsidRPr="006F492E">
        <w:rPr>
          <w:rFonts w:ascii="Times New Roman" w:hAnsi="Times New Roman" w:cs="Times New Roman"/>
        </w:rPr>
        <w:t xml:space="preserve"> </w:t>
      </w:r>
      <w:proofErr w:type="spellStart"/>
      <w:r w:rsidR="00207183" w:rsidRPr="006F492E">
        <w:rPr>
          <w:rFonts w:ascii="Times New Roman" w:hAnsi="Times New Roman" w:cs="Times New Roman"/>
        </w:rPr>
        <w:t>mrusa</w:t>
      </w:r>
      <w:proofErr w:type="spellEnd"/>
      <w:r w:rsidR="00207183" w:rsidRPr="006F492E">
        <w:rPr>
          <w:rFonts w:ascii="Times New Roman" w:hAnsi="Times New Roman" w:cs="Times New Roman"/>
        </w:rPr>
        <w:t xml:space="preserve"> </w:t>
      </w:r>
      <w:proofErr w:type="spellStart"/>
      <w:r w:rsidR="00207183" w:rsidRPr="006F492E">
        <w:rPr>
          <w:rFonts w:ascii="Times New Roman" w:hAnsi="Times New Roman" w:cs="Times New Roman"/>
        </w:rPr>
        <w:t>qu</w:t>
      </w:r>
      <w:proofErr w:type="spellEnd"/>
      <w:r w:rsidR="00207183" w:rsidRPr="006F492E">
        <w:rPr>
          <w:rFonts w:ascii="Times New Roman" w:hAnsi="Times New Roman" w:cs="Times New Roman"/>
        </w:rPr>
        <w:t xml:space="preserve"> Pilaw</w:t>
      </w:r>
    </w:p>
    <w:p w14:paraId="24D5BB12" w14:textId="02FC08E6" w:rsidR="0099553F" w:rsidRPr="006F492E" w:rsidRDefault="00207183" w:rsidP="00207183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qasa </w:t>
      </w:r>
      <w:proofErr w:type="spellStart"/>
      <w:r w:rsidRPr="006F492E"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ini agal ana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qsinuw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ana </w:t>
      </w:r>
      <w:proofErr w:type="spellStart"/>
      <w:r w:rsidRPr="006F492E">
        <w:rPr>
          <w:rFonts w:ascii="Times New Roman" w:hAnsi="Times New Roman" w:cs="Times New Roman"/>
        </w:rPr>
        <w:t>ciriq</w:t>
      </w:r>
      <w:proofErr w:type="spellEnd"/>
      <w:r w:rsidRPr="006F492E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wal </w:t>
      </w:r>
      <w:proofErr w:type="spellStart"/>
      <w:r w:rsidRPr="006F492E">
        <w:rPr>
          <w:rFonts w:ascii="Times New Roman" w:hAnsi="Times New Roman" w:cs="Times New Roman"/>
        </w:rPr>
        <w:t>mshtoq</w:t>
      </w:r>
      <w:proofErr w:type="spellEnd"/>
      <w:r w:rsidRPr="006F492E">
        <w:rPr>
          <w:rFonts w:ascii="Times New Roman" w:hAnsi="Times New Roman" w:cs="Times New Roman"/>
        </w:rPr>
        <w:t xml:space="preserve"> ini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wal </w:t>
      </w:r>
      <w:proofErr w:type="spellStart"/>
      <w:r w:rsidRPr="006F492E">
        <w:rPr>
          <w:rFonts w:ascii="Times New Roman" w:hAnsi="Times New Roman" w:cs="Times New Roman"/>
        </w:rPr>
        <w:t>mskyut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wasil</w:t>
      </w:r>
      <w:proofErr w:type="spellEnd"/>
      <w:r w:rsidRPr="006F492E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6F492E">
        <w:rPr>
          <w:rFonts w:ascii="Times New Roman" w:hAnsi="Times New Roman" w:cs="Times New Roman"/>
        </w:rPr>
        <w:t>hmswa</w:t>
      </w:r>
      <w:proofErr w:type="spellEnd"/>
      <w:r w:rsidRPr="006F492E">
        <w:rPr>
          <w:rFonts w:ascii="Times New Roman" w:hAnsi="Times New Roman" w:cs="Times New Roman"/>
        </w:rPr>
        <w:t xml:space="preserve"> ga </w:t>
      </w:r>
      <w:proofErr w:type="spellStart"/>
      <w:r w:rsidRPr="006F492E">
        <w:rPr>
          <w:rFonts w:ascii="Times New Roman" w:hAnsi="Times New Roman" w:cs="Times New Roman"/>
        </w:rPr>
        <w:t>muciy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mnglung</w:t>
      </w:r>
      <w:proofErr w:type="spellEnd"/>
      <w:r w:rsidRPr="006F492E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,</w:t>
      </w:r>
    </w:p>
    <w:p w14:paraId="367664E7" w14:textId="77777777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5CA30994" w14:textId="77777777" w:rsidR="00703A92" w:rsidRPr="006F492E" w:rsidRDefault="0099553F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703A92" w:rsidRPr="006F492E">
        <w:rPr>
          <w:rFonts w:ascii="Times New Roman" w:hAnsi="Times New Roman" w:cs="Times New Roman"/>
        </w:rPr>
        <w:t>aring</w:t>
      </w:r>
      <w:proofErr w:type="spellEnd"/>
      <w:r w:rsidR="00703A92" w:rsidRPr="006F492E">
        <w:rPr>
          <w:rFonts w:ascii="Times New Roman" w:hAnsi="Times New Roman" w:cs="Times New Roman"/>
        </w:rPr>
        <w:t xml:space="preserve"> </w:t>
      </w:r>
      <w:proofErr w:type="spellStart"/>
      <w:r w:rsidR="00703A92" w:rsidRPr="006F492E">
        <w:rPr>
          <w:rFonts w:ascii="Times New Roman" w:hAnsi="Times New Roman" w:cs="Times New Roman"/>
        </w:rPr>
        <w:t>kya</w:t>
      </w:r>
      <w:proofErr w:type="spellEnd"/>
      <w:r w:rsidR="00703A92" w:rsidRPr="006F492E">
        <w:rPr>
          <w:rFonts w:ascii="Times New Roman" w:hAnsi="Times New Roman" w:cs="Times New Roman"/>
        </w:rPr>
        <w:t xml:space="preserve"> </w:t>
      </w:r>
      <w:proofErr w:type="spellStart"/>
      <w:r w:rsidR="00703A92" w:rsidRPr="006F492E">
        <w:rPr>
          <w:rFonts w:ascii="Times New Roman" w:hAnsi="Times New Roman" w:cs="Times New Roman"/>
        </w:rPr>
        <w:t>babaw</w:t>
      </w:r>
      <w:proofErr w:type="spellEnd"/>
      <w:r w:rsidR="00703A92" w:rsidRPr="006F492E">
        <w:rPr>
          <w:rFonts w:ascii="Times New Roman" w:hAnsi="Times New Roman" w:cs="Times New Roman"/>
        </w:rPr>
        <w:t xml:space="preserve"> nya musa cyugal </w:t>
      </w:r>
      <w:proofErr w:type="spellStart"/>
      <w:r w:rsidR="00703A92" w:rsidRPr="006F492E">
        <w:rPr>
          <w:rFonts w:ascii="Times New Roman" w:hAnsi="Times New Roman" w:cs="Times New Roman"/>
        </w:rPr>
        <w:t>byacing</w:t>
      </w:r>
      <w:proofErr w:type="spellEnd"/>
      <w:r w:rsidR="00703A92" w:rsidRPr="006F492E">
        <w:rPr>
          <w:rFonts w:ascii="Times New Roman" w:hAnsi="Times New Roman" w:cs="Times New Roman"/>
        </w:rPr>
        <w:t xml:space="preserve"> </w:t>
      </w:r>
      <w:proofErr w:type="spellStart"/>
      <w:r w:rsidR="00703A92" w:rsidRPr="006F492E">
        <w:rPr>
          <w:rFonts w:ascii="Times New Roman" w:hAnsi="Times New Roman" w:cs="Times New Roman"/>
        </w:rPr>
        <w:t>hazi</w:t>
      </w:r>
      <w:proofErr w:type="spellEnd"/>
      <w:r w:rsidR="00703A92" w:rsidRPr="006F492E">
        <w:rPr>
          <w:rFonts w:ascii="Times New Roman" w:hAnsi="Times New Roman" w:cs="Times New Roman"/>
        </w:rPr>
        <w:t xml:space="preserve"> ana musa </w:t>
      </w:r>
      <w:proofErr w:type="spellStart"/>
      <w:r w:rsidR="00703A92" w:rsidRPr="006F492E">
        <w:rPr>
          <w:rFonts w:ascii="Times New Roman" w:hAnsi="Times New Roman" w:cs="Times New Roman"/>
        </w:rPr>
        <w:t>mlaw</w:t>
      </w:r>
      <w:proofErr w:type="spellEnd"/>
      <w:r w:rsidR="00703A92" w:rsidRPr="006F492E">
        <w:rPr>
          <w:rFonts w:ascii="Times New Roman" w:hAnsi="Times New Roman" w:cs="Times New Roman"/>
        </w:rPr>
        <w:t xml:space="preserve"> </w:t>
      </w:r>
      <w:proofErr w:type="spellStart"/>
      <w:r w:rsidR="00703A92" w:rsidRPr="006F492E">
        <w:rPr>
          <w:rFonts w:ascii="Times New Roman" w:hAnsi="Times New Roman" w:cs="Times New Roman"/>
        </w:rPr>
        <w:t>mrusa</w:t>
      </w:r>
      <w:proofErr w:type="spellEnd"/>
      <w:r w:rsidR="00703A92" w:rsidRPr="006F492E">
        <w:rPr>
          <w:rFonts w:ascii="Times New Roman" w:hAnsi="Times New Roman" w:cs="Times New Roman"/>
        </w:rPr>
        <w:t xml:space="preserve"> </w:t>
      </w:r>
      <w:proofErr w:type="spellStart"/>
      <w:r w:rsidR="00703A92" w:rsidRPr="006F492E">
        <w:rPr>
          <w:rFonts w:ascii="Times New Roman" w:hAnsi="Times New Roman" w:cs="Times New Roman"/>
        </w:rPr>
        <w:t>qu</w:t>
      </w:r>
      <w:proofErr w:type="spellEnd"/>
      <w:r w:rsidR="00703A92" w:rsidRPr="006F492E">
        <w:rPr>
          <w:rFonts w:ascii="Times New Roman" w:hAnsi="Times New Roman" w:cs="Times New Roman"/>
        </w:rPr>
        <w:t xml:space="preserve"> Pilaw</w:t>
      </w:r>
    </w:p>
    <w:p w14:paraId="7709B0B4" w14:textId="486C7904" w:rsidR="0099553F" w:rsidRPr="006F492E" w:rsidRDefault="00703A92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qasa </w:t>
      </w:r>
      <w:proofErr w:type="spellStart"/>
      <w:r w:rsidRPr="006F492E">
        <w:rPr>
          <w:rFonts w:ascii="Times New Roman" w:hAnsi="Times New Roman" w:cs="Times New Roman"/>
        </w:rPr>
        <w:t>mga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ini agal ana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qsinuw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ana </w:t>
      </w:r>
      <w:proofErr w:type="spellStart"/>
      <w:r w:rsidRPr="006F492E">
        <w:rPr>
          <w:rFonts w:ascii="Times New Roman" w:hAnsi="Times New Roman" w:cs="Times New Roman"/>
        </w:rPr>
        <w:t>ciriq</w:t>
      </w:r>
      <w:proofErr w:type="spellEnd"/>
      <w:r w:rsidRPr="006F492E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wal </w:t>
      </w:r>
      <w:proofErr w:type="spellStart"/>
      <w:r w:rsidRPr="006F492E">
        <w:rPr>
          <w:rFonts w:ascii="Times New Roman" w:hAnsi="Times New Roman" w:cs="Times New Roman"/>
        </w:rPr>
        <w:t>mshtoq</w:t>
      </w:r>
      <w:proofErr w:type="spellEnd"/>
      <w:r w:rsidRPr="006F492E">
        <w:rPr>
          <w:rFonts w:ascii="Times New Roman" w:hAnsi="Times New Roman" w:cs="Times New Roman"/>
        </w:rPr>
        <w:t xml:space="preserve"> ini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wal </w:t>
      </w:r>
      <w:proofErr w:type="spellStart"/>
      <w:r w:rsidRPr="006F492E">
        <w:rPr>
          <w:rFonts w:ascii="Times New Roman" w:hAnsi="Times New Roman" w:cs="Times New Roman"/>
        </w:rPr>
        <w:t>mskyut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wasil</w:t>
      </w:r>
      <w:proofErr w:type="spellEnd"/>
      <w:r w:rsidRPr="006F492E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6F492E">
        <w:rPr>
          <w:rFonts w:ascii="Times New Roman" w:hAnsi="Times New Roman" w:cs="Times New Roman"/>
        </w:rPr>
        <w:t>hmswa</w:t>
      </w:r>
      <w:proofErr w:type="spellEnd"/>
      <w:r w:rsidRPr="006F492E">
        <w:rPr>
          <w:rFonts w:ascii="Times New Roman" w:hAnsi="Times New Roman" w:cs="Times New Roman"/>
        </w:rPr>
        <w:t xml:space="preserve"> ga </w:t>
      </w:r>
      <w:proofErr w:type="spellStart"/>
      <w:r w:rsidRPr="006F492E">
        <w:rPr>
          <w:rFonts w:ascii="Times New Roman" w:hAnsi="Times New Roman" w:cs="Times New Roman"/>
        </w:rPr>
        <w:t>muciy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mnglung</w:t>
      </w:r>
      <w:proofErr w:type="spellEnd"/>
      <w:r w:rsidRPr="006F492E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,</w:t>
      </w:r>
    </w:p>
    <w:p w14:paraId="49CCF1D6" w14:textId="646A27A5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703A92" w:rsidRPr="006F492E">
        <w:rPr>
          <w:rFonts w:ascii="Times New Roman" w:hAnsi="Times New Roman" w:cs="Times New Roman"/>
        </w:rPr>
        <w:t>後來過了三個</w:t>
      </w:r>
      <w:r w:rsidR="00FB3722">
        <w:rPr>
          <w:rFonts w:ascii="Times New Roman" w:hAnsi="Times New Roman" w:cs="Times New Roman" w:hint="eastAsia"/>
        </w:rPr>
        <w:t>月，（後無翻譯）</w:t>
      </w:r>
    </w:p>
    <w:p w14:paraId="56666FBD" w14:textId="13BCA875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703A92">
        <w:rPr>
          <w:rFonts w:ascii="Times New Roman" w:hAnsi="Times New Roman" w:cs="Times New Roman"/>
        </w:rPr>
        <w:t xml:space="preserve"> </w:t>
      </w:r>
      <w:r w:rsidR="00703A92">
        <w:rPr>
          <w:rFonts w:ascii="Times New Roman" w:hAnsi="Times New Roman" w:cs="Times New Roman" w:hint="eastAsia"/>
        </w:rPr>
        <w:t>從那之後過了三個月左右，即使</w:t>
      </w:r>
      <w:r w:rsidR="00703A92">
        <w:rPr>
          <w:rFonts w:ascii="Times New Roman" w:hAnsi="Times New Roman" w:cs="Times New Roman" w:hint="eastAsia"/>
        </w:rPr>
        <w:t>P</w:t>
      </w:r>
      <w:r w:rsidR="00703A92">
        <w:rPr>
          <w:rFonts w:ascii="Times New Roman" w:hAnsi="Times New Roman" w:cs="Times New Roman"/>
        </w:rPr>
        <w:t>ilaw</w:t>
      </w:r>
      <w:r w:rsidR="00703A92">
        <w:rPr>
          <w:rFonts w:ascii="Times New Roman" w:hAnsi="Times New Roman" w:cs="Times New Roman" w:hint="eastAsia"/>
        </w:rPr>
        <w:t>去陷阱獵，連一隻獵物都抓不到，即使有中，也都鬆脫或斷掉了，就在想為何如此</w:t>
      </w:r>
      <w:r w:rsidR="00FB3722">
        <w:rPr>
          <w:rFonts w:ascii="Times New Roman" w:hAnsi="Times New Roman" w:cs="Times New Roman" w:hint="eastAsia"/>
          <w:lang w:val="x-none"/>
        </w:rPr>
        <w:t>，</w:t>
      </w:r>
    </w:p>
    <w:p w14:paraId="49F20CCA" w14:textId="003744B4" w:rsidR="0099553F" w:rsidRDefault="0099553F" w:rsidP="006F492E">
      <w:pPr>
        <w:rPr>
          <w:rFonts w:ascii="Times New Roman" w:hAnsi="Times New Roman" w:cs="Times New Roman"/>
        </w:rPr>
      </w:pPr>
    </w:p>
    <w:p w14:paraId="41F5A25D" w14:textId="2DBC43EB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FB3722" w:rsidRPr="006F492E">
        <w:rPr>
          <w:rFonts w:ascii="Times New Roman" w:hAnsi="Times New Roman" w:cs="Times New Roman"/>
        </w:rPr>
        <w:t>kya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llungun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qu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zywaw</w:t>
      </w:r>
      <w:proofErr w:type="spellEnd"/>
      <w:r w:rsidR="00FB3722" w:rsidRPr="006F492E">
        <w:rPr>
          <w:rFonts w:ascii="Times New Roman" w:hAnsi="Times New Roman" w:cs="Times New Roman"/>
        </w:rPr>
        <w:t xml:space="preserve"> na </w:t>
      </w:r>
      <w:proofErr w:type="spellStart"/>
      <w:r w:rsidR="00FB3722" w:rsidRPr="006F492E">
        <w:rPr>
          <w:rFonts w:ascii="Times New Roman" w:hAnsi="Times New Roman" w:cs="Times New Roman"/>
        </w:rPr>
        <w:t>yutas</w:t>
      </w:r>
      <w:proofErr w:type="spellEnd"/>
      <w:r w:rsidR="00FB3722" w:rsidRPr="006F492E">
        <w:rPr>
          <w:rFonts w:ascii="Times New Roman" w:hAnsi="Times New Roman" w:cs="Times New Roman"/>
        </w:rPr>
        <w:t xml:space="preserve"> Tanga </w:t>
      </w:r>
      <w:proofErr w:type="spellStart"/>
      <w:r w:rsidR="00FB3722" w:rsidRPr="006F492E">
        <w:rPr>
          <w:rFonts w:ascii="Times New Roman" w:hAnsi="Times New Roman" w:cs="Times New Roman"/>
        </w:rPr>
        <w:t>s</w:t>
      </w:r>
      <w:r w:rsidR="00FB3722">
        <w:rPr>
          <w:rFonts w:ascii="Times New Roman" w:hAnsi="Times New Roman" w:cs="Times New Roman"/>
        </w:rPr>
        <w:t>’</w:t>
      </w:r>
      <w:r w:rsidR="00FB3722" w:rsidRPr="006F492E">
        <w:rPr>
          <w:rFonts w:ascii="Times New Roman" w:hAnsi="Times New Roman" w:cs="Times New Roman" w:hint="eastAsia"/>
        </w:rPr>
        <w:t>u</w:t>
      </w:r>
      <w:r w:rsidR="00FB3722" w:rsidRPr="006F492E">
        <w:rPr>
          <w:rFonts w:ascii="Times New Roman" w:hAnsi="Times New Roman" w:cs="Times New Roman"/>
        </w:rPr>
        <w:t>sa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kmal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yaba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Suyan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 xml:space="preserve">, </w:t>
      </w:r>
      <w:proofErr w:type="spellStart"/>
      <w:r w:rsidR="00FB3722" w:rsidRPr="006F492E">
        <w:rPr>
          <w:rFonts w:ascii="Times New Roman" w:hAnsi="Times New Roman" w:cs="Times New Roman"/>
        </w:rPr>
        <w:t>cbaqan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inlungan</w:t>
      </w:r>
      <w:proofErr w:type="spellEnd"/>
      <w:r w:rsidR="00FB3722" w:rsidRPr="006F492E">
        <w:rPr>
          <w:rFonts w:ascii="Times New Roman" w:hAnsi="Times New Roman" w:cs="Times New Roman"/>
        </w:rPr>
        <w:t xml:space="preserve"> na </w:t>
      </w:r>
      <w:proofErr w:type="spellStart"/>
      <w:r w:rsidR="00FB3722" w:rsidRPr="006F492E">
        <w:rPr>
          <w:rFonts w:ascii="Times New Roman" w:hAnsi="Times New Roman" w:cs="Times New Roman"/>
        </w:rPr>
        <w:t>yaba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muciy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>;</w:t>
      </w:r>
    </w:p>
    <w:p w14:paraId="0762ADBE" w14:textId="77777777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lastRenderedPageBreak/>
        <w:t>RA: none</w:t>
      </w:r>
    </w:p>
    <w:p w14:paraId="6FB01156" w14:textId="26D642F7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FB3722" w:rsidRPr="006F492E">
        <w:rPr>
          <w:rFonts w:ascii="Times New Roman" w:hAnsi="Times New Roman" w:cs="Times New Roman"/>
        </w:rPr>
        <w:t>kya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llungun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qu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zywaw</w:t>
      </w:r>
      <w:proofErr w:type="spellEnd"/>
      <w:r w:rsidR="00FB3722" w:rsidRPr="006F492E">
        <w:rPr>
          <w:rFonts w:ascii="Times New Roman" w:hAnsi="Times New Roman" w:cs="Times New Roman"/>
        </w:rPr>
        <w:t xml:space="preserve"> na </w:t>
      </w:r>
      <w:proofErr w:type="spellStart"/>
      <w:r w:rsidR="00FB3722" w:rsidRPr="006F492E">
        <w:rPr>
          <w:rFonts w:ascii="Times New Roman" w:hAnsi="Times New Roman" w:cs="Times New Roman"/>
        </w:rPr>
        <w:t>yutas</w:t>
      </w:r>
      <w:proofErr w:type="spellEnd"/>
      <w:r w:rsidR="00FB3722" w:rsidRPr="006F492E">
        <w:rPr>
          <w:rFonts w:ascii="Times New Roman" w:hAnsi="Times New Roman" w:cs="Times New Roman"/>
        </w:rPr>
        <w:t xml:space="preserve"> Tanga</w:t>
      </w:r>
      <w:r w:rsidR="00FB3722">
        <w:rPr>
          <w:rFonts w:ascii="Times New Roman" w:hAnsi="Times New Roman" w:cs="Times New Roman"/>
        </w:rPr>
        <w:t xml:space="preserve"> ,</w:t>
      </w:r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s</w:t>
      </w:r>
      <w:r w:rsidR="00FB3722">
        <w:rPr>
          <w:rFonts w:ascii="Times New Roman" w:hAnsi="Times New Roman" w:cs="Times New Roman"/>
        </w:rPr>
        <w:t>’</w:t>
      </w:r>
      <w:r w:rsidR="00FB3722" w:rsidRPr="006F492E">
        <w:rPr>
          <w:rFonts w:ascii="Times New Roman" w:hAnsi="Times New Roman" w:cs="Times New Roman" w:hint="eastAsia"/>
        </w:rPr>
        <w:t>u</w:t>
      </w:r>
      <w:r w:rsidR="00FB3722" w:rsidRPr="006F492E">
        <w:rPr>
          <w:rFonts w:ascii="Times New Roman" w:hAnsi="Times New Roman" w:cs="Times New Roman"/>
        </w:rPr>
        <w:t>sa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kmal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yaba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Suyan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 xml:space="preserve">, </w:t>
      </w:r>
      <w:proofErr w:type="spellStart"/>
      <w:r w:rsidR="00FB3722" w:rsidRPr="006F492E">
        <w:rPr>
          <w:rFonts w:ascii="Times New Roman" w:hAnsi="Times New Roman" w:cs="Times New Roman"/>
        </w:rPr>
        <w:t>cbaqan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inlungan</w:t>
      </w:r>
      <w:proofErr w:type="spellEnd"/>
      <w:r w:rsidR="00FB3722" w:rsidRPr="006F492E">
        <w:rPr>
          <w:rFonts w:ascii="Times New Roman" w:hAnsi="Times New Roman" w:cs="Times New Roman"/>
        </w:rPr>
        <w:t xml:space="preserve"> na </w:t>
      </w:r>
      <w:proofErr w:type="spellStart"/>
      <w:r w:rsidR="00FB3722" w:rsidRPr="006F492E">
        <w:rPr>
          <w:rFonts w:ascii="Times New Roman" w:hAnsi="Times New Roman" w:cs="Times New Roman"/>
        </w:rPr>
        <w:t>yaba</w:t>
      </w:r>
      <w:proofErr w:type="spellEnd"/>
      <w:r w:rsidR="00FB3722" w:rsidRPr="006F492E">
        <w:rPr>
          <w:rFonts w:ascii="Times New Roman" w:hAnsi="Times New Roman" w:cs="Times New Roman"/>
        </w:rPr>
        <w:t xml:space="preserve"> nya </w:t>
      </w:r>
      <w:proofErr w:type="spellStart"/>
      <w:r w:rsidR="00FB3722" w:rsidRPr="006F492E">
        <w:rPr>
          <w:rFonts w:ascii="Times New Roman" w:hAnsi="Times New Roman" w:cs="Times New Roman"/>
        </w:rPr>
        <w:t>muciy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>;</w:t>
      </w:r>
    </w:p>
    <w:p w14:paraId="5095FCBD" w14:textId="604F50EE" w:rsidR="0099553F" w:rsidRPr="006F492E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FB3722">
        <w:rPr>
          <w:rFonts w:ascii="Times New Roman" w:hAnsi="Times New Roman" w:cs="Times New Roman" w:hint="eastAsia"/>
        </w:rPr>
        <w:t>n</w:t>
      </w:r>
      <w:r w:rsidR="00FB3722">
        <w:rPr>
          <w:rFonts w:ascii="Times New Roman" w:hAnsi="Times New Roman" w:cs="Times New Roman"/>
        </w:rPr>
        <w:t>one</w:t>
      </w:r>
    </w:p>
    <w:p w14:paraId="754BBB4A" w14:textId="1D461A20" w:rsidR="00FB3722" w:rsidRDefault="0099553F" w:rsidP="0099553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FB3722">
        <w:rPr>
          <w:rFonts w:ascii="Times New Roman" w:hAnsi="Times New Roman" w:cs="Times New Roman"/>
        </w:rPr>
        <w:t xml:space="preserve"> </w:t>
      </w:r>
      <w:r w:rsidR="00FB3722">
        <w:rPr>
          <w:rFonts w:ascii="Times New Roman" w:hAnsi="Times New Roman" w:cs="Times New Roman" w:hint="eastAsia"/>
        </w:rPr>
        <w:t>於是他想到那件他爺爺</w:t>
      </w:r>
      <w:r w:rsidR="00FB3722">
        <w:rPr>
          <w:rFonts w:ascii="Times New Roman" w:hAnsi="Times New Roman" w:cs="Times New Roman" w:hint="eastAsia"/>
        </w:rPr>
        <w:t>T</w:t>
      </w:r>
      <w:r w:rsidR="00FB3722">
        <w:rPr>
          <w:rFonts w:ascii="Times New Roman" w:hAnsi="Times New Roman" w:cs="Times New Roman"/>
        </w:rPr>
        <w:t>anga</w:t>
      </w:r>
      <w:r w:rsidR="00FB3722">
        <w:rPr>
          <w:rFonts w:ascii="Times New Roman" w:hAnsi="Times New Roman" w:cs="Times New Roman" w:hint="eastAsia"/>
        </w:rPr>
        <w:t>的事，就去跟他爸爸</w:t>
      </w:r>
      <w:proofErr w:type="spellStart"/>
      <w:r w:rsidR="00FB3722">
        <w:rPr>
          <w:rFonts w:ascii="Times New Roman" w:hAnsi="Times New Roman" w:cs="Times New Roman"/>
        </w:rPr>
        <w:t>Suyan</w:t>
      </w:r>
      <w:proofErr w:type="spellEnd"/>
      <w:r w:rsidR="00FB3722">
        <w:rPr>
          <w:rFonts w:ascii="Times New Roman" w:hAnsi="Times New Roman" w:cs="Times New Roman" w:hint="eastAsia"/>
        </w:rPr>
        <w:t>講，教過（？）他爸爸的想法說：</w:t>
      </w:r>
    </w:p>
    <w:p w14:paraId="2F218823" w14:textId="347085BA" w:rsidR="00703A92" w:rsidRDefault="00703A92" w:rsidP="0099553F">
      <w:pPr>
        <w:rPr>
          <w:rFonts w:ascii="Times New Roman" w:hAnsi="Times New Roman" w:cs="Times New Roman"/>
        </w:rPr>
      </w:pPr>
    </w:p>
    <w:p w14:paraId="3FE72AA9" w14:textId="6EF62D1F" w:rsidR="00703A92" w:rsidRPr="00FB3722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FB3722" w:rsidRPr="006F492E">
        <w:rPr>
          <w:rFonts w:ascii="Times New Roman" w:hAnsi="Times New Roman" w:cs="Times New Roman"/>
        </w:rPr>
        <w:t>baha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hmswa</w:t>
      </w:r>
      <w:proofErr w:type="spellEnd"/>
      <w:r w:rsidR="00FB3722" w:rsidRPr="006F492E">
        <w:rPr>
          <w:rFonts w:ascii="Times New Roman" w:hAnsi="Times New Roman" w:cs="Times New Roman"/>
        </w:rPr>
        <w:t xml:space="preserve"> wal su </w:t>
      </w:r>
      <w:proofErr w:type="spellStart"/>
      <w:r w:rsidR="00FB3722" w:rsidRPr="006F492E">
        <w:rPr>
          <w:rFonts w:ascii="Times New Roman" w:hAnsi="Times New Roman" w:cs="Times New Roman"/>
        </w:rPr>
        <w:t>hmiriq</w:t>
      </w:r>
      <w:proofErr w:type="spellEnd"/>
      <w:r w:rsidR="00FB3722" w:rsidRPr="006F492E">
        <w:rPr>
          <w:rFonts w:ascii="Times New Roman" w:hAnsi="Times New Roman" w:cs="Times New Roman"/>
        </w:rPr>
        <w:t xml:space="preserve"> gaga </w:t>
      </w:r>
      <w:proofErr w:type="spellStart"/>
      <w:r w:rsidR="00FB3722" w:rsidRPr="006F492E">
        <w:rPr>
          <w:rFonts w:ascii="Times New Roman" w:hAnsi="Times New Roman" w:cs="Times New Roman"/>
        </w:rPr>
        <w:t>inblayan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bnkis</w:t>
      </w:r>
      <w:proofErr w:type="spellEnd"/>
      <w:r w:rsidR="00FB3722" w:rsidRPr="006F492E">
        <w:rPr>
          <w:rFonts w:ascii="Times New Roman" w:hAnsi="Times New Roman" w:cs="Times New Roman"/>
        </w:rPr>
        <w:t xml:space="preserve"> ta </w:t>
      </w:r>
      <w:proofErr w:type="spellStart"/>
      <w:r w:rsidR="00FB3722" w:rsidRPr="006F492E">
        <w:rPr>
          <w:rFonts w:ascii="Times New Roman" w:hAnsi="Times New Roman" w:cs="Times New Roman"/>
        </w:rPr>
        <w:t>sraral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 xml:space="preserve">, </w:t>
      </w:r>
      <w:proofErr w:type="spellStart"/>
      <w:r w:rsidR="00FB3722" w:rsidRPr="006F492E">
        <w:rPr>
          <w:rFonts w:ascii="Times New Roman" w:hAnsi="Times New Roman" w:cs="Times New Roman"/>
        </w:rPr>
        <w:t>nanu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yasa</w:t>
      </w:r>
      <w:proofErr w:type="spellEnd"/>
      <w:r w:rsidR="00FB3722" w:rsidRPr="006F492E">
        <w:rPr>
          <w:rFonts w:ascii="Times New Roman" w:hAnsi="Times New Roman" w:cs="Times New Roman"/>
        </w:rPr>
        <w:t xml:space="preserve"> ga </w:t>
      </w:r>
      <w:proofErr w:type="spellStart"/>
      <w:r w:rsidR="00FB3722" w:rsidRPr="006F492E">
        <w:rPr>
          <w:rFonts w:ascii="Times New Roman" w:hAnsi="Times New Roman" w:cs="Times New Roman"/>
        </w:rPr>
        <w:t>siki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kblayun</w:t>
      </w:r>
      <w:proofErr w:type="spellEnd"/>
      <w:r w:rsidR="00FB3722" w:rsidRPr="006F492E">
        <w:rPr>
          <w:rFonts w:ascii="Times New Roman" w:hAnsi="Times New Roman" w:cs="Times New Roman"/>
        </w:rPr>
        <w:t xml:space="preserve"> su </w:t>
      </w:r>
      <w:proofErr w:type="spellStart"/>
      <w:r w:rsidR="00FB3722" w:rsidRPr="006F492E">
        <w:rPr>
          <w:rFonts w:ascii="Times New Roman" w:hAnsi="Times New Roman" w:cs="Times New Roman"/>
        </w:rPr>
        <w:t>tmatuk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tunux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yutas</w:t>
      </w:r>
      <w:proofErr w:type="spellEnd"/>
      <w:r w:rsidR="00FB3722" w:rsidRPr="006F492E">
        <w:rPr>
          <w:rFonts w:ascii="Times New Roman" w:hAnsi="Times New Roman" w:cs="Times New Roman"/>
        </w:rPr>
        <w:t xml:space="preserve"> Tanga</w:t>
      </w:r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>.</w:t>
      </w:r>
    </w:p>
    <w:p w14:paraId="225C7707" w14:textId="77777777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504F1505" w14:textId="001AB1E5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FB3722" w:rsidRPr="006F492E">
        <w:rPr>
          <w:rFonts w:ascii="Times New Roman" w:hAnsi="Times New Roman" w:cs="Times New Roman"/>
        </w:rPr>
        <w:t>baha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hmswa</w:t>
      </w:r>
      <w:proofErr w:type="spellEnd"/>
      <w:r w:rsidR="00FB3722" w:rsidRPr="006F492E">
        <w:rPr>
          <w:rFonts w:ascii="Times New Roman" w:hAnsi="Times New Roman" w:cs="Times New Roman"/>
        </w:rPr>
        <w:t xml:space="preserve"> wal su </w:t>
      </w:r>
      <w:proofErr w:type="spellStart"/>
      <w:r w:rsidR="00FB3722" w:rsidRPr="006F492E">
        <w:rPr>
          <w:rFonts w:ascii="Times New Roman" w:hAnsi="Times New Roman" w:cs="Times New Roman"/>
        </w:rPr>
        <w:t>hmiriq</w:t>
      </w:r>
      <w:proofErr w:type="spellEnd"/>
      <w:r w:rsidR="00FB3722" w:rsidRPr="006F492E">
        <w:rPr>
          <w:rFonts w:ascii="Times New Roman" w:hAnsi="Times New Roman" w:cs="Times New Roman"/>
        </w:rPr>
        <w:t xml:space="preserve"> gaga </w:t>
      </w:r>
      <w:proofErr w:type="spellStart"/>
      <w:r w:rsidR="00FB3722" w:rsidRPr="006F492E">
        <w:rPr>
          <w:rFonts w:ascii="Times New Roman" w:hAnsi="Times New Roman" w:cs="Times New Roman"/>
        </w:rPr>
        <w:t>inblayan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bnkis</w:t>
      </w:r>
      <w:proofErr w:type="spellEnd"/>
      <w:r w:rsidR="00FB3722" w:rsidRPr="006F492E">
        <w:rPr>
          <w:rFonts w:ascii="Times New Roman" w:hAnsi="Times New Roman" w:cs="Times New Roman"/>
        </w:rPr>
        <w:t xml:space="preserve"> ta </w:t>
      </w:r>
      <w:proofErr w:type="spellStart"/>
      <w:r w:rsidR="00FB3722" w:rsidRPr="006F492E">
        <w:rPr>
          <w:rFonts w:ascii="Times New Roman" w:hAnsi="Times New Roman" w:cs="Times New Roman"/>
        </w:rPr>
        <w:t>sraral</w:t>
      </w:r>
      <w:proofErr w:type="spellEnd"/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 xml:space="preserve">, </w:t>
      </w:r>
      <w:proofErr w:type="spellStart"/>
      <w:r w:rsidR="00FB3722" w:rsidRPr="006F492E">
        <w:rPr>
          <w:rFonts w:ascii="Times New Roman" w:hAnsi="Times New Roman" w:cs="Times New Roman"/>
        </w:rPr>
        <w:t>nanu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yasa</w:t>
      </w:r>
      <w:proofErr w:type="spellEnd"/>
      <w:r w:rsidR="00FB3722" w:rsidRPr="006F492E">
        <w:rPr>
          <w:rFonts w:ascii="Times New Roman" w:hAnsi="Times New Roman" w:cs="Times New Roman"/>
        </w:rPr>
        <w:t xml:space="preserve"> ga </w:t>
      </w:r>
      <w:proofErr w:type="spellStart"/>
      <w:r w:rsidR="00FB3722" w:rsidRPr="006F492E">
        <w:rPr>
          <w:rFonts w:ascii="Times New Roman" w:hAnsi="Times New Roman" w:cs="Times New Roman"/>
        </w:rPr>
        <w:t>siki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kblayun</w:t>
      </w:r>
      <w:proofErr w:type="spellEnd"/>
      <w:r w:rsidR="00FB3722" w:rsidRPr="006F492E">
        <w:rPr>
          <w:rFonts w:ascii="Times New Roman" w:hAnsi="Times New Roman" w:cs="Times New Roman"/>
        </w:rPr>
        <w:t xml:space="preserve"> su </w:t>
      </w:r>
      <w:proofErr w:type="spellStart"/>
      <w:r w:rsidR="00FB3722" w:rsidRPr="006F492E">
        <w:rPr>
          <w:rFonts w:ascii="Times New Roman" w:hAnsi="Times New Roman" w:cs="Times New Roman"/>
        </w:rPr>
        <w:t>tmatuk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tunux</w:t>
      </w:r>
      <w:proofErr w:type="spellEnd"/>
      <w:r w:rsidR="00FB3722" w:rsidRPr="006F492E">
        <w:rPr>
          <w:rFonts w:ascii="Times New Roman" w:hAnsi="Times New Roman" w:cs="Times New Roman"/>
        </w:rPr>
        <w:t xml:space="preserve"> </w:t>
      </w:r>
      <w:proofErr w:type="spellStart"/>
      <w:r w:rsidR="00FB3722" w:rsidRPr="006F492E">
        <w:rPr>
          <w:rFonts w:ascii="Times New Roman" w:hAnsi="Times New Roman" w:cs="Times New Roman"/>
        </w:rPr>
        <w:t>yutas</w:t>
      </w:r>
      <w:proofErr w:type="spellEnd"/>
      <w:r w:rsidR="00FB3722" w:rsidRPr="006F492E">
        <w:rPr>
          <w:rFonts w:ascii="Times New Roman" w:hAnsi="Times New Roman" w:cs="Times New Roman"/>
        </w:rPr>
        <w:t xml:space="preserve"> Tanga</w:t>
      </w:r>
      <w:r w:rsidR="00FB3722">
        <w:rPr>
          <w:rFonts w:ascii="Times New Roman" w:hAnsi="Times New Roman" w:cs="Times New Roman"/>
        </w:rPr>
        <w:t xml:space="preserve"> </w:t>
      </w:r>
      <w:r w:rsidR="00FB3722" w:rsidRPr="006F492E">
        <w:rPr>
          <w:rFonts w:ascii="Times New Roman" w:hAnsi="Times New Roman" w:cs="Times New Roman"/>
        </w:rPr>
        <w:t>.</w:t>
      </w:r>
    </w:p>
    <w:p w14:paraId="04E6339E" w14:textId="0B2604D4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FB3722">
        <w:rPr>
          <w:rFonts w:ascii="Times New Roman" w:hAnsi="Times New Roman" w:cs="Times New Roman" w:hint="eastAsia"/>
        </w:rPr>
        <w:t>n</w:t>
      </w:r>
      <w:r w:rsidR="00FB3722">
        <w:rPr>
          <w:rFonts w:ascii="Times New Roman" w:hAnsi="Times New Roman" w:cs="Times New Roman"/>
        </w:rPr>
        <w:t>one</w:t>
      </w:r>
    </w:p>
    <w:p w14:paraId="0E56DCDD" w14:textId="0EED66DE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FB3722">
        <w:rPr>
          <w:rFonts w:ascii="Times New Roman" w:hAnsi="Times New Roman" w:cs="Times New Roman"/>
        </w:rPr>
        <w:t xml:space="preserve"> </w:t>
      </w:r>
      <w:r w:rsidR="00FB3722">
        <w:rPr>
          <w:rFonts w:ascii="Times New Roman" w:hAnsi="Times New Roman" w:cs="Times New Roman" w:hint="eastAsia"/>
          <w:lang w:val="x-none"/>
        </w:rPr>
        <w:t>你為何破壞我們以前祖先所</w:t>
      </w:r>
      <w:r w:rsidR="00C65A80">
        <w:rPr>
          <w:rFonts w:ascii="Times New Roman" w:hAnsi="Times New Roman" w:cs="Times New Roman" w:hint="eastAsia"/>
          <w:lang w:val="x-none"/>
        </w:rPr>
        <w:t>維護的文化，你應該要好好去跟</w:t>
      </w:r>
      <w:proofErr w:type="spellStart"/>
      <w:r w:rsidR="00C65A80">
        <w:rPr>
          <w:rFonts w:ascii="Times New Roman" w:hAnsi="Times New Roman" w:cs="Times New Roman" w:hint="eastAsia"/>
          <w:lang w:val="x-none"/>
        </w:rPr>
        <w:t>T</w:t>
      </w:r>
      <w:r w:rsidR="00C65A80">
        <w:rPr>
          <w:rFonts w:ascii="Times New Roman" w:hAnsi="Times New Roman" w:cs="Times New Roman"/>
          <w:lang w:val="x-none"/>
        </w:rPr>
        <w:t>anga</w:t>
      </w:r>
      <w:r w:rsidR="00C65A80">
        <w:rPr>
          <w:rFonts w:ascii="Times New Roman" w:hAnsi="Times New Roman" w:cs="Times New Roman" w:hint="eastAsia"/>
          <w:lang w:val="x-none"/>
        </w:rPr>
        <w:t>爺爺鞠躬</w:t>
      </w:r>
      <w:proofErr w:type="spellEnd"/>
      <w:r w:rsidR="00C65A80">
        <w:rPr>
          <w:rFonts w:ascii="Times New Roman" w:hAnsi="Times New Roman" w:cs="Times New Roman" w:hint="eastAsia"/>
          <w:lang w:val="x-none"/>
        </w:rPr>
        <w:t>（道歉）</w:t>
      </w:r>
    </w:p>
    <w:p w14:paraId="5BC6F055" w14:textId="6FA70309" w:rsidR="00703A92" w:rsidRDefault="00703A92" w:rsidP="0099553F">
      <w:pPr>
        <w:rPr>
          <w:rFonts w:ascii="Times New Roman" w:hAnsi="Times New Roman" w:cs="Times New Roman"/>
        </w:rPr>
      </w:pPr>
    </w:p>
    <w:p w14:paraId="0FF876AF" w14:textId="40E456CB" w:rsidR="00F66015" w:rsidRPr="006F492E" w:rsidRDefault="00703A92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F66015" w:rsidRPr="006F492E">
        <w:rPr>
          <w:rFonts w:ascii="Times New Roman" w:hAnsi="Times New Roman" w:cs="Times New Roman"/>
        </w:rPr>
        <w:t>mttrang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lmosay</w:t>
      </w:r>
      <w:proofErr w:type="spellEnd"/>
      <w:r w:rsidR="00F66015" w:rsidRPr="006F492E">
        <w:rPr>
          <w:rFonts w:ascii="Times New Roman" w:hAnsi="Times New Roman" w:cs="Times New Roman"/>
        </w:rPr>
        <w:t xml:space="preserve"> musa </w:t>
      </w:r>
      <w:proofErr w:type="spellStart"/>
      <w:r w:rsidR="00F66015" w:rsidRPr="006F492E">
        <w:rPr>
          <w:rFonts w:ascii="Times New Roman" w:hAnsi="Times New Roman" w:cs="Times New Roman"/>
        </w:rPr>
        <w:t>qyunam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hminas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qalang</w:t>
      </w:r>
      <w:proofErr w:type="spellEnd"/>
      <w:r w:rsidR="00F66015" w:rsidRPr="006F492E">
        <w:rPr>
          <w:rFonts w:ascii="Times New Roman" w:hAnsi="Times New Roman" w:cs="Times New Roman"/>
        </w:rPr>
        <w:t xml:space="preserve"> na </w:t>
      </w:r>
      <w:proofErr w:type="spellStart"/>
      <w:r w:rsidR="00F66015" w:rsidRPr="006F492E">
        <w:rPr>
          <w:rFonts w:ascii="Times New Roman" w:hAnsi="Times New Roman" w:cs="Times New Roman"/>
        </w:rPr>
        <w:t>Suyan</w:t>
      </w:r>
      <w:proofErr w:type="spellEnd"/>
      <w:r w:rsidR="00F66015">
        <w:rPr>
          <w:rFonts w:ascii="Times New Roman" w:hAnsi="Times New Roman" w:cs="Times New Roman"/>
        </w:rPr>
        <w:t xml:space="preserve"> </w:t>
      </w:r>
      <w:r w:rsidR="00F66015" w:rsidRPr="006F492E">
        <w:rPr>
          <w:rFonts w:ascii="Times New Roman" w:hAnsi="Times New Roman" w:cs="Times New Roman"/>
        </w:rPr>
        <w:t xml:space="preserve">, </w:t>
      </w:r>
      <w:proofErr w:type="spellStart"/>
      <w:r w:rsidR="00F66015" w:rsidRPr="006F492E">
        <w:rPr>
          <w:rFonts w:ascii="Times New Roman" w:hAnsi="Times New Roman" w:cs="Times New Roman"/>
        </w:rPr>
        <w:t>sknbang</w:t>
      </w:r>
      <w:proofErr w:type="spellEnd"/>
      <w:r w:rsidR="00F66015" w:rsidRPr="006F492E">
        <w:rPr>
          <w:rFonts w:ascii="Times New Roman" w:hAnsi="Times New Roman" w:cs="Times New Roman"/>
        </w:rPr>
        <w:t xml:space="preserve"> na </w:t>
      </w:r>
      <w:proofErr w:type="spellStart"/>
      <w:r w:rsidR="00F66015" w:rsidRPr="006F492E">
        <w:rPr>
          <w:rFonts w:ascii="Times New Roman" w:hAnsi="Times New Roman" w:cs="Times New Roman"/>
        </w:rPr>
        <w:t>yutas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Suyan</w:t>
      </w:r>
      <w:proofErr w:type="spellEnd"/>
    </w:p>
    <w:p w14:paraId="15DFD387" w14:textId="12E2877C" w:rsidR="00703A92" w:rsidRPr="006F492E" w:rsidRDefault="00F66015" w:rsidP="00F66015">
      <w:pPr>
        <w:rPr>
          <w:rFonts w:ascii="Times New Roman" w:hAnsi="Times New Roman" w:cs="Times New Roman"/>
        </w:rPr>
      </w:pPr>
      <w:proofErr w:type="spellStart"/>
      <w:r w:rsidRPr="006F492E">
        <w:rPr>
          <w:rFonts w:ascii="Times New Roman" w:hAnsi="Times New Roman" w:cs="Times New Roman"/>
        </w:rPr>
        <w:t>qu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yaba</w:t>
      </w:r>
      <w:proofErr w:type="spellEnd"/>
      <w:r w:rsidRPr="006F492E">
        <w:rPr>
          <w:rFonts w:ascii="Times New Roman" w:hAnsi="Times New Roman" w:cs="Times New Roman"/>
        </w:rPr>
        <w:t xml:space="preserve"> mu </w:t>
      </w:r>
      <w:proofErr w:type="spellStart"/>
      <w:r w:rsidRPr="006F492E">
        <w:rPr>
          <w:rFonts w:ascii="Times New Roman" w:hAnsi="Times New Roman" w:cs="Times New Roman"/>
        </w:rPr>
        <w:t>mhngaw</w:t>
      </w:r>
      <w:proofErr w:type="spellEnd"/>
      <w:r w:rsidRPr="006F492E">
        <w:rPr>
          <w:rFonts w:ascii="Times New Roman" w:hAnsi="Times New Roman" w:cs="Times New Roman"/>
        </w:rPr>
        <w:t xml:space="preserve"> ngasal nya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,</w:t>
      </w:r>
    </w:p>
    <w:p w14:paraId="46C2AB53" w14:textId="77777777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372EB28E" w14:textId="77777777" w:rsidR="00F66015" w:rsidRPr="006F492E" w:rsidRDefault="00703A92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F66015" w:rsidRPr="006F492E">
        <w:rPr>
          <w:rFonts w:ascii="Times New Roman" w:hAnsi="Times New Roman" w:cs="Times New Roman"/>
        </w:rPr>
        <w:t>mttrang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lmosay</w:t>
      </w:r>
      <w:proofErr w:type="spellEnd"/>
      <w:r w:rsidR="00F66015" w:rsidRPr="006F492E">
        <w:rPr>
          <w:rFonts w:ascii="Times New Roman" w:hAnsi="Times New Roman" w:cs="Times New Roman"/>
        </w:rPr>
        <w:t xml:space="preserve"> musa </w:t>
      </w:r>
      <w:proofErr w:type="spellStart"/>
      <w:r w:rsidR="00F66015" w:rsidRPr="006F492E">
        <w:rPr>
          <w:rFonts w:ascii="Times New Roman" w:hAnsi="Times New Roman" w:cs="Times New Roman"/>
        </w:rPr>
        <w:t>qyunam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hminas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qalang</w:t>
      </w:r>
      <w:proofErr w:type="spellEnd"/>
      <w:r w:rsidR="00F66015" w:rsidRPr="006F492E">
        <w:rPr>
          <w:rFonts w:ascii="Times New Roman" w:hAnsi="Times New Roman" w:cs="Times New Roman"/>
        </w:rPr>
        <w:t xml:space="preserve"> na </w:t>
      </w:r>
      <w:proofErr w:type="spellStart"/>
      <w:r w:rsidR="00F66015" w:rsidRPr="006F492E">
        <w:rPr>
          <w:rFonts w:ascii="Times New Roman" w:hAnsi="Times New Roman" w:cs="Times New Roman"/>
        </w:rPr>
        <w:t>Suyan</w:t>
      </w:r>
      <w:proofErr w:type="spellEnd"/>
      <w:r w:rsidR="00F66015">
        <w:rPr>
          <w:rFonts w:ascii="Times New Roman" w:hAnsi="Times New Roman" w:cs="Times New Roman"/>
        </w:rPr>
        <w:t xml:space="preserve"> </w:t>
      </w:r>
      <w:r w:rsidR="00F66015" w:rsidRPr="006F492E">
        <w:rPr>
          <w:rFonts w:ascii="Times New Roman" w:hAnsi="Times New Roman" w:cs="Times New Roman"/>
        </w:rPr>
        <w:t xml:space="preserve">, </w:t>
      </w:r>
      <w:proofErr w:type="spellStart"/>
      <w:r w:rsidR="00F66015" w:rsidRPr="006F492E">
        <w:rPr>
          <w:rFonts w:ascii="Times New Roman" w:hAnsi="Times New Roman" w:cs="Times New Roman"/>
        </w:rPr>
        <w:t>sknbang</w:t>
      </w:r>
      <w:proofErr w:type="spellEnd"/>
      <w:r w:rsidR="00F66015" w:rsidRPr="006F492E">
        <w:rPr>
          <w:rFonts w:ascii="Times New Roman" w:hAnsi="Times New Roman" w:cs="Times New Roman"/>
        </w:rPr>
        <w:t xml:space="preserve"> na </w:t>
      </w:r>
      <w:proofErr w:type="spellStart"/>
      <w:r w:rsidR="00F66015" w:rsidRPr="006F492E">
        <w:rPr>
          <w:rFonts w:ascii="Times New Roman" w:hAnsi="Times New Roman" w:cs="Times New Roman"/>
        </w:rPr>
        <w:t>yutas</w:t>
      </w:r>
      <w:proofErr w:type="spellEnd"/>
      <w:r w:rsidR="00F66015" w:rsidRPr="006F492E">
        <w:rPr>
          <w:rFonts w:ascii="Times New Roman" w:hAnsi="Times New Roman" w:cs="Times New Roman"/>
        </w:rPr>
        <w:t xml:space="preserve"> </w:t>
      </w:r>
      <w:proofErr w:type="spellStart"/>
      <w:r w:rsidR="00F66015" w:rsidRPr="006F492E">
        <w:rPr>
          <w:rFonts w:ascii="Times New Roman" w:hAnsi="Times New Roman" w:cs="Times New Roman"/>
        </w:rPr>
        <w:t>Suyan</w:t>
      </w:r>
      <w:proofErr w:type="spellEnd"/>
    </w:p>
    <w:p w14:paraId="35335B5B" w14:textId="3E161A5A" w:rsidR="00703A92" w:rsidRPr="00F66015" w:rsidRDefault="00F66015" w:rsidP="00703A92">
      <w:pPr>
        <w:rPr>
          <w:rFonts w:ascii="Times New Roman" w:hAnsi="Times New Roman" w:cs="Times New Roman"/>
        </w:rPr>
      </w:pPr>
      <w:proofErr w:type="spellStart"/>
      <w:r w:rsidRPr="006F492E">
        <w:rPr>
          <w:rFonts w:ascii="Times New Roman" w:hAnsi="Times New Roman" w:cs="Times New Roman"/>
        </w:rPr>
        <w:t>qu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yaba</w:t>
      </w:r>
      <w:proofErr w:type="spellEnd"/>
      <w:r w:rsidRPr="006F492E">
        <w:rPr>
          <w:rFonts w:ascii="Times New Roman" w:hAnsi="Times New Roman" w:cs="Times New Roman"/>
        </w:rPr>
        <w:t xml:space="preserve"> mu </w:t>
      </w:r>
      <w:proofErr w:type="spellStart"/>
      <w:r w:rsidRPr="006F492E">
        <w:rPr>
          <w:rFonts w:ascii="Times New Roman" w:hAnsi="Times New Roman" w:cs="Times New Roman"/>
        </w:rPr>
        <w:t>mhngaw</w:t>
      </w:r>
      <w:proofErr w:type="spellEnd"/>
      <w:r w:rsidRPr="006F492E">
        <w:rPr>
          <w:rFonts w:ascii="Times New Roman" w:hAnsi="Times New Roman" w:cs="Times New Roman"/>
        </w:rPr>
        <w:t xml:space="preserve"> ngasal nya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,</w:t>
      </w:r>
    </w:p>
    <w:p w14:paraId="0E44817C" w14:textId="7400C9EC" w:rsidR="00703A92" w:rsidRPr="006F492E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再度去打獵，來來回回，其中一次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又經過了</w:t>
      </w:r>
      <w:r w:rsidR="00F66015" w:rsidRPr="006F492E">
        <w:rPr>
          <w:rFonts w:ascii="Times New Roman" w:hAnsi="Times New Roman" w:cs="Times New Roman"/>
        </w:rPr>
        <w:t>Pilaw</w:t>
      </w:r>
      <w:r w:rsidR="00F66015" w:rsidRPr="006F492E">
        <w:rPr>
          <w:rFonts w:ascii="Times New Roman" w:hAnsi="Times New Roman" w:cs="Times New Roman"/>
        </w:rPr>
        <w:t>的部落，</w:t>
      </w:r>
    </w:p>
    <w:p w14:paraId="75283A33" w14:textId="29BAF743" w:rsidR="00703A92" w:rsidRDefault="00703A92" w:rsidP="00703A9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F66015">
        <w:rPr>
          <w:rFonts w:ascii="Times New Roman" w:hAnsi="Times New Roman" w:cs="Times New Roman"/>
        </w:rPr>
        <w:t xml:space="preserve"> </w:t>
      </w:r>
      <w:r w:rsidR="00F66015">
        <w:rPr>
          <w:rFonts w:ascii="Times New Roman" w:hAnsi="Times New Roman" w:cs="Times New Roman" w:hint="eastAsia"/>
        </w:rPr>
        <w:t>有一次去獵場時經過了</w:t>
      </w:r>
      <w:proofErr w:type="spellStart"/>
      <w:r w:rsidR="00F66015">
        <w:rPr>
          <w:rFonts w:ascii="Times New Roman" w:hAnsi="Times New Roman" w:cs="Times New Roman" w:hint="eastAsia"/>
        </w:rPr>
        <w:t>S</w:t>
      </w:r>
      <w:r w:rsidR="00F66015">
        <w:rPr>
          <w:rFonts w:ascii="Times New Roman" w:hAnsi="Times New Roman" w:cs="Times New Roman"/>
        </w:rPr>
        <w:t>uyan</w:t>
      </w:r>
      <w:proofErr w:type="spellEnd"/>
      <w:r w:rsidR="00F66015">
        <w:rPr>
          <w:rFonts w:ascii="Times New Roman" w:hAnsi="Times New Roman" w:cs="Times New Roman" w:hint="eastAsia"/>
        </w:rPr>
        <w:t>的部落，</w:t>
      </w:r>
      <w:proofErr w:type="spellStart"/>
      <w:r w:rsidR="00F66015">
        <w:rPr>
          <w:rFonts w:ascii="Times New Roman" w:hAnsi="Times New Roman" w:cs="Times New Roman" w:hint="eastAsia"/>
        </w:rPr>
        <w:t>S</w:t>
      </w:r>
      <w:r w:rsidR="00F66015">
        <w:rPr>
          <w:rFonts w:ascii="Times New Roman" w:hAnsi="Times New Roman" w:cs="Times New Roman"/>
        </w:rPr>
        <w:t>uyan</w:t>
      </w:r>
      <w:proofErr w:type="spellEnd"/>
      <w:r w:rsidR="00F66015">
        <w:rPr>
          <w:rFonts w:ascii="Times New Roman" w:hAnsi="Times New Roman" w:cs="Times New Roman" w:hint="eastAsia"/>
        </w:rPr>
        <w:t>爺爺就邀請我的爸爸去他家休息。</w:t>
      </w:r>
    </w:p>
    <w:p w14:paraId="333C82F6" w14:textId="3378E5AB" w:rsidR="00C65A80" w:rsidRDefault="00C65A80" w:rsidP="00703A92">
      <w:pPr>
        <w:rPr>
          <w:rFonts w:ascii="Times New Roman" w:hAnsi="Times New Roman" w:cs="Times New Roman"/>
        </w:rPr>
      </w:pPr>
    </w:p>
    <w:p w14:paraId="330D5D53" w14:textId="4ECBD1CE" w:rsidR="00C65A80" w:rsidRPr="006F492E" w:rsidRDefault="00C65A80" w:rsidP="00C65A80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F66015" w:rsidRPr="006F492E">
        <w:rPr>
          <w:rFonts w:ascii="Times New Roman" w:hAnsi="Times New Roman" w:cs="Times New Roman"/>
        </w:rPr>
        <w:t>none</w:t>
      </w:r>
    </w:p>
    <w:p w14:paraId="22C21A69" w14:textId="77777777" w:rsidR="00C65A80" w:rsidRPr="006F492E" w:rsidRDefault="00C65A80" w:rsidP="00C65A80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0B7BFF25" w14:textId="7C3CA632" w:rsidR="00C65A80" w:rsidRPr="006F492E" w:rsidRDefault="00C65A80" w:rsidP="00C65A80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F66015" w:rsidRPr="006F492E">
        <w:rPr>
          <w:rFonts w:ascii="Times New Roman" w:hAnsi="Times New Roman" w:cs="Times New Roman"/>
        </w:rPr>
        <w:t>none</w:t>
      </w:r>
    </w:p>
    <w:p w14:paraId="2EF7EF7B" w14:textId="6623ACFD" w:rsidR="00C65A80" w:rsidRPr="006F492E" w:rsidRDefault="00C65A80" w:rsidP="00C65A80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F66015" w:rsidRPr="006F492E">
        <w:rPr>
          <w:rFonts w:ascii="Times New Roman" w:hAnsi="Times New Roman" w:cs="Times New Roman"/>
        </w:rPr>
        <w:t>Pilaw</w:t>
      </w:r>
      <w:r w:rsidR="00F66015" w:rsidRPr="006F492E">
        <w:rPr>
          <w:rFonts w:ascii="Times New Roman" w:hAnsi="Times New Roman" w:cs="Times New Roman"/>
        </w:rPr>
        <w:t>的父親那時正坐在自己家門口，看到了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就問道：「親家，你打算上山幾天？」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回答兩天。兩天後，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走在回程的路上，</w:t>
      </w:r>
      <w:r w:rsidR="00F66015" w:rsidRPr="006F492E">
        <w:rPr>
          <w:rFonts w:ascii="Times New Roman" w:hAnsi="Times New Roman" w:cs="Times New Roman"/>
        </w:rPr>
        <w:t>Pilaw</w:t>
      </w:r>
      <w:r w:rsidR="00F66015" w:rsidRPr="006F492E">
        <w:rPr>
          <w:rFonts w:ascii="Times New Roman" w:hAnsi="Times New Roman" w:cs="Times New Roman"/>
        </w:rPr>
        <w:t>的父親早已在自己家外頭等候，看到</w:t>
      </w:r>
      <w:r w:rsidR="00F66015" w:rsidRPr="006F492E">
        <w:rPr>
          <w:rFonts w:ascii="Times New Roman" w:hAnsi="Times New Roman" w:cs="Times New Roman"/>
        </w:rPr>
        <w:t>Tanga</w:t>
      </w:r>
      <w:r w:rsidR="00F66015" w:rsidRPr="006F492E">
        <w:rPr>
          <w:rFonts w:ascii="Times New Roman" w:hAnsi="Times New Roman" w:cs="Times New Roman"/>
        </w:rPr>
        <w:t>就邀請他到家裡坐，</w:t>
      </w:r>
    </w:p>
    <w:p w14:paraId="78AB0EA2" w14:textId="293196A2" w:rsidR="00C65A80" w:rsidRDefault="00C65A80" w:rsidP="00C65A80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F66015">
        <w:rPr>
          <w:rFonts w:ascii="Times New Roman" w:hAnsi="Times New Roman" w:cs="Times New Roman"/>
        </w:rPr>
        <w:t xml:space="preserve"> </w:t>
      </w:r>
      <w:r w:rsidR="00F66015">
        <w:rPr>
          <w:rFonts w:ascii="Times New Roman" w:hAnsi="Times New Roman" w:cs="Times New Roman" w:hint="eastAsia"/>
        </w:rPr>
        <w:t>n</w:t>
      </w:r>
      <w:r w:rsidR="00F66015">
        <w:rPr>
          <w:rFonts w:ascii="Times New Roman" w:hAnsi="Times New Roman" w:cs="Times New Roman"/>
        </w:rPr>
        <w:t>one</w:t>
      </w:r>
    </w:p>
    <w:p w14:paraId="0E452961" w14:textId="0E5116C7" w:rsidR="00F66015" w:rsidRDefault="00F66015" w:rsidP="00C65A80">
      <w:pPr>
        <w:rPr>
          <w:rFonts w:ascii="Times New Roman" w:hAnsi="Times New Roman" w:cs="Times New Roman"/>
        </w:rPr>
      </w:pPr>
    </w:p>
    <w:p w14:paraId="4FCCBC85" w14:textId="7210A39B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7B65E5" w:rsidRPr="006F492E">
        <w:rPr>
          <w:rFonts w:ascii="Times New Roman" w:hAnsi="Times New Roman" w:cs="Times New Roman"/>
        </w:rPr>
        <w:t>siy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kayal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lmuhuw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qu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Suyan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mha</w:t>
      </w:r>
      <w:proofErr w:type="spellEnd"/>
      <w:r w:rsidR="007B65E5">
        <w:rPr>
          <w:rFonts w:ascii="Times New Roman" w:hAnsi="Times New Roman" w:cs="Times New Roman"/>
        </w:rPr>
        <w:t xml:space="preserve"> </w:t>
      </w:r>
      <w:r w:rsidR="007B65E5" w:rsidRPr="006F492E">
        <w:rPr>
          <w:rFonts w:ascii="Times New Roman" w:hAnsi="Times New Roman" w:cs="Times New Roman"/>
        </w:rPr>
        <w:t xml:space="preserve">: </w:t>
      </w:r>
      <w:proofErr w:type="spellStart"/>
      <w:r w:rsidR="007B65E5" w:rsidRPr="006F492E">
        <w:rPr>
          <w:rFonts w:ascii="Times New Roman" w:hAnsi="Times New Roman" w:cs="Times New Roman"/>
        </w:rPr>
        <w:t>baliy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nanu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zywaw</w:t>
      </w:r>
      <w:proofErr w:type="spellEnd"/>
      <w:r w:rsidR="007B65E5">
        <w:rPr>
          <w:rFonts w:ascii="Times New Roman" w:hAnsi="Times New Roman" w:cs="Times New Roman"/>
        </w:rPr>
        <w:t xml:space="preserve"> </w:t>
      </w:r>
    </w:p>
    <w:p w14:paraId="7C691E91" w14:textId="77777777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67C6A23A" w14:textId="49D81CCD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7B65E5" w:rsidRPr="006F492E">
        <w:rPr>
          <w:rFonts w:ascii="Times New Roman" w:hAnsi="Times New Roman" w:cs="Times New Roman"/>
        </w:rPr>
        <w:t>siy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kayal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lmuhuw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qu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Suyan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mha</w:t>
      </w:r>
      <w:proofErr w:type="spellEnd"/>
      <w:r w:rsidR="007B65E5">
        <w:rPr>
          <w:rFonts w:ascii="Times New Roman" w:hAnsi="Times New Roman" w:cs="Times New Roman"/>
        </w:rPr>
        <w:t xml:space="preserve"> </w:t>
      </w:r>
      <w:r w:rsidR="007B65E5" w:rsidRPr="006F492E">
        <w:rPr>
          <w:rFonts w:ascii="Times New Roman" w:hAnsi="Times New Roman" w:cs="Times New Roman"/>
        </w:rPr>
        <w:t xml:space="preserve">: </w:t>
      </w:r>
      <w:proofErr w:type="spellStart"/>
      <w:r w:rsidR="007B65E5" w:rsidRPr="006F492E">
        <w:rPr>
          <w:rFonts w:ascii="Times New Roman" w:hAnsi="Times New Roman" w:cs="Times New Roman"/>
        </w:rPr>
        <w:t>baliy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nanu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zywaw</w:t>
      </w:r>
      <w:proofErr w:type="spellEnd"/>
    </w:p>
    <w:p w14:paraId="4A4A6728" w14:textId="14853612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7B65E5" w:rsidRPr="006F492E">
        <w:rPr>
          <w:rFonts w:ascii="Times New Roman" w:hAnsi="Times New Roman" w:cs="Times New Roman"/>
        </w:rPr>
        <w:t>母親</w:t>
      </w:r>
      <w:proofErr w:type="spellStart"/>
      <w:r w:rsidR="007B65E5" w:rsidRPr="006F492E">
        <w:rPr>
          <w:rFonts w:ascii="Times New Roman" w:hAnsi="Times New Roman" w:cs="Times New Roman"/>
        </w:rPr>
        <w:t>Suyan</w:t>
      </w:r>
      <w:proofErr w:type="spellEnd"/>
      <w:r w:rsidR="007B65E5" w:rsidRPr="006F492E">
        <w:rPr>
          <w:rFonts w:ascii="Times New Roman" w:hAnsi="Times New Roman" w:cs="Times New Roman"/>
        </w:rPr>
        <w:t>就說：「親家</w:t>
      </w:r>
      <w:r w:rsidR="007B65E5" w:rsidRPr="006F492E">
        <w:rPr>
          <w:rFonts w:ascii="Times New Roman" w:hAnsi="Times New Roman" w:cs="Times New Roman"/>
        </w:rPr>
        <w:t>Tanga</w:t>
      </w:r>
      <w:r w:rsidR="007B65E5" w:rsidRPr="006F492E">
        <w:rPr>
          <w:rFonts w:ascii="Times New Roman" w:hAnsi="Times New Roman" w:cs="Times New Roman"/>
        </w:rPr>
        <w:t>，今天邀請你來沒有什麼特別的事，</w:t>
      </w:r>
    </w:p>
    <w:p w14:paraId="23644C70" w14:textId="67A25057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7B65E5">
        <w:rPr>
          <w:rFonts w:ascii="Times New Roman" w:hAnsi="Times New Roman" w:cs="Times New Roman"/>
        </w:rPr>
        <w:t xml:space="preserve"> </w:t>
      </w:r>
      <w:proofErr w:type="spellStart"/>
      <w:r w:rsidR="007B65E5">
        <w:rPr>
          <w:rFonts w:ascii="Times New Roman" w:hAnsi="Times New Roman" w:cs="Times New Roman" w:hint="eastAsia"/>
        </w:rPr>
        <w:t>S</w:t>
      </w:r>
      <w:r w:rsidR="007B65E5">
        <w:rPr>
          <w:rFonts w:ascii="Times New Roman" w:hAnsi="Times New Roman" w:cs="Times New Roman"/>
        </w:rPr>
        <w:t>uyan</w:t>
      </w:r>
      <w:proofErr w:type="spellEnd"/>
      <w:r w:rsidR="007B65E5">
        <w:rPr>
          <w:rFonts w:ascii="Times New Roman" w:hAnsi="Times New Roman" w:cs="Times New Roman" w:hint="eastAsia"/>
        </w:rPr>
        <w:t>說：沒什麼事，</w:t>
      </w:r>
    </w:p>
    <w:p w14:paraId="57E38E08" w14:textId="235E250B" w:rsidR="00F66015" w:rsidRDefault="00F66015" w:rsidP="00C65A80">
      <w:pPr>
        <w:rPr>
          <w:rFonts w:ascii="Times New Roman" w:hAnsi="Times New Roman" w:cs="Times New Roman"/>
        </w:rPr>
      </w:pPr>
    </w:p>
    <w:p w14:paraId="73A1A04A" w14:textId="6F730D14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7B65E5" w:rsidRPr="006F492E">
        <w:rPr>
          <w:rFonts w:ascii="Times New Roman" w:hAnsi="Times New Roman" w:cs="Times New Roman"/>
        </w:rPr>
        <w:t xml:space="preserve">nyux mu </w:t>
      </w:r>
      <w:proofErr w:type="spellStart"/>
      <w:r w:rsidR="007B65E5" w:rsidRPr="006F492E">
        <w:rPr>
          <w:rFonts w:ascii="Times New Roman" w:hAnsi="Times New Roman" w:cs="Times New Roman"/>
        </w:rPr>
        <w:t>sqroq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kmayal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sunan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yutas</w:t>
      </w:r>
      <w:proofErr w:type="spellEnd"/>
      <w:r w:rsidR="007B65E5" w:rsidRPr="006F492E">
        <w:rPr>
          <w:rFonts w:ascii="Times New Roman" w:hAnsi="Times New Roman" w:cs="Times New Roman"/>
        </w:rPr>
        <w:t xml:space="preserve"> Tanga</w:t>
      </w:r>
      <w:r w:rsidR="007B65E5">
        <w:rPr>
          <w:rFonts w:ascii="Times New Roman" w:hAnsi="Times New Roman" w:cs="Times New Roman"/>
        </w:rPr>
        <w:t xml:space="preserve"> </w:t>
      </w:r>
      <w:r w:rsidR="007B65E5" w:rsidRPr="006F492E">
        <w:rPr>
          <w:rFonts w:ascii="Times New Roman" w:hAnsi="Times New Roman" w:cs="Times New Roman"/>
        </w:rPr>
        <w:t xml:space="preserve">, ta </w:t>
      </w:r>
      <w:proofErr w:type="spellStart"/>
      <w:r w:rsidR="007B65E5" w:rsidRPr="006F492E">
        <w:rPr>
          <w:rFonts w:ascii="Times New Roman" w:hAnsi="Times New Roman" w:cs="Times New Roman"/>
        </w:rPr>
        <w:t>squ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mnxal</w:t>
      </w:r>
      <w:proofErr w:type="spellEnd"/>
      <w:r w:rsidR="007B65E5" w:rsidRPr="006F492E">
        <w:rPr>
          <w:rFonts w:ascii="Times New Roman" w:hAnsi="Times New Roman" w:cs="Times New Roman"/>
        </w:rPr>
        <w:t xml:space="preserve"> wal </w:t>
      </w:r>
      <w:proofErr w:type="spellStart"/>
      <w:r w:rsidR="007B65E5" w:rsidRPr="006F492E">
        <w:rPr>
          <w:rFonts w:ascii="Times New Roman" w:hAnsi="Times New Roman" w:cs="Times New Roman"/>
        </w:rPr>
        <w:t>tgyahoq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inlungan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qu</w:t>
      </w:r>
      <w:proofErr w:type="spellEnd"/>
      <w:r w:rsidR="007B65E5" w:rsidRPr="006F492E">
        <w:rPr>
          <w:rFonts w:ascii="Times New Roman" w:hAnsi="Times New Roman" w:cs="Times New Roman"/>
        </w:rPr>
        <w:t xml:space="preserve"> Pilaw </w:t>
      </w:r>
      <w:proofErr w:type="spellStart"/>
      <w:r w:rsidR="007B65E5" w:rsidRPr="006F492E">
        <w:rPr>
          <w:rFonts w:ascii="Times New Roman" w:hAnsi="Times New Roman" w:cs="Times New Roman"/>
        </w:rPr>
        <w:t>qani</w:t>
      </w:r>
      <w:proofErr w:type="spellEnd"/>
      <w:r w:rsidR="007B65E5" w:rsidRPr="006F492E">
        <w:rPr>
          <w:rFonts w:ascii="Times New Roman" w:hAnsi="Times New Roman" w:cs="Times New Roman"/>
        </w:rPr>
        <w:t xml:space="preserve"> wal </w:t>
      </w:r>
      <w:proofErr w:type="spellStart"/>
      <w:r w:rsidR="007B65E5" w:rsidRPr="006F492E">
        <w:rPr>
          <w:rFonts w:ascii="Times New Roman" w:hAnsi="Times New Roman" w:cs="Times New Roman"/>
        </w:rPr>
        <w:t>hmiriq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inblayan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bnkis</w:t>
      </w:r>
      <w:proofErr w:type="spellEnd"/>
      <w:r w:rsidR="007B65E5" w:rsidRPr="006F492E">
        <w:rPr>
          <w:rFonts w:ascii="Times New Roman" w:hAnsi="Times New Roman" w:cs="Times New Roman"/>
        </w:rPr>
        <w:t xml:space="preserve"> ta </w:t>
      </w:r>
      <w:proofErr w:type="spellStart"/>
      <w:r w:rsidR="007B65E5" w:rsidRPr="006F492E">
        <w:rPr>
          <w:rFonts w:ascii="Times New Roman" w:hAnsi="Times New Roman" w:cs="Times New Roman"/>
        </w:rPr>
        <w:t>sraral</w:t>
      </w:r>
      <w:proofErr w:type="spellEnd"/>
      <w:r w:rsidR="007B65E5">
        <w:rPr>
          <w:rFonts w:ascii="Times New Roman" w:hAnsi="Times New Roman" w:cs="Times New Roman"/>
        </w:rPr>
        <w:t xml:space="preserve"> </w:t>
      </w:r>
      <w:r w:rsidR="007B65E5" w:rsidRPr="006F492E">
        <w:rPr>
          <w:rFonts w:ascii="Times New Roman" w:hAnsi="Times New Roman" w:cs="Times New Roman"/>
        </w:rPr>
        <w:t xml:space="preserve">, </w:t>
      </w:r>
      <w:proofErr w:type="spellStart"/>
      <w:r w:rsidR="007B65E5" w:rsidRPr="006F492E">
        <w:rPr>
          <w:rFonts w:ascii="Times New Roman" w:hAnsi="Times New Roman" w:cs="Times New Roman"/>
        </w:rPr>
        <w:t>siy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aring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kya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hyuci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qu</w:t>
      </w:r>
      <w:proofErr w:type="spellEnd"/>
      <w:r w:rsidR="007B65E5" w:rsidRPr="006F492E">
        <w:rPr>
          <w:rFonts w:ascii="Times New Roman" w:hAnsi="Times New Roman" w:cs="Times New Roman"/>
        </w:rPr>
        <w:t xml:space="preserve"> </w:t>
      </w:r>
      <w:proofErr w:type="spellStart"/>
      <w:r w:rsidR="007B65E5" w:rsidRPr="006F492E">
        <w:rPr>
          <w:rFonts w:ascii="Times New Roman" w:hAnsi="Times New Roman" w:cs="Times New Roman"/>
        </w:rPr>
        <w:t>wasil</w:t>
      </w:r>
      <w:proofErr w:type="spellEnd"/>
      <w:r w:rsidR="007B65E5" w:rsidRPr="006F492E">
        <w:rPr>
          <w:rFonts w:ascii="Times New Roman" w:hAnsi="Times New Roman" w:cs="Times New Roman"/>
        </w:rPr>
        <w:t xml:space="preserve"> nya</w:t>
      </w:r>
      <w:r w:rsidR="007B65E5">
        <w:rPr>
          <w:rFonts w:ascii="Times New Roman" w:hAnsi="Times New Roman" w:cs="Times New Roman"/>
        </w:rPr>
        <w:t xml:space="preserve"> </w:t>
      </w:r>
      <w:r w:rsidR="007B65E5" w:rsidRPr="006F492E">
        <w:rPr>
          <w:rFonts w:ascii="Times New Roman" w:hAnsi="Times New Roman" w:cs="Times New Roman"/>
        </w:rPr>
        <w:t>,</w:t>
      </w:r>
    </w:p>
    <w:p w14:paraId="1A8F1AEA" w14:textId="77777777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7F08495D" w14:textId="32A1B2AA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2765C7" w:rsidRPr="006F492E">
        <w:rPr>
          <w:rFonts w:ascii="Times New Roman" w:hAnsi="Times New Roman" w:cs="Times New Roman"/>
        </w:rPr>
        <w:t xml:space="preserve">nyux mu </w:t>
      </w:r>
      <w:proofErr w:type="spellStart"/>
      <w:r w:rsidR="002765C7" w:rsidRPr="006F492E">
        <w:rPr>
          <w:rFonts w:ascii="Times New Roman" w:hAnsi="Times New Roman" w:cs="Times New Roman"/>
        </w:rPr>
        <w:t>sqroq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kmayal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sunan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yutas</w:t>
      </w:r>
      <w:proofErr w:type="spellEnd"/>
      <w:r w:rsidR="002765C7" w:rsidRPr="006F492E">
        <w:rPr>
          <w:rFonts w:ascii="Times New Roman" w:hAnsi="Times New Roman" w:cs="Times New Roman"/>
        </w:rPr>
        <w:t xml:space="preserve"> Tanga</w:t>
      </w:r>
      <w:r w:rsidR="002765C7">
        <w:rPr>
          <w:rFonts w:ascii="Times New Roman" w:hAnsi="Times New Roman" w:cs="Times New Roman"/>
        </w:rPr>
        <w:t xml:space="preserve"> </w:t>
      </w:r>
      <w:r w:rsidR="002765C7" w:rsidRPr="006F492E">
        <w:rPr>
          <w:rFonts w:ascii="Times New Roman" w:hAnsi="Times New Roman" w:cs="Times New Roman"/>
        </w:rPr>
        <w:t xml:space="preserve">, ta </w:t>
      </w:r>
      <w:proofErr w:type="spellStart"/>
      <w:r w:rsidR="002765C7" w:rsidRPr="006F492E">
        <w:rPr>
          <w:rFonts w:ascii="Times New Roman" w:hAnsi="Times New Roman" w:cs="Times New Roman"/>
        </w:rPr>
        <w:t>squ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mnxal</w:t>
      </w:r>
      <w:proofErr w:type="spellEnd"/>
      <w:r w:rsidR="002765C7" w:rsidRPr="006F492E">
        <w:rPr>
          <w:rFonts w:ascii="Times New Roman" w:hAnsi="Times New Roman" w:cs="Times New Roman"/>
        </w:rPr>
        <w:t xml:space="preserve"> wal </w:t>
      </w:r>
      <w:proofErr w:type="spellStart"/>
      <w:r w:rsidR="002765C7" w:rsidRPr="006F492E">
        <w:rPr>
          <w:rFonts w:ascii="Times New Roman" w:hAnsi="Times New Roman" w:cs="Times New Roman"/>
        </w:rPr>
        <w:t>tgyahoq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inlungan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qu</w:t>
      </w:r>
      <w:proofErr w:type="spellEnd"/>
      <w:r w:rsidR="002765C7" w:rsidRPr="006F492E">
        <w:rPr>
          <w:rFonts w:ascii="Times New Roman" w:hAnsi="Times New Roman" w:cs="Times New Roman"/>
        </w:rPr>
        <w:t xml:space="preserve"> Pilaw </w:t>
      </w:r>
      <w:proofErr w:type="spellStart"/>
      <w:r w:rsidR="002765C7" w:rsidRPr="006F492E">
        <w:rPr>
          <w:rFonts w:ascii="Times New Roman" w:hAnsi="Times New Roman" w:cs="Times New Roman"/>
        </w:rPr>
        <w:t>qani</w:t>
      </w:r>
      <w:proofErr w:type="spellEnd"/>
      <w:r w:rsidR="002765C7" w:rsidRPr="006F492E">
        <w:rPr>
          <w:rFonts w:ascii="Times New Roman" w:hAnsi="Times New Roman" w:cs="Times New Roman"/>
        </w:rPr>
        <w:t xml:space="preserve"> wal </w:t>
      </w:r>
      <w:proofErr w:type="spellStart"/>
      <w:r w:rsidR="002765C7" w:rsidRPr="006F492E">
        <w:rPr>
          <w:rFonts w:ascii="Times New Roman" w:hAnsi="Times New Roman" w:cs="Times New Roman"/>
        </w:rPr>
        <w:t>hmiriq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inblayan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bnkis</w:t>
      </w:r>
      <w:proofErr w:type="spellEnd"/>
      <w:r w:rsidR="002765C7" w:rsidRPr="006F492E">
        <w:rPr>
          <w:rFonts w:ascii="Times New Roman" w:hAnsi="Times New Roman" w:cs="Times New Roman"/>
        </w:rPr>
        <w:t xml:space="preserve"> ta </w:t>
      </w:r>
      <w:proofErr w:type="spellStart"/>
      <w:r w:rsidR="002765C7" w:rsidRPr="006F492E">
        <w:rPr>
          <w:rFonts w:ascii="Times New Roman" w:hAnsi="Times New Roman" w:cs="Times New Roman"/>
        </w:rPr>
        <w:t>sraral</w:t>
      </w:r>
      <w:proofErr w:type="spellEnd"/>
      <w:r w:rsidR="002765C7">
        <w:rPr>
          <w:rFonts w:ascii="Times New Roman" w:hAnsi="Times New Roman" w:cs="Times New Roman"/>
        </w:rPr>
        <w:t xml:space="preserve"> </w:t>
      </w:r>
      <w:r w:rsidR="002765C7" w:rsidRPr="006F492E">
        <w:rPr>
          <w:rFonts w:ascii="Times New Roman" w:hAnsi="Times New Roman" w:cs="Times New Roman"/>
        </w:rPr>
        <w:t xml:space="preserve">, </w:t>
      </w:r>
      <w:proofErr w:type="spellStart"/>
      <w:r w:rsidR="002765C7" w:rsidRPr="006F492E">
        <w:rPr>
          <w:rFonts w:ascii="Times New Roman" w:hAnsi="Times New Roman" w:cs="Times New Roman"/>
        </w:rPr>
        <w:t>siy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aring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kya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hyuci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qu</w:t>
      </w:r>
      <w:proofErr w:type="spellEnd"/>
      <w:r w:rsidR="002765C7" w:rsidRPr="006F492E">
        <w:rPr>
          <w:rFonts w:ascii="Times New Roman" w:hAnsi="Times New Roman" w:cs="Times New Roman"/>
        </w:rPr>
        <w:t xml:space="preserve"> </w:t>
      </w:r>
      <w:proofErr w:type="spellStart"/>
      <w:r w:rsidR="002765C7" w:rsidRPr="006F492E">
        <w:rPr>
          <w:rFonts w:ascii="Times New Roman" w:hAnsi="Times New Roman" w:cs="Times New Roman"/>
        </w:rPr>
        <w:t>wasil</w:t>
      </w:r>
      <w:proofErr w:type="spellEnd"/>
      <w:r w:rsidR="002765C7" w:rsidRPr="006F492E">
        <w:rPr>
          <w:rFonts w:ascii="Times New Roman" w:hAnsi="Times New Roman" w:cs="Times New Roman"/>
        </w:rPr>
        <w:t xml:space="preserve"> nya</w:t>
      </w:r>
      <w:r w:rsidR="002765C7">
        <w:rPr>
          <w:rFonts w:ascii="Times New Roman" w:hAnsi="Times New Roman" w:cs="Times New Roman"/>
        </w:rPr>
        <w:t xml:space="preserve"> </w:t>
      </w:r>
      <w:r w:rsidR="002765C7" w:rsidRPr="006F492E">
        <w:rPr>
          <w:rFonts w:ascii="Times New Roman" w:hAnsi="Times New Roman" w:cs="Times New Roman"/>
        </w:rPr>
        <w:t>,</w:t>
      </w:r>
    </w:p>
    <w:p w14:paraId="7BF36420" w14:textId="1228D940" w:rsidR="00F66015" w:rsidRPr="006F492E" w:rsidRDefault="00F66015" w:rsidP="00F6601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7B65E5" w:rsidRPr="006F492E">
        <w:rPr>
          <w:rFonts w:ascii="Times New Roman" w:hAnsi="Times New Roman" w:cs="Times New Roman"/>
        </w:rPr>
        <w:t>之前我兒</w:t>
      </w:r>
      <w:r w:rsidR="007B65E5" w:rsidRPr="006F492E">
        <w:rPr>
          <w:rFonts w:ascii="Times New Roman" w:hAnsi="Times New Roman" w:cs="Times New Roman"/>
        </w:rPr>
        <w:t>Pilaw</w:t>
      </w:r>
      <w:r w:rsidR="007B65E5" w:rsidRPr="006F492E">
        <w:rPr>
          <w:rFonts w:ascii="Times New Roman" w:hAnsi="Times New Roman" w:cs="Times New Roman"/>
        </w:rPr>
        <w:t>不懂事，忽略了祖先的教訓，吝於分享上天賜予的獵物。從那天起，他不斷的去打獵，卻總是徒勞而返，他仔細思考之後才恍然大悟，自己犯了祖先的大忌，真的錯了！</w:t>
      </w:r>
    </w:p>
    <w:p w14:paraId="79FAEBA2" w14:textId="32FEBEB0" w:rsidR="002765C7" w:rsidRPr="002765C7" w:rsidRDefault="00F66015" w:rsidP="00F66015">
      <w:pPr>
        <w:rPr>
          <w:rFonts w:ascii="Times New Roman" w:hAnsi="Times New Roman" w:cs="Times New Roman"/>
          <w:lang w:val="x-none"/>
        </w:rPr>
      </w:pPr>
      <w:r w:rsidRPr="006F492E">
        <w:rPr>
          <w:rFonts w:ascii="Times New Roman" w:hAnsi="Times New Roman" w:cs="Times New Roman"/>
        </w:rPr>
        <w:t>RM:</w:t>
      </w:r>
      <w:r w:rsidR="002765C7">
        <w:rPr>
          <w:rFonts w:ascii="Times New Roman" w:hAnsi="Times New Roman" w:cs="Times New Roman"/>
        </w:rPr>
        <w:t xml:space="preserve"> </w:t>
      </w:r>
      <w:r w:rsidR="002765C7">
        <w:rPr>
          <w:rFonts w:ascii="Times New Roman" w:hAnsi="Times New Roman" w:cs="Times New Roman" w:hint="eastAsia"/>
          <w:lang w:val="x-none"/>
        </w:rPr>
        <w:t>我向您，</w:t>
      </w:r>
      <w:proofErr w:type="spellStart"/>
      <w:r w:rsidR="002765C7">
        <w:rPr>
          <w:rFonts w:ascii="Times New Roman" w:hAnsi="Times New Roman" w:cs="Times New Roman" w:hint="eastAsia"/>
          <w:lang w:val="x-none"/>
        </w:rPr>
        <w:t>T</w:t>
      </w:r>
      <w:r w:rsidR="002765C7">
        <w:rPr>
          <w:rFonts w:ascii="Times New Roman" w:hAnsi="Times New Roman" w:cs="Times New Roman"/>
          <w:lang w:val="x-none"/>
        </w:rPr>
        <w:t>anga</w:t>
      </w:r>
      <w:r w:rsidR="002765C7">
        <w:rPr>
          <w:rFonts w:ascii="Times New Roman" w:hAnsi="Times New Roman" w:cs="Times New Roman" w:hint="eastAsia"/>
          <w:lang w:val="x-none"/>
        </w:rPr>
        <w:t>爺爺</w:t>
      </w:r>
      <w:r w:rsidR="00EF1A13">
        <w:rPr>
          <w:rFonts w:ascii="Times New Roman" w:hAnsi="Times New Roman" w:cs="Times New Roman" w:hint="eastAsia"/>
          <w:lang w:val="x-none"/>
        </w:rPr>
        <w:t>克制</w:t>
      </w:r>
      <w:r w:rsidR="002765C7">
        <w:rPr>
          <w:rFonts w:ascii="Times New Roman" w:hAnsi="Times New Roman" w:cs="Times New Roman" w:hint="eastAsia"/>
          <w:lang w:val="x-none"/>
        </w:rPr>
        <w:t>地說</w:t>
      </w:r>
      <w:proofErr w:type="spellEnd"/>
      <w:r w:rsidR="002765C7">
        <w:rPr>
          <w:rFonts w:ascii="Times New Roman" w:hAnsi="Times New Roman" w:cs="Times New Roman" w:hint="eastAsia"/>
          <w:lang w:val="x-none"/>
        </w:rPr>
        <w:t>，</w:t>
      </w:r>
      <w:proofErr w:type="spellStart"/>
      <w:r w:rsidR="002765C7">
        <w:rPr>
          <w:rFonts w:ascii="Times New Roman" w:hAnsi="Times New Roman" w:cs="Times New Roman" w:hint="eastAsia"/>
          <w:lang w:val="x-none"/>
        </w:rPr>
        <w:t>P</w:t>
      </w:r>
      <w:r w:rsidR="002765C7">
        <w:rPr>
          <w:rFonts w:ascii="Times New Roman" w:hAnsi="Times New Roman" w:cs="Times New Roman"/>
          <w:lang w:val="x-none"/>
        </w:rPr>
        <w:t>ilaw</w:t>
      </w:r>
      <w:r w:rsidR="002765C7">
        <w:rPr>
          <w:rFonts w:ascii="Times New Roman" w:hAnsi="Times New Roman" w:cs="Times New Roman" w:hint="eastAsia"/>
          <w:lang w:val="x-none"/>
        </w:rPr>
        <w:t>的想法有些</w:t>
      </w:r>
      <w:r w:rsidR="00EF1A13">
        <w:rPr>
          <w:rFonts w:ascii="Times New Roman" w:hAnsi="Times New Roman" w:cs="Times New Roman" w:hint="eastAsia"/>
          <w:lang w:val="x-none"/>
        </w:rPr>
        <w:t>偏離正途</w:t>
      </w:r>
      <w:r w:rsidR="002765C7">
        <w:rPr>
          <w:rFonts w:ascii="Times New Roman" w:hAnsi="Times New Roman" w:cs="Times New Roman" w:hint="eastAsia"/>
          <w:lang w:val="x-none"/>
        </w:rPr>
        <w:t>，破壞了先祖所維護的，故他的繩索開始不斷滑掉</w:t>
      </w:r>
      <w:proofErr w:type="spellEnd"/>
      <w:r w:rsidR="002765C7">
        <w:rPr>
          <w:rFonts w:ascii="Times New Roman" w:hAnsi="Times New Roman" w:cs="Times New Roman" w:hint="eastAsia"/>
          <w:lang w:val="x-none"/>
        </w:rPr>
        <w:t>，</w:t>
      </w:r>
    </w:p>
    <w:p w14:paraId="5537F660" w14:textId="5EF39851" w:rsidR="007B65E5" w:rsidRDefault="007B65E5" w:rsidP="00F66015">
      <w:pPr>
        <w:rPr>
          <w:rFonts w:ascii="Times New Roman" w:hAnsi="Times New Roman" w:cs="Times New Roman"/>
        </w:rPr>
      </w:pPr>
    </w:p>
    <w:p w14:paraId="750DE50E" w14:textId="1A2BA0FA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EF1A13" w:rsidRPr="006F492E">
        <w:rPr>
          <w:rFonts w:ascii="Times New Roman" w:hAnsi="Times New Roman" w:cs="Times New Roman"/>
        </w:rPr>
        <w:t xml:space="preserve">nyux </w:t>
      </w:r>
      <w:proofErr w:type="spellStart"/>
      <w:r w:rsidR="00EF1A13" w:rsidRPr="006F492E">
        <w:rPr>
          <w:rFonts w:ascii="Times New Roman" w:hAnsi="Times New Roman" w:cs="Times New Roman"/>
        </w:rPr>
        <w:t>qu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qhziy</w:t>
      </w:r>
      <w:proofErr w:type="spellEnd"/>
      <w:r w:rsidR="00EF1A13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EF1A13" w:rsidRPr="006F492E">
        <w:rPr>
          <w:rFonts w:ascii="Times New Roman" w:hAnsi="Times New Roman" w:cs="Times New Roman"/>
        </w:rPr>
        <w:t>qani</w:t>
      </w:r>
      <w:proofErr w:type="spellEnd"/>
      <w:r w:rsidR="00EF1A13" w:rsidRPr="006F492E">
        <w:rPr>
          <w:rFonts w:ascii="Times New Roman" w:hAnsi="Times New Roman" w:cs="Times New Roman"/>
        </w:rPr>
        <w:t xml:space="preserve"> nyux </w:t>
      </w:r>
      <w:proofErr w:type="spellStart"/>
      <w:r w:rsidR="00EF1A13" w:rsidRPr="006F492E">
        <w:rPr>
          <w:rFonts w:ascii="Times New Roman" w:hAnsi="Times New Roman" w:cs="Times New Roman"/>
        </w:rPr>
        <w:t>tmatuk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tunux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sunan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pgluw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squ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qhziy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qani</w:t>
      </w:r>
      <w:proofErr w:type="spellEnd"/>
      <w:r w:rsidR="00EF1A13" w:rsidRPr="006F492E">
        <w:rPr>
          <w:rFonts w:ascii="Times New Roman" w:hAnsi="Times New Roman" w:cs="Times New Roman"/>
        </w:rPr>
        <w:t xml:space="preserve"> musa </w:t>
      </w:r>
      <w:proofErr w:type="spellStart"/>
      <w:r w:rsidR="00EF1A13" w:rsidRPr="006F492E">
        <w:rPr>
          <w:rFonts w:ascii="Times New Roman" w:hAnsi="Times New Roman" w:cs="Times New Roman"/>
        </w:rPr>
        <w:t>ungat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sktu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kamil</w:t>
      </w:r>
      <w:proofErr w:type="spellEnd"/>
      <w:r w:rsidR="00EF1A13" w:rsidRPr="006F492E">
        <w:rPr>
          <w:rFonts w:ascii="Times New Roman" w:hAnsi="Times New Roman" w:cs="Times New Roman"/>
        </w:rPr>
        <w:t xml:space="preserve"> na </w:t>
      </w:r>
      <w:proofErr w:type="spellStart"/>
      <w:r w:rsidR="00EF1A13" w:rsidRPr="006F492E">
        <w:rPr>
          <w:rFonts w:ascii="Times New Roman" w:hAnsi="Times New Roman" w:cs="Times New Roman"/>
        </w:rPr>
        <w:t>utux</w:t>
      </w:r>
      <w:proofErr w:type="spellEnd"/>
      <w:r w:rsidR="00EF1A13" w:rsidRPr="006F492E">
        <w:rPr>
          <w:rFonts w:ascii="Times New Roman" w:hAnsi="Times New Roman" w:cs="Times New Roman"/>
        </w:rPr>
        <w:t xml:space="preserve"> la </w:t>
      </w:r>
      <w:proofErr w:type="spellStart"/>
      <w:r w:rsidR="00EF1A13" w:rsidRPr="006F492E">
        <w:rPr>
          <w:rFonts w:ascii="Times New Roman" w:hAnsi="Times New Roman" w:cs="Times New Roman"/>
        </w:rPr>
        <w:t>yutas</w:t>
      </w:r>
      <w:proofErr w:type="spellEnd"/>
      <w:r w:rsidR="00EF1A13" w:rsidRPr="006F492E">
        <w:rPr>
          <w:rFonts w:ascii="Times New Roman" w:hAnsi="Times New Roman" w:cs="Times New Roman"/>
        </w:rPr>
        <w:t xml:space="preserve"> Tanga</w:t>
      </w:r>
      <w:r w:rsidR="00EF1A13">
        <w:rPr>
          <w:rFonts w:ascii="Times New Roman" w:hAnsi="Times New Roman" w:cs="Times New Roman"/>
        </w:rPr>
        <w:t xml:space="preserve"> </w:t>
      </w:r>
      <w:r w:rsidR="00EF1A13" w:rsidRPr="006F492E">
        <w:rPr>
          <w:rFonts w:ascii="Times New Roman" w:hAnsi="Times New Roman" w:cs="Times New Roman"/>
        </w:rPr>
        <w:t>.</w:t>
      </w:r>
    </w:p>
    <w:p w14:paraId="311932B0" w14:textId="4AD9A213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</w:t>
      </w:r>
      <w:r w:rsidR="00EF1A13" w:rsidRPr="006F492E">
        <w:rPr>
          <w:rFonts w:ascii="Times New Roman" w:hAnsi="Times New Roman" w:cs="Times New Roman"/>
        </w:rPr>
        <w:t xml:space="preserve">nyux </w:t>
      </w:r>
      <w:proofErr w:type="spellStart"/>
      <w:r w:rsidR="00EF1A13" w:rsidRPr="006F492E">
        <w:rPr>
          <w:rFonts w:ascii="Times New Roman" w:hAnsi="Times New Roman" w:cs="Times New Roman"/>
        </w:rPr>
        <w:t>qu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qhziy</w:t>
      </w:r>
      <w:proofErr w:type="spellEnd"/>
      <w:r w:rsidR="00EF1A13" w:rsidRPr="006F492E">
        <w:rPr>
          <w:rFonts w:ascii="Times New Roman" w:hAnsi="Times New Roman" w:cs="Times New Roman"/>
        </w:rPr>
        <w:t xml:space="preserve"> na Pilaw </w:t>
      </w:r>
      <w:proofErr w:type="spellStart"/>
      <w:r w:rsidR="00EF1A13" w:rsidRPr="006F492E">
        <w:rPr>
          <w:rFonts w:ascii="Times New Roman" w:hAnsi="Times New Roman" w:cs="Times New Roman"/>
        </w:rPr>
        <w:t>qani</w:t>
      </w:r>
      <w:proofErr w:type="spellEnd"/>
      <w:r w:rsidR="00EF1A13">
        <w:rPr>
          <w:rFonts w:ascii="Times New Roman" w:hAnsi="Times New Roman" w:cs="Times New Roman"/>
        </w:rPr>
        <w:t xml:space="preserve"> </w:t>
      </w:r>
      <w:r w:rsidR="00EF1A13">
        <w:rPr>
          <w:rFonts w:ascii="Times New Roman" w:hAnsi="Times New Roman" w:cs="Times New Roman" w:hint="eastAsia"/>
        </w:rPr>
        <w:t>,</w:t>
      </w:r>
      <w:r w:rsidR="00EF1A13" w:rsidRPr="006F492E">
        <w:rPr>
          <w:rFonts w:ascii="Times New Roman" w:hAnsi="Times New Roman" w:cs="Times New Roman" w:hint="eastAsia"/>
        </w:rPr>
        <w:t xml:space="preserve"> </w:t>
      </w:r>
      <w:r w:rsidR="00EF1A13" w:rsidRPr="006F492E">
        <w:rPr>
          <w:rFonts w:ascii="Times New Roman" w:hAnsi="Times New Roman" w:cs="Times New Roman"/>
        </w:rPr>
        <w:t xml:space="preserve">nyux </w:t>
      </w:r>
      <w:proofErr w:type="spellStart"/>
      <w:r w:rsidR="00EF1A13" w:rsidRPr="006F492E">
        <w:rPr>
          <w:rFonts w:ascii="Times New Roman" w:hAnsi="Times New Roman" w:cs="Times New Roman"/>
        </w:rPr>
        <w:t>tmatuk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tunux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sunan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pgluw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squ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qhziy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6F492E">
        <w:rPr>
          <w:rFonts w:ascii="Times New Roman" w:hAnsi="Times New Roman" w:cs="Times New Roman"/>
        </w:rPr>
        <w:t>qani</w:t>
      </w:r>
      <w:proofErr w:type="spellEnd"/>
      <w:r w:rsidR="00EF1A13">
        <w:rPr>
          <w:rFonts w:ascii="Times New Roman" w:hAnsi="Times New Roman" w:cs="Times New Roman"/>
        </w:rPr>
        <w:t xml:space="preserve"> , </w:t>
      </w:r>
      <w:r w:rsidR="00EF1A13" w:rsidRPr="006F492E">
        <w:rPr>
          <w:rFonts w:ascii="Times New Roman" w:hAnsi="Times New Roman" w:cs="Times New Roman"/>
        </w:rPr>
        <w:t xml:space="preserve"> musa </w:t>
      </w:r>
      <w:proofErr w:type="spellStart"/>
      <w:r w:rsidR="00EF1A13" w:rsidRPr="006F492E">
        <w:rPr>
          <w:rFonts w:ascii="Times New Roman" w:hAnsi="Times New Roman" w:cs="Times New Roman"/>
        </w:rPr>
        <w:t>ungat</w:t>
      </w:r>
      <w:proofErr w:type="spellEnd"/>
      <w:r w:rsidR="00EF1A13" w:rsidRPr="006F492E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  <w:color w:val="0432FF"/>
        </w:rPr>
        <w:t>sktu</w:t>
      </w:r>
      <w:proofErr w:type="spellEnd"/>
      <w:r w:rsidR="00EF1A13" w:rsidRPr="00EF1A13">
        <w:rPr>
          <w:rFonts w:ascii="Times New Roman" w:hAnsi="Times New Roman" w:cs="Times New Roman"/>
          <w:color w:val="0432FF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  <w:color w:val="0432FF"/>
        </w:rPr>
        <w:t>kamil</w:t>
      </w:r>
      <w:proofErr w:type="spellEnd"/>
      <w:r w:rsidR="00EF1A13" w:rsidRPr="00EF1A13">
        <w:rPr>
          <w:rFonts w:ascii="Times New Roman" w:hAnsi="Times New Roman" w:cs="Times New Roman"/>
          <w:color w:val="0432FF"/>
        </w:rPr>
        <w:t xml:space="preserve"> na </w:t>
      </w:r>
      <w:proofErr w:type="spellStart"/>
      <w:r w:rsidR="00EF1A13" w:rsidRPr="00EF1A13">
        <w:rPr>
          <w:rFonts w:ascii="Times New Roman" w:hAnsi="Times New Roman" w:cs="Times New Roman"/>
          <w:color w:val="0432FF"/>
        </w:rPr>
        <w:t>utux</w:t>
      </w:r>
      <w:proofErr w:type="spellEnd"/>
      <w:r w:rsidR="00EF1A13" w:rsidRPr="006F492E">
        <w:rPr>
          <w:rFonts w:ascii="Times New Roman" w:hAnsi="Times New Roman" w:cs="Times New Roman"/>
        </w:rPr>
        <w:t xml:space="preserve"> la </w:t>
      </w:r>
      <w:proofErr w:type="spellStart"/>
      <w:r w:rsidR="00EF1A13" w:rsidRPr="006F492E">
        <w:rPr>
          <w:rFonts w:ascii="Times New Roman" w:hAnsi="Times New Roman" w:cs="Times New Roman"/>
        </w:rPr>
        <w:t>yutas</w:t>
      </w:r>
      <w:proofErr w:type="spellEnd"/>
      <w:r w:rsidR="00EF1A13" w:rsidRPr="006F492E">
        <w:rPr>
          <w:rFonts w:ascii="Times New Roman" w:hAnsi="Times New Roman" w:cs="Times New Roman"/>
        </w:rPr>
        <w:t xml:space="preserve"> Tanga</w:t>
      </w:r>
      <w:r w:rsidR="00EF1A13">
        <w:rPr>
          <w:rFonts w:ascii="Times New Roman" w:hAnsi="Times New Roman" w:cs="Times New Roman"/>
        </w:rPr>
        <w:t xml:space="preserve"> </w:t>
      </w:r>
      <w:r w:rsidR="00EF1A13" w:rsidRPr="006F492E">
        <w:rPr>
          <w:rFonts w:ascii="Times New Roman" w:hAnsi="Times New Roman" w:cs="Times New Roman"/>
        </w:rPr>
        <w:t>.</w:t>
      </w:r>
    </w:p>
    <w:p w14:paraId="2EBA534B" w14:textId="16CB43C8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EF1A13" w:rsidRPr="00EF1A13">
        <w:rPr>
          <w:rFonts w:ascii="Times New Roman" w:hAnsi="Times New Roman" w:cs="Times New Roman"/>
        </w:rPr>
        <w:t xml:space="preserve">nyux </w:t>
      </w:r>
      <w:proofErr w:type="spellStart"/>
      <w:r w:rsidR="00EF1A13" w:rsidRPr="00EF1A13">
        <w:rPr>
          <w:rFonts w:ascii="Times New Roman" w:hAnsi="Times New Roman" w:cs="Times New Roman"/>
        </w:rPr>
        <w:t>qu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qhziy</w:t>
      </w:r>
      <w:proofErr w:type="spellEnd"/>
      <w:r w:rsidR="00EF1A13" w:rsidRPr="00EF1A13">
        <w:rPr>
          <w:rFonts w:ascii="Times New Roman" w:hAnsi="Times New Roman" w:cs="Times New Roman"/>
        </w:rPr>
        <w:t xml:space="preserve"> na Pilaw </w:t>
      </w:r>
      <w:proofErr w:type="spellStart"/>
      <w:r w:rsidR="00EF1A13" w:rsidRPr="00EF1A13">
        <w:rPr>
          <w:rFonts w:ascii="Times New Roman" w:hAnsi="Times New Roman" w:cs="Times New Roman"/>
        </w:rPr>
        <w:t>qani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r w:rsidR="00EF1A13" w:rsidRPr="00EF1A13">
        <w:rPr>
          <w:rFonts w:ascii="Times New Roman" w:hAnsi="Times New Roman" w:cs="Times New Roman" w:hint="eastAsia"/>
        </w:rPr>
        <w:t>,</w:t>
      </w:r>
      <w:r w:rsidR="00EF1A13" w:rsidRPr="00EF1A13">
        <w:rPr>
          <w:rFonts w:ascii="Times New Roman" w:hAnsi="Times New Roman" w:cs="Times New Roman"/>
        </w:rPr>
        <w:t xml:space="preserve"> nyux </w:t>
      </w:r>
      <w:proofErr w:type="spellStart"/>
      <w:r w:rsidR="00EF1A13" w:rsidRPr="00EF1A13">
        <w:rPr>
          <w:rFonts w:ascii="Times New Roman" w:hAnsi="Times New Roman" w:cs="Times New Roman"/>
        </w:rPr>
        <w:t>tmatuk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tunux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sunan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pgluw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squ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qhziy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qani</w:t>
      </w:r>
      <w:proofErr w:type="spellEnd"/>
      <w:r w:rsidR="00EF1A13" w:rsidRPr="00EF1A13">
        <w:rPr>
          <w:rFonts w:ascii="Times New Roman" w:hAnsi="Times New Roman" w:cs="Times New Roman"/>
        </w:rPr>
        <w:t xml:space="preserve"> ,  musa </w:t>
      </w:r>
      <w:proofErr w:type="spellStart"/>
      <w:r w:rsidR="00EF1A13" w:rsidRPr="00EF1A13">
        <w:rPr>
          <w:rFonts w:ascii="Times New Roman" w:hAnsi="Times New Roman" w:cs="Times New Roman"/>
        </w:rPr>
        <w:t>ungat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sktu</w:t>
      </w:r>
      <w:proofErr w:type="spellEnd"/>
      <w:r w:rsidR="00EF1A13" w:rsidRPr="00EF1A13">
        <w:rPr>
          <w:rFonts w:ascii="Times New Roman" w:hAnsi="Times New Roman" w:cs="Times New Roman"/>
        </w:rPr>
        <w:t xml:space="preserve"> </w:t>
      </w:r>
      <w:proofErr w:type="spellStart"/>
      <w:r w:rsidR="00EF1A13" w:rsidRPr="00EF1A13">
        <w:rPr>
          <w:rFonts w:ascii="Times New Roman" w:hAnsi="Times New Roman" w:cs="Times New Roman"/>
        </w:rPr>
        <w:t>kamil</w:t>
      </w:r>
      <w:proofErr w:type="spellEnd"/>
      <w:r w:rsidR="00EF1A13" w:rsidRPr="00EF1A13">
        <w:rPr>
          <w:rFonts w:ascii="Times New Roman" w:hAnsi="Times New Roman" w:cs="Times New Roman"/>
        </w:rPr>
        <w:t xml:space="preserve"> na </w:t>
      </w:r>
      <w:proofErr w:type="spellStart"/>
      <w:r w:rsidR="00EF1A13" w:rsidRPr="00EF1A13">
        <w:rPr>
          <w:rFonts w:ascii="Times New Roman" w:hAnsi="Times New Roman" w:cs="Times New Roman"/>
        </w:rPr>
        <w:t>utux</w:t>
      </w:r>
      <w:proofErr w:type="spellEnd"/>
      <w:r w:rsidR="00EF1A13" w:rsidRPr="00EF1A13">
        <w:rPr>
          <w:rFonts w:ascii="Times New Roman" w:hAnsi="Times New Roman" w:cs="Times New Roman"/>
        </w:rPr>
        <w:t xml:space="preserve"> la </w:t>
      </w:r>
      <w:proofErr w:type="spellStart"/>
      <w:r w:rsidR="00EF1A13" w:rsidRPr="00EF1A13">
        <w:rPr>
          <w:rFonts w:ascii="Times New Roman" w:hAnsi="Times New Roman" w:cs="Times New Roman"/>
        </w:rPr>
        <w:t>yutas</w:t>
      </w:r>
      <w:proofErr w:type="spellEnd"/>
      <w:r w:rsidR="00EF1A13" w:rsidRPr="00EF1A13">
        <w:rPr>
          <w:rFonts w:ascii="Times New Roman" w:hAnsi="Times New Roman" w:cs="Times New Roman"/>
        </w:rPr>
        <w:t xml:space="preserve"> Tanga</w:t>
      </w:r>
      <w:r w:rsidR="00EF1A13">
        <w:rPr>
          <w:rFonts w:ascii="Times New Roman" w:hAnsi="Times New Roman" w:cs="Times New Roman"/>
        </w:rPr>
        <w:t xml:space="preserve"> </w:t>
      </w:r>
      <w:r w:rsidR="00EF1A13" w:rsidRPr="00EF1A13">
        <w:rPr>
          <w:rFonts w:ascii="Times New Roman" w:hAnsi="Times New Roman" w:cs="Times New Roman"/>
        </w:rPr>
        <w:t>.</w:t>
      </w:r>
    </w:p>
    <w:p w14:paraId="3D1A376B" w14:textId="197574FF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EF1A13" w:rsidRPr="006F492E">
        <w:rPr>
          <w:rFonts w:ascii="Times New Roman" w:hAnsi="Times New Roman" w:cs="Times New Roman"/>
        </w:rPr>
        <w:t>這樣吧，親家，這是</w:t>
      </w:r>
      <w:r w:rsidR="00EF1A13" w:rsidRPr="006F492E">
        <w:rPr>
          <w:rFonts w:ascii="Times New Roman" w:hAnsi="Times New Roman" w:cs="Times New Roman"/>
        </w:rPr>
        <w:t>Pilaw</w:t>
      </w:r>
      <w:r w:rsidR="00EF1A13" w:rsidRPr="006F492E">
        <w:rPr>
          <w:rFonts w:ascii="Times New Roman" w:hAnsi="Times New Roman" w:cs="Times New Roman"/>
        </w:rPr>
        <w:t>的杯子。」</w:t>
      </w:r>
      <w:proofErr w:type="spellStart"/>
      <w:r w:rsidR="00EF1A13" w:rsidRPr="006F492E">
        <w:rPr>
          <w:rFonts w:ascii="Times New Roman" w:hAnsi="Times New Roman" w:cs="Times New Roman"/>
        </w:rPr>
        <w:t>Suyan</w:t>
      </w:r>
      <w:proofErr w:type="spellEnd"/>
      <w:r w:rsidR="00EF1A13" w:rsidRPr="006F492E">
        <w:rPr>
          <w:rFonts w:ascii="Times New Roman" w:hAnsi="Times New Roman" w:cs="Times New Roman"/>
        </w:rPr>
        <w:t>舉起杯子，點頭致意，繼續說：「之前</w:t>
      </w:r>
      <w:r w:rsidR="00EF1A13" w:rsidRPr="006F492E">
        <w:rPr>
          <w:rFonts w:ascii="Times New Roman" w:hAnsi="Times New Roman" w:cs="Times New Roman"/>
        </w:rPr>
        <w:t>Pilaw</w:t>
      </w:r>
      <w:r w:rsidR="00EF1A13" w:rsidRPr="006F492E">
        <w:rPr>
          <w:rFonts w:ascii="Times New Roman" w:hAnsi="Times New Roman" w:cs="Times New Roman"/>
        </w:rPr>
        <w:t>的失禮，希望能夠從這一次的教訓從新做起，</w:t>
      </w:r>
    </w:p>
    <w:p w14:paraId="31CCCF2D" w14:textId="4D008C64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EF1A13">
        <w:rPr>
          <w:rFonts w:ascii="Times New Roman" w:hAnsi="Times New Roman" w:cs="Times New Roman"/>
        </w:rPr>
        <w:t xml:space="preserve"> </w:t>
      </w:r>
      <w:proofErr w:type="spellStart"/>
      <w:r w:rsidR="00EF1A13">
        <w:rPr>
          <w:rFonts w:ascii="Times New Roman" w:hAnsi="Times New Roman" w:cs="Times New Roman" w:hint="eastAsia"/>
          <w:lang w:val="x-none"/>
        </w:rPr>
        <w:t>T</w:t>
      </w:r>
      <w:r w:rsidR="00EF1A13">
        <w:rPr>
          <w:rFonts w:ascii="Times New Roman" w:hAnsi="Times New Roman" w:cs="Times New Roman"/>
          <w:lang w:val="x-none"/>
        </w:rPr>
        <w:t>anga</w:t>
      </w:r>
      <w:r w:rsidR="00EF1A13">
        <w:rPr>
          <w:rFonts w:ascii="Times New Roman" w:hAnsi="Times New Roman" w:cs="Times New Roman" w:hint="eastAsia"/>
          <w:lang w:val="x-none"/>
        </w:rPr>
        <w:t>爺爺啊，</w:t>
      </w:r>
      <w:r w:rsidR="00EF1A13">
        <w:rPr>
          <w:rFonts w:ascii="Times New Roman" w:hAnsi="Times New Roman" w:cs="Times New Roman" w:hint="eastAsia"/>
        </w:rPr>
        <w:t>這是</w:t>
      </w:r>
      <w:proofErr w:type="spellEnd"/>
      <w:r w:rsidR="00EF1A13">
        <w:rPr>
          <w:rFonts w:ascii="Times New Roman" w:hAnsi="Times New Roman" w:cs="Times New Roman" w:hint="eastAsia"/>
        </w:rPr>
        <w:t>P</w:t>
      </w:r>
      <w:r w:rsidR="00EF1A13">
        <w:rPr>
          <w:rFonts w:ascii="Times New Roman" w:hAnsi="Times New Roman" w:cs="Times New Roman"/>
        </w:rPr>
        <w:t>ilaw</w:t>
      </w:r>
      <w:r w:rsidR="00EF1A13">
        <w:rPr>
          <w:rFonts w:ascii="Times New Roman" w:hAnsi="Times New Roman" w:cs="Times New Roman" w:hint="eastAsia"/>
          <w:lang w:val="x-none"/>
        </w:rPr>
        <w:t>的酒杯，我在此以此酒杯向您鞠躬致歉，此後將不會有「</w:t>
      </w:r>
      <w:r w:rsidR="00EF1A13" w:rsidRPr="00EF1A13">
        <w:rPr>
          <w:rFonts w:ascii="Times New Roman" w:hAnsi="Times New Roman" w:cs="Times New Roman" w:hint="eastAsia"/>
          <w:color w:val="0432FF"/>
          <w:lang w:val="x-none"/>
        </w:rPr>
        <w:t>神靈的指腹？</w:t>
      </w:r>
      <w:r w:rsidR="00EF1A13">
        <w:rPr>
          <w:rFonts w:ascii="Times New Roman" w:hAnsi="Times New Roman" w:cs="Times New Roman" w:hint="eastAsia"/>
          <w:lang w:val="x-none"/>
        </w:rPr>
        <w:t>」</w:t>
      </w:r>
    </w:p>
    <w:p w14:paraId="4227344A" w14:textId="1934B9E2" w:rsidR="007B65E5" w:rsidRDefault="007B65E5" w:rsidP="00F66015">
      <w:pPr>
        <w:rPr>
          <w:rFonts w:ascii="Times New Roman" w:hAnsi="Times New Roman" w:cs="Times New Roman"/>
        </w:rPr>
      </w:pPr>
    </w:p>
    <w:p w14:paraId="2190F8D2" w14:textId="4AA539F8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265239" w:rsidRPr="006F492E">
        <w:rPr>
          <w:rFonts w:ascii="Times New Roman" w:hAnsi="Times New Roman" w:cs="Times New Roman"/>
        </w:rPr>
        <w:t>none</w:t>
      </w:r>
    </w:p>
    <w:p w14:paraId="51A654B3" w14:textId="77777777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750C2AA5" w14:textId="3FADB7E2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265239" w:rsidRPr="006F492E">
        <w:rPr>
          <w:rFonts w:ascii="Times New Roman" w:hAnsi="Times New Roman" w:cs="Times New Roman"/>
        </w:rPr>
        <w:t>none</w:t>
      </w:r>
    </w:p>
    <w:p w14:paraId="6ECCF10D" w14:textId="5714C56C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265239" w:rsidRPr="006F492E">
        <w:rPr>
          <w:rFonts w:ascii="Times New Roman" w:hAnsi="Times New Roman" w:cs="Times New Roman"/>
        </w:rPr>
        <w:t>就像我們的祖先</w:t>
      </w:r>
      <w:proofErr w:type="spellStart"/>
      <w:r w:rsidR="00265239" w:rsidRPr="006F492E">
        <w:rPr>
          <w:rFonts w:ascii="Times New Roman" w:hAnsi="Times New Roman" w:cs="Times New Roman"/>
        </w:rPr>
        <w:t>Kmbuta</w:t>
      </w:r>
      <w:proofErr w:type="spellEnd"/>
      <w:r w:rsidR="00265239" w:rsidRPr="006F492E">
        <w:rPr>
          <w:rFonts w:ascii="Times New Roman" w:hAnsi="Times New Roman" w:cs="Times New Roman"/>
        </w:rPr>
        <w:t>(1)</w:t>
      </w:r>
      <w:r w:rsidR="00265239" w:rsidRPr="006F492E">
        <w:rPr>
          <w:rFonts w:ascii="Times New Roman" w:hAnsi="Times New Roman" w:cs="Times New Roman"/>
        </w:rPr>
        <w:t>的訓勉：「你們後代子孫如果之間有什麼紛爭，以菸葉和酒尋求和解，不要懷恨在心不釋懷；人非聖賢孰能無過，即使是捍衛族人的長者，教導做人處世的長者，在舌頭上也會犯錯。」因此這一杯，是</w:t>
      </w:r>
      <w:r w:rsidR="00265239" w:rsidRPr="006F492E">
        <w:rPr>
          <w:rFonts w:ascii="Times New Roman" w:hAnsi="Times New Roman" w:cs="Times New Roman"/>
        </w:rPr>
        <w:t>Pilaw</w:t>
      </w:r>
      <w:r w:rsidR="00265239" w:rsidRPr="006F492E">
        <w:rPr>
          <w:rFonts w:ascii="Times New Roman" w:hAnsi="Times New Roman" w:cs="Times New Roman"/>
        </w:rPr>
        <w:t>的杯子在上蒼之前誠懇的跟你賠罪，也懇請你諒解！」親家舉起杯，</w:t>
      </w:r>
    </w:p>
    <w:p w14:paraId="47487C54" w14:textId="343A690F" w:rsidR="007B65E5" w:rsidRPr="006F492E" w:rsidRDefault="007B65E5" w:rsidP="007B65E5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265239" w:rsidRPr="00265239">
        <w:rPr>
          <w:rFonts w:ascii="Times New Roman" w:hAnsi="Times New Roman" w:cs="Times New Roman"/>
        </w:rPr>
        <w:t xml:space="preserve"> </w:t>
      </w:r>
      <w:r w:rsidR="00265239" w:rsidRPr="006F492E">
        <w:rPr>
          <w:rFonts w:ascii="Times New Roman" w:hAnsi="Times New Roman" w:cs="Times New Roman"/>
        </w:rPr>
        <w:t>none</w:t>
      </w:r>
    </w:p>
    <w:p w14:paraId="16CBBFFD" w14:textId="49088D67" w:rsidR="007B65E5" w:rsidRDefault="007B65E5" w:rsidP="00F66015">
      <w:pPr>
        <w:rPr>
          <w:rFonts w:ascii="Times New Roman" w:hAnsi="Times New Roman" w:cs="Times New Roman"/>
        </w:rPr>
      </w:pPr>
    </w:p>
    <w:p w14:paraId="75A7E8E6" w14:textId="6394746A" w:rsidR="009B50BF" w:rsidRPr="006F492E" w:rsidRDefault="00265239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proofErr w:type="spellStart"/>
      <w:r w:rsidR="009B50BF" w:rsidRPr="006F492E">
        <w:rPr>
          <w:rFonts w:ascii="Times New Roman" w:hAnsi="Times New Roman" w:cs="Times New Roman"/>
        </w:rPr>
        <w:t>smyuk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yaba</w:t>
      </w:r>
      <w:proofErr w:type="spellEnd"/>
      <w:r w:rsidR="009B50BF" w:rsidRPr="006F492E">
        <w:rPr>
          <w:rFonts w:ascii="Times New Roman" w:hAnsi="Times New Roman" w:cs="Times New Roman"/>
        </w:rPr>
        <w:t xml:space="preserve"> maku </w:t>
      </w:r>
      <w:proofErr w:type="spellStart"/>
      <w:r w:rsidR="009B50BF" w:rsidRPr="006F492E">
        <w:rPr>
          <w:rFonts w:ascii="Times New Roman" w:hAnsi="Times New Roman" w:cs="Times New Roman"/>
        </w:rPr>
        <w:t>mha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; </w:t>
      </w:r>
      <w:proofErr w:type="spellStart"/>
      <w:r w:rsidR="009B50BF" w:rsidRPr="006F492E">
        <w:rPr>
          <w:rFonts w:ascii="Times New Roman" w:hAnsi="Times New Roman" w:cs="Times New Roman"/>
        </w:rPr>
        <w:t>nanu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yasa</w:t>
      </w:r>
      <w:proofErr w:type="spellEnd"/>
      <w:r w:rsidR="009B50BF" w:rsidRPr="006F492E">
        <w:rPr>
          <w:rFonts w:ascii="Times New Roman" w:hAnsi="Times New Roman" w:cs="Times New Roman"/>
        </w:rPr>
        <w:t xml:space="preserve"> blaq</w:t>
      </w:r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, </w:t>
      </w:r>
      <w:proofErr w:type="spellStart"/>
      <w:r w:rsidR="009B50BF" w:rsidRPr="006F492E">
        <w:rPr>
          <w:rFonts w:ascii="Times New Roman" w:hAnsi="Times New Roman" w:cs="Times New Roman"/>
        </w:rPr>
        <w:t>kya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koxan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nanak</w:t>
      </w:r>
      <w:proofErr w:type="spellEnd"/>
      <w:r w:rsidR="009B50BF" w:rsidRPr="006F492E">
        <w:rPr>
          <w:rFonts w:ascii="Times New Roman" w:hAnsi="Times New Roman" w:cs="Times New Roman"/>
        </w:rPr>
        <w:t xml:space="preserve"> na </w:t>
      </w:r>
      <w:proofErr w:type="spellStart"/>
      <w:r w:rsidR="009B50BF" w:rsidRPr="006F492E">
        <w:rPr>
          <w:rFonts w:ascii="Times New Roman" w:hAnsi="Times New Roman" w:cs="Times New Roman"/>
        </w:rPr>
        <w:t>yama</w:t>
      </w:r>
      <w:proofErr w:type="spellEnd"/>
      <w:r w:rsidR="009B50BF" w:rsidRPr="006F492E">
        <w:rPr>
          <w:rFonts w:ascii="Times New Roman" w:hAnsi="Times New Roman" w:cs="Times New Roman"/>
        </w:rPr>
        <w:t xml:space="preserve"> Pilaw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>,</w:t>
      </w:r>
      <w:r w:rsidR="009B50BF">
        <w:rPr>
          <w:rFonts w:ascii="Times New Roman" w:hAnsi="Times New Roman" w:cs="Times New Roman" w:hint="eastAsia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nway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galaw</w:t>
      </w:r>
      <w:proofErr w:type="spellEnd"/>
      <w:r w:rsidR="009B50BF" w:rsidRPr="006F492E">
        <w:rPr>
          <w:rFonts w:ascii="Times New Roman" w:hAnsi="Times New Roman" w:cs="Times New Roman"/>
        </w:rPr>
        <w:t xml:space="preserve"> mu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qhziy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aring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kira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, musa </w:t>
      </w:r>
      <w:proofErr w:type="spellStart"/>
      <w:r w:rsidR="009B50BF" w:rsidRPr="006F492E">
        <w:rPr>
          <w:rFonts w:ascii="Times New Roman" w:hAnsi="Times New Roman" w:cs="Times New Roman"/>
        </w:rPr>
        <w:t>ungat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nanu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sktu</w:t>
      </w:r>
      <w:proofErr w:type="spellEnd"/>
      <w:r w:rsidR="009B50BF" w:rsidRPr="006F492E">
        <w:rPr>
          <w:rFonts w:ascii="Times New Roman" w:hAnsi="Times New Roman" w:cs="Times New Roman"/>
        </w:rPr>
        <w:t xml:space="preserve"> kami na </w:t>
      </w:r>
      <w:proofErr w:type="spellStart"/>
      <w:r w:rsidR="009B50BF" w:rsidRPr="006F492E">
        <w:rPr>
          <w:rFonts w:ascii="Times New Roman" w:hAnsi="Times New Roman" w:cs="Times New Roman"/>
        </w:rPr>
        <w:t>utux</w:t>
      </w:r>
      <w:proofErr w:type="spellEnd"/>
      <w:r w:rsidR="009B50BF" w:rsidRPr="006F492E">
        <w:rPr>
          <w:rFonts w:ascii="Times New Roman" w:hAnsi="Times New Roman" w:cs="Times New Roman"/>
        </w:rPr>
        <w:t xml:space="preserve"> la</w:t>
      </w:r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. musa </w:t>
      </w:r>
      <w:proofErr w:type="spellStart"/>
      <w:r w:rsidR="009B50BF" w:rsidRPr="006F492E">
        <w:rPr>
          <w:rFonts w:ascii="Times New Roman" w:hAnsi="Times New Roman" w:cs="Times New Roman"/>
        </w:rPr>
        <w:t>yan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kryax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mqoyat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biqan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utux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yama</w:t>
      </w:r>
      <w:proofErr w:type="spellEnd"/>
      <w:r w:rsidR="009B50BF" w:rsidRPr="006F492E">
        <w:rPr>
          <w:rFonts w:ascii="Times New Roman" w:hAnsi="Times New Roman" w:cs="Times New Roman"/>
        </w:rPr>
        <w:t xml:space="preserve"> Pilaw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>.</w:t>
      </w:r>
    </w:p>
    <w:p w14:paraId="3457B7AA" w14:textId="5142F1A8" w:rsidR="009B50BF" w:rsidRPr="006F492E" w:rsidRDefault="00265239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</w:t>
      </w:r>
      <w:proofErr w:type="spellStart"/>
      <w:r w:rsidR="009B50BF" w:rsidRPr="006F492E">
        <w:rPr>
          <w:rFonts w:ascii="Times New Roman" w:hAnsi="Times New Roman" w:cs="Times New Roman"/>
        </w:rPr>
        <w:t>smyuk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yaba</w:t>
      </w:r>
      <w:proofErr w:type="spellEnd"/>
      <w:r w:rsidR="009B50BF" w:rsidRPr="006F492E">
        <w:rPr>
          <w:rFonts w:ascii="Times New Roman" w:hAnsi="Times New Roman" w:cs="Times New Roman"/>
        </w:rPr>
        <w:t xml:space="preserve"> maku </w:t>
      </w:r>
      <w:proofErr w:type="spellStart"/>
      <w:r w:rsidR="009B50BF" w:rsidRPr="006F492E">
        <w:rPr>
          <w:rFonts w:ascii="Times New Roman" w:hAnsi="Times New Roman" w:cs="Times New Roman"/>
        </w:rPr>
        <w:t>mha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; </w:t>
      </w:r>
      <w:proofErr w:type="spellStart"/>
      <w:r w:rsidR="009B50BF" w:rsidRPr="006F492E">
        <w:rPr>
          <w:rFonts w:ascii="Times New Roman" w:hAnsi="Times New Roman" w:cs="Times New Roman"/>
        </w:rPr>
        <w:t>nanu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yasa</w:t>
      </w:r>
      <w:proofErr w:type="spellEnd"/>
      <w:r w:rsidR="009B50BF" w:rsidRPr="006F492E">
        <w:rPr>
          <w:rFonts w:ascii="Times New Roman" w:hAnsi="Times New Roman" w:cs="Times New Roman"/>
        </w:rPr>
        <w:t xml:space="preserve"> blaq</w:t>
      </w:r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, </w:t>
      </w:r>
      <w:proofErr w:type="spellStart"/>
      <w:r w:rsidR="009B50BF" w:rsidRPr="006F492E">
        <w:rPr>
          <w:rFonts w:ascii="Times New Roman" w:hAnsi="Times New Roman" w:cs="Times New Roman"/>
        </w:rPr>
        <w:t>kya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koxan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nanak</w:t>
      </w:r>
      <w:proofErr w:type="spellEnd"/>
      <w:r w:rsidR="009B50BF" w:rsidRPr="006F492E">
        <w:rPr>
          <w:rFonts w:ascii="Times New Roman" w:hAnsi="Times New Roman" w:cs="Times New Roman"/>
        </w:rPr>
        <w:t xml:space="preserve"> na </w:t>
      </w:r>
      <w:proofErr w:type="spellStart"/>
      <w:r w:rsidR="009B50BF" w:rsidRPr="006F492E">
        <w:rPr>
          <w:rFonts w:ascii="Times New Roman" w:hAnsi="Times New Roman" w:cs="Times New Roman"/>
        </w:rPr>
        <w:t>yama</w:t>
      </w:r>
      <w:proofErr w:type="spellEnd"/>
      <w:r w:rsidR="009B50BF" w:rsidRPr="006F492E">
        <w:rPr>
          <w:rFonts w:ascii="Times New Roman" w:hAnsi="Times New Roman" w:cs="Times New Roman"/>
        </w:rPr>
        <w:t xml:space="preserve"> Pilaw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>,</w:t>
      </w:r>
      <w:r w:rsidR="009B50BF">
        <w:rPr>
          <w:rFonts w:ascii="Times New Roman" w:hAnsi="Times New Roman" w:cs="Times New Roman" w:hint="eastAsia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nway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galaw</w:t>
      </w:r>
      <w:proofErr w:type="spellEnd"/>
      <w:r w:rsidR="009B50BF" w:rsidRPr="006F492E">
        <w:rPr>
          <w:rFonts w:ascii="Times New Roman" w:hAnsi="Times New Roman" w:cs="Times New Roman"/>
        </w:rPr>
        <w:t xml:space="preserve"> mu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qhziy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aring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kira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, musa </w:t>
      </w:r>
      <w:proofErr w:type="spellStart"/>
      <w:r w:rsidR="009B50BF" w:rsidRPr="006F492E">
        <w:rPr>
          <w:rFonts w:ascii="Times New Roman" w:hAnsi="Times New Roman" w:cs="Times New Roman"/>
        </w:rPr>
        <w:t>ungat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nanu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sktu</w:t>
      </w:r>
      <w:proofErr w:type="spellEnd"/>
      <w:r w:rsidR="009B50BF" w:rsidRPr="009B50B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  <w:color w:val="FF0000"/>
        </w:rPr>
        <w:t>kamil</w:t>
      </w:r>
      <w:proofErr w:type="spellEnd"/>
      <w:r w:rsidR="009B50BF" w:rsidRPr="009B50BF">
        <w:rPr>
          <w:rFonts w:ascii="Times New Roman" w:hAnsi="Times New Roman" w:cs="Times New Roman"/>
          <w:color w:val="FF0000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na </w:t>
      </w:r>
      <w:proofErr w:type="spellStart"/>
      <w:r w:rsidR="009B50BF" w:rsidRPr="006F492E">
        <w:rPr>
          <w:rFonts w:ascii="Times New Roman" w:hAnsi="Times New Roman" w:cs="Times New Roman"/>
        </w:rPr>
        <w:t>utux</w:t>
      </w:r>
      <w:proofErr w:type="spellEnd"/>
      <w:r w:rsidR="009B50BF" w:rsidRPr="006F492E">
        <w:rPr>
          <w:rFonts w:ascii="Times New Roman" w:hAnsi="Times New Roman" w:cs="Times New Roman"/>
        </w:rPr>
        <w:t xml:space="preserve"> la</w:t>
      </w:r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 xml:space="preserve">. musa </w:t>
      </w:r>
      <w:proofErr w:type="spellStart"/>
      <w:r w:rsidR="009B50BF" w:rsidRPr="006F492E">
        <w:rPr>
          <w:rFonts w:ascii="Times New Roman" w:hAnsi="Times New Roman" w:cs="Times New Roman"/>
        </w:rPr>
        <w:t>yan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kryax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mqoyat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biqan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utux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qu</w:t>
      </w:r>
      <w:proofErr w:type="spellEnd"/>
      <w:r w:rsidR="009B50BF" w:rsidRPr="006F492E">
        <w:rPr>
          <w:rFonts w:ascii="Times New Roman" w:hAnsi="Times New Roman" w:cs="Times New Roman"/>
        </w:rPr>
        <w:t xml:space="preserve"> </w:t>
      </w:r>
      <w:proofErr w:type="spellStart"/>
      <w:r w:rsidR="009B50BF" w:rsidRPr="006F492E">
        <w:rPr>
          <w:rFonts w:ascii="Times New Roman" w:hAnsi="Times New Roman" w:cs="Times New Roman"/>
        </w:rPr>
        <w:t>yama</w:t>
      </w:r>
      <w:proofErr w:type="spellEnd"/>
      <w:r w:rsidR="009B50BF" w:rsidRPr="006F492E">
        <w:rPr>
          <w:rFonts w:ascii="Times New Roman" w:hAnsi="Times New Roman" w:cs="Times New Roman"/>
        </w:rPr>
        <w:t xml:space="preserve"> Pilaw </w:t>
      </w:r>
      <w:proofErr w:type="spellStart"/>
      <w:r w:rsidR="009B50BF" w:rsidRPr="006F492E">
        <w:rPr>
          <w:rFonts w:ascii="Times New Roman" w:hAnsi="Times New Roman" w:cs="Times New Roman"/>
        </w:rPr>
        <w:t>qani</w:t>
      </w:r>
      <w:proofErr w:type="spellEnd"/>
      <w:r w:rsidR="009B50BF">
        <w:rPr>
          <w:rFonts w:ascii="Times New Roman" w:hAnsi="Times New Roman" w:cs="Times New Roman"/>
        </w:rPr>
        <w:t xml:space="preserve"> </w:t>
      </w:r>
      <w:r w:rsidR="009B50BF" w:rsidRPr="006F492E">
        <w:rPr>
          <w:rFonts w:ascii="Times New Roman" w:hAnsi="Times New Roman" w:cs="Times New Roman"/>
        </w:rPr>
        <w:t>.</w:t>
      </w:r>
    </w:p>
    <w:p w14:paraId="57A85D04" w14:textId="242DD0FF" w:rsidR="00265239" w:rsidRPr="009B50BF" w:rsidRDefault="00265239" w:rsidP="00265239">
      <w:pPr>
        <w:rPr>
          <w:rFonts w:ascii="Times New Roman" w:hAnsi="Times New Roman" w:cs="Times New Roman"/>
        </w:rPr>
      </w:pPr>
    </w:p>
    <w:p w14:paraId="71054C53" w14:textId="23E8F47F" w:rsidR="00265239" w:rsidRPr="006F492E" w:rsidRDefault="00265239" w:rsidP="0026523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proofErr w:type="spellStart"/>
      <w:r w:rsidR="009B50BF" w:rsidRPr="009B50BF">
        <w:rPr>
          <w:rFonts w:ascii="Times New Roman" w:hAnsi="Times New Roman" w:cs="Times New Roman"/>
        </w:rPr>
        <w:t>smyuk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qu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yaba</w:t>
      </w:r>
      <w:proofErr w:type="spellEnd"/>
      <w:r w:rsidR="009B50BF" w:rsidRPr="009B50BF">
        <w:rPr>
          <w:rFonts w:ascii="Times New Roman" w:hAnsi="Times New Roman" w:cs="Times New Roman"/>
        </w:rPr>
        <w:t xml:space="preserve"> maku </w:t>
      </w:r>
      <w:proofErr w:type="spellStart"/>
      <w:r w:rsidR="009B50BF" w:rsidRPr="009B50BF">
        <w:rPr>
          <w:rFonts w:ascii="Times New Roman" w:hAnsi="Times New Roman" w:cs="Times New Roman"/>
        </w:rPr>
        <w:t>mha</w:t>
      </w:r>
      <w:proofErr w:type="spellEnd"/>
      <w:r w:rsidR="009B50BF" w:rsidRPr="009B50BF">
        <w:rPr>
          <w:rFonts w:ascii="Times New Roman" w:hAnsi="Times New Roman" w:cs="Times New Roman"/>
        </w:rPr>
        <w:t xml:space="preserve"> ; </w:t>
      </w:r>
      <w:proofErr w:type="spellStart"/>
      <w:r w:rsidR="009B50BF" w:rsidRPr="009B50BF">
        <w:rPr>
          <w:rFonts w:ascii="Times New Roman" w:hAnsi="Times New Roman" w:cs="Times New Roman"/>
        </w:rPr>
        <w:t>nanu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yasa</w:t>
      </w:r>
      <w:proofErr w:type="spellEnd"/>
      <w:r w:rsidR="009B50BF" w:rsidRPr="009B50BF">
        <w:rPr>
          <w:rFonts w:ascii="Times New Roman" w:hAnsi="Times New Roman" w:cs="Times New Roman"/>
        </w:rPr>
        <w:t xml:space="preserve"> blaq , </w:t>
      </w:r>
      <w:proofErr w:type="spellStart"/>
      <w:r w:rsidR="009B50BF" w:rsidRPr="009B50BF">
        <w:rPr>
          <w:rFonts w:ascii="Times New Roman" w:hAnsi="Times New Roman" w:cs="Times New Roman"/>
        </w:rPr>
        <w:t>kya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koxan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nanak</w:t>
      </w:r>
      <w:proofErr w:type="spellEnd"/>
      <w:r w:rsidR="009B50BF" w:rsidRPr="009B50BF">
        <w:rPr>
          <w:rFonts w:ascii="Times New Roman" w:hAnsi="Times New Roman" w:cs="Times New Roman"/>
        </w:rPr>
        <w:t xml:space="preserve"> na </w:t>
      </w:r>
      <w:proofErr w:type="spellStart"/>
      <w:r w:rsidR="009B50BF" w:rsidRPr="009B50BF">
        <w:rPr>
          <w:rFonts w:ascii="Times New Roman" w:hAnsi="Times New Roman" w:cs="Times New Roman"/>
        </w:rPr>
        <w:t>yama</w:t>
      </w:r>
      <w:proofErr w:type="spellEnd"/>
      <w:r w:rsidR="009B50BF" w:rsidRPr="009B50BF">
        <w:rPr>
          <w:rFonts w:ascii="Times New Roman" w:hAnsi="Times New Roman" w:cs="Times New Roman"/>
        </w:rPr>
        <w:t xml:space="preserve"> Pilaw </w:t>
      </w:r>
      <w:proofErr w:type="spellStart"/>
      <w:r w:rsidR="009B50BF" w:rsidRPr="009B50BF">
        <w:rPr>
          <w:rFonts w:ascii="Times New Roman" w:hAnsi="Times New Roman" w:cs="Times New Roman"/>
        </w:rPr>
        <w:t>qani</w:t>
      </w:r>
      <w:proofErr w:type="spellEnd"/>
      <w:r w:rsidR="009B50BF" w:rsidRPr="009B50BF">
        <w:rPr>
          <w:rFonts w:ascii="Times New Roman" w:hAnsi="Times New Roman" w:cs="Times New Roman"/>
        </w:rPr>
        <w:t xml:space="preserve"> ,</w:t>
      </w:r>
      <w:r w:rsidR="009B50BF" w:rsidRPr="009B50BF">
        <w:rPr>
          <w:rFonts w:ascii="Times New Roman" w:hAnsi="Times New Roman" w:cs="Times New Roman" w:hint="eastAsia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nway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galaw</w:t>
      </w:r>
      <w:proofErr w:type="spellEnd"/>
      <w:r w:rsidR="009B50BF" w:rsidRPr="009B50BF">
        <w:rPr>
          <w:rFonts w:ascii="Times New Roman" w:hAnsi="Times New Roman" w:cs="Times New Roman"/>
        </w:rPr>
        <w:t xml:space="preserve"> mu </w:t>
      </w:r>
      <w:proofErr w:type="spellStart"/>
      <w:r w:rsidR="009B50BF" w:rsidRPr="009B50BF">
        <w:rPr>
          <w:rFonts w:ascii="Times New Roman" w:hAnsi="Times New Roman" w:cs="Times New Roman"/>
        </w:rPr>
        <w:t>qu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qhziy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qani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aring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kira</w:t>
      </w:r>
      <w:proofErr w:type="spellEnd"/>
      <w:r w:rsidR="009B50BF" w:rsidRPr="009B50BF">
        <w:rPr>
          <w:rFonts w:ascii="Times New Roman" w:hAnsi="Times New Roman" w:cs="Times New Roman"/>
        </w:rPr>
        <w:t xml:space="preserve"> , musa </w:t>
      </w:r>
      <w:proofErr w:type="spellStart"/>
      <w:r w:rsidR="009B50BF" w:rsidRPr="009B50BF">
        <w:rPr>
          <w:rFonts w:ascii="Times New Roman" w:hAnsi="Times New Roman" w:cs="Times New Roman"/>
        </w:rPr>
        <w:t>ungat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nanu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qu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sktu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kamil</w:t>
      </w:r>
      <w:proofErr w:type="spellEnd"/>
      <w:r w:rsidR="009B50BF" w:rsidRPr="009B50BF">
        <w:rPr>
          <w:rFonts w:ascii="Times New Roman" w:hAnsi="Times New Roman" w:cs="Times New Roman"/>
        </w:rPr>
        <w:t xml:space="preserve"> na </w:t>
      </w:r>
      <w:proofErr w:type="spellStart"/>
      <w:r w:rsidR="009B50BF" w:rsidRPr="009B50BF">
        <w:rPr>
          <w:rFonts w:ascii="Times New Roman" w:hAnsi="Times New Roman" w:cs="Times New Roman"/>
        </w:rPr>
        <w:t>utux</w:t>
      </w:r>
      <w:proofErr w:type="spellEnd"/>
      <w:r w:rsidR="009B50BF" w:rsidRPr="009B50BF">
        <w:rPr>
          <w:rFonts w:ascii="Times New Roman" w:hAnsi="Times New Roman" w:cs="Times New Roman"/>
        </w:rPr>
        <w:t xml:space="preserve"> la . musa </w:t>
      </w:r>
      <w:proofErr w:type="spellStart"/>
      <w:r w:rsidR="009B50BF" w:rsidRPr="009B50BF">
        <w:rPr>
          <w:rFonts w:ascii="Times New Roman" w:hAnsi="Times New Roman" w:cs="Times New Roman"/>
        </w:rPr>
        <w:t>yan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kryax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mqoyat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biqan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utux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qu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yama</w:t>
      </w:r>
      <w:proofErr w:type="spellEnd"/>
      <w:r w:rsidR="009B50BF" w:rsidRPr="009B50BF">
        <w:rPr>
          <w:rFonts w:ascii="Times New Roman" w:hAnsi="Times New Roman" w:cs="Times New Roman"/>
        </w:rPr>
        <w:t xml:space="preserve"> Pilaw </w:t>
      </w:r>
      <w:proofErr w:type="spellStart"/>
      <w:r w:rsidR="009B50BF" w:rsidRPr="009B50BF">
        <w:rPr>
          <w:rFonts w:ascii="Times New Roman" w:hAnsi="Times New Roman" w:cs="Times New Roman"/>
        </w:rPr>
        <w:t>qani</w:t>
      </w:r>
      <w:proofErr w:type="spellEnd"/>
      <w:r w:rsidR="009B50BF" w:rsidRPr="009B50BF">
        <w:rPr>
          <w:rFonts w:ascii="Times New Roman" w:hAnsi="Times New Roman" w:cs="Times New Roman"/>
        </w:rPr>
        <w:t xml:space="preserve"> .</w:t>
      </w:r>
    </w:p>
    <w:p w14:paraId="734E0AB4" w14:textId="54B2E5A5" w:rsidR="00265239" w:rsidRPr="006F492E" w:rsidRDefault="00265239" w:rsidP="0026523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9B50BF" w:rsidRPr="006F492E">
        <w:rPr>
          <w:rFonts w:ascii="Times New Roman" w:hAnsi="Times New Roman" w:cs="Times New Roman"/>
        </w:rPr>
        <w:t>Tanga</w:t>
      </w:r>
      <w:r w:rsidR="009B50BF" w:rsidRPr="006F492E">
        <w:rPr>
          <w:rFonts w:ascii="Times New Roman" w:hAnsi="Times New Roman" w:cs="Times New Roman"/>
        </w:rPr>
        <w:t>也舉起了杯子說：「或許</w:t>
      </w:r>
      <w:r w:rsidR="009B50BF" w:rsidRPr="006F492E">
        <w:rPr>
          <w:rFonts w:ascii="Times New Roman" w:hAnsi="Times New Roman" w:cs="Times New Roman"/>
        </w:rPr>
        <w:t>Pilaw</w:t>
      </w:r>
      <w:r w:rsidR="009B50BF" w:rsidRPr="006F492E">
        <w:rPr>
          <w:rFonts w:ascii="Times New Roman" w:hAnsi="Times New Roman" w:cs="Times New Roman"/>
        </w:rPr>
        <w:t>太在意自己的想法，這樣也好，我接受</w:t>
      </w:r>
      <w:r w:rsidR="009B50BF" w:rsidRPr="006F492E">
        <w:rPr>
          <w:rFonts w:ascii="Times New Roman" w:hAnsi="Times New Roman" w:cs="Times New Roman"/>
        </w:rPr>
        <w:t>Pilaw</w:t>
      </w:r>
      <w:r w:rsidR="009B50BF" w:rsidRPr="006F492E">
        <w:rPr>
          <w:rFonts w:ascii="Times New Roman" w:hAnsi="Times New Roman" w:cs="Times New Roman"/>
        </w:rPr>
        <w:t>的這一杯，所有</w:t>
      </w:r>
      <w:r w:rsidR="009B50BF" w:rsidRPr="006F492E">
        <w:rPr>
          <w:rFonts w:ascii="Times New Roman" w:hAnsi="Times New Roman" w:cs="Times New Roman"/>
        </w:rPr>
        <w:t>Pilaw</w:t>
      </w:r>
      <w:r w:rsidR="009B50BF" w:rsidRPr="006F492E">
        <w:rPr>
          <w:rFonts w:ascii="Times New Roman" w:hAnsi="Times New Roman" w:cs="Times New Roman"/>
        </w:rPr>
        <w:t>失禮的事將隨著這杯化解，從今以後不管</w:t>
      </w:r>
      <w:r w:rsidR="009B50BF" w:rsidRPr="006F492E">
        <w:rPr>
          <w:rFonts w:ascii="Times New Roman" w:hAnsi="Times New Roman" w:cs="Times New Roman"/>
        </w:rPr>
        <w:t>Pilaw</w:t>
      </w:r>
      <w:r w:rsidR="009B50BF" w:rsidRPr="006F492E">
        <w:rPr>
          <w:rFonts w:ascii="Times New Roman" w:hAnsi="Times New Roman" w:cs="Times New Roman"/>
        </w:rPr>
        <w:t>任何時候上山打獵必然得祝福！」</w:t>
      </w:r>
    </w:p>
    <w:p w14:paraId="13FD93A7" w14:textId="37EBA780" w:rsidR="00265239" w:rsidRDefault="00265239" w:rsidP="0026523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9B50BF">
        <w:rPr>
          <w:rFonts w:ascii="Times New Roman" w:hAnsi="Times New Roman" w:cs="Times New Roman"/>
        </w:rPr>
        <w:t xml:space="preserve"> </w:t>
      </w:r>
      <w:r w:rsidR="009B50BF">
        <w:rPr>
          <w:rFonts w:ascii="Times New Roman" w:hAnsi="Times New Roman" w:cs="Times New Roman" w:hint="eastAsia"/>
          <w:lang w:val="x-none"/>
        </w:rPr>
        <w:t>我爸爸回答道：這樣好，我的女婿</w:t>
      </w:r>
      <w:proofErr w:type="spellStart"/>
      <w:r w:rsidR="009B50BF">
        <w:rPr>
          <w:rFonts w:ascii="Times New Roman" w:hAnsi="Times New Roman" w:cs="Times New Roman" w:hint="eastAsia"/>
          <w:lang w:val="x-none"/>
        </w:rPr>
        <w:t>P</w:t>
      </w:r>
      <w:r w:rsidR="009B50BF">
        <w:rPr>
          <w:rFonts w:ascii="Times New Roman" w:hAnsi="Times New Roman" w:cs="Times New Roman"/>
          <w:lang w:val="x-none"/>
        </w:rPr>
        <w:t>ilaw</w:t>
      </w:r>
      <w:r w:rsidR="009B50BF">
        <w:rPr>
          <w:rFonts w:ascii="Times New Roman" w:hAnsi="Times New Roman" w:cs="Times New Roman" w:hint="eastAsia"/>
          <w:lang w:val="x-none"/>
        </w:rPr>
        <w:t>可能在意自己，讓我拿起我的酒杯，從等一下起，就沒有任何</w:t>
      </w:r>
      <w:proofErr w:type="spellEnd"/>
      <w:r w:rsidR="009B50BF">
        <w:rPr>
          <w:rFonts w:ascii="Times New Roman" w:hAnsi="Times New Roman" w:cs="Times New Roman" w:hint="eastAsia"/>
          <w:lang w:val="x-none"/>
        </w:rPr>
        <w:t>「</w:t>
      </w:r>
      <w:proofErr w:type="spellStart"/>
      <w:r w:rsidR="009B50BF" w:rsidRPr="009B50BF">
        <w:rPr>
          <w:rFonts w:ascii="Times New Roman" w:hAnsi="Times New Roman" w:cs="Times New Roman"/>
        </w:rPr>
        <w:t>sktu</w:t>
      </w:r>
      <w:proofErr w:type="spellEnd"/>
      <w:r w:rsidR="009B50BF" w:rsidRPr="009B50BF">
        <w:rPr>
          <w:rFonts w:ascii="Times New Roman" w:hAnsi="Times New Roman" w:cs="Times New Roman"/>
        </w:rPr>
        <w:t xml:space="preserve"> </w:t>
      </w:r>
      <w:proofErr w:type="spellStart"/>
      <w:r w:rsidR="009B50BF" w:rsidRPr="009B50BF">
        <w:rPr>
          <w:rFonts w:ascii="Times New Roman" w:hAnsi="Times New Roman" w:cs="Times New Roman"/>
        </w:rPr>
        <w:t>kamil</w:t>
      </w:r>
      <w:proofErr w:type="spellEnd"/>
      <w:r w:rsidR="009B50BF" w:rsidRPr="009B50BF">
        <w:rPr>
          <w:rFonts w:ascii="Times New Roman" w:hAnsi="Times New Roman" w:cs="Times New Roman"/>
        </w:rPr>
        <w:t xml:space="preserve"> na </w:t>
      </w:r>
      <w:proofErr w:type="spellStart"/>
      <w:r w:rsidR="009B50BF" w:rsidRPr="009B50BF">
        <w:rPr>
          <w:rFonts w:ascii="Times New Roman" w:hAnsi="Times New Roman" w:cs="Times New Roman"/>
        </w:rPr>
        <w:t>utux</w:t>
      </w:r>
      <w:proofErr w:type="spellEnd"/>
      <w:r w:rsidR="009B50BF">
        <w:rPr>
          <w:rFonts w:ascii="Times New Roman" w:hAnsi="Times New Roman" w:cs="Times New Roman" w:hint="eastAsia"/>
          <w:lang w:val="x-none"/>
        </w:rPr>
        <w:t>」了，女婿</w:t>
      </w:r>
      <w:proofErr w:type="spellStart"/>
      <w:r w:rsidR="009B50BF">
        <w:rPr>
          <w:rFonts w:ascii="Times New Roman" w:hAnsi="Times New Roman" w:cs="Times New Roman" w:hint="eastAsia"/>
          <w:lang w:val="x-none"/>
        </w:rPr>
        <w:t>P</w:t>
      </w:r>
      <w:r w:rsidR="009B50BF">
        <w:rPr>
          <w:rFonts w:ascii="Times New Roman" w:hAnsi="Times New Roman" w:cs="Times New Roman"/>
          <w:lang w:val="x-none"/>
        </w:rPr>
        <w:t>ilaw</w:t>
      </w:r>
      <w:r w:rsidR="009B50BF">
        <w:rPr>
          <w:rFonts w:ascii="Times New Roman" w:hAnsi="Times New Roman" w:cs="Times New Roman" w:hint="eastAsia"/>
          <w:lang w:val="x-none"/>
        </w:rPr>
        <w:t>也會獲得祖靈的福份</w:t>
      </w:r>
      <w:proofErr w:type="spellEnd"/>
      <w:r w:rsidR="009B50BF">
        <w:rPr>
          <w:rFonts w:ascii="Times New Roman" w:hAnsi="Times New Roman" w:cs="Times New Roman" w:hint="eastAsia"/>
          <w:lang w:val="x-none"/>
        </w:rPr>
        <w:t>。</w:t>
      </w:r>
    </w:p>
    <w:p w14:paraId="370CD3D8" w14:textId="0227D678" w:rsidR="009B50BF" w:rsidRDefault="009B50BF" w:rsidP="00265239">
      <w:pPr>
        <w:rPr>
          <w:rFonts w:ascii="Times New Roman" w:hAnsi="Times New Roman" w:cs="Times New Roman"/>
        </w:rPr>
      </w:pPr>
    </w:p>
    <w:p w14:paraId="59F3A663" w14:textId="4054B199" w:rsidR="000F5E99" w:rsidRPr="006F492E" w:rsidRDefault="009B50BF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</w:t>
      </w:r>
      <w:r w:rsidR="000F5E99" w:rsidRPr="006F492E">
        <w:rPr>
          <w:rFonts w:ascii="Times New Roman" w:hAnsi="Times New Roman" w:cs="Times New Roman"/>
        </w:rPr>
        <w:t xml:space="preserve">nbun na </w:t>
      </w:r>
      <w:proofErr w:type="spellStart"/>
      <w:r w:rsidR="000F5E99" w:rsidRPr="006F492E">
        <w:rPr>
          <w:rFonts w:ascii="Times New Roman" w:hAnsi="Times New Roman" w:cs="Times New Roman"/>
        </w:rPr>
        <w:t>yaba</w:t>
      </w:r>
      <w:proofErr w:type="spellEnd"/>
      <w:r w:rsidR="000F5E99" w:rsidRPr="006F492E">
        <w:rPr>
          <w:rFonts w:ascii="Times New Roman" w:hAnsi="Times New Roman" w:cs="Times New Roman"/>
        </w:rPr>
        <w:t xml:space="preserve"> mu </w:t>
      </w:r>
      <w:proofErr w:type="spellStart"/>
      <w:r w:rsidR="000F5E99" w:rsidRPr="006F492E">
        <w:rPr>
          <w:rFonts w:ascii="Times New Roman" w:hAnsi="Times New Roman" w:cs="Times New Roman"/>
        </w:rPr>
        <w:t>qu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qhziy</w:t>
      </w:r>
      <w:proofErr w:type="spellEnd"/>
      <w:r w:rsidR="000F5E99" w:rsidRPr="006F492E">
        <w:rPr>
          <w:rFonts w:ascii="Times New Roman" w:hAnsi="Times New Roman" w:cs="Times New Roman"/>
        </w:rPr>
        <w:t xml:space="preserve"> qasa</w:t>
      </w:r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, </w:t>
      </w:r>
      <w:proofErr w:type="spellStart"/>
      <w:r w:rsidR="000F5E99" w:rsidRPr="006F492E">
        <w:rPr>
          <w:rFonts w:ascii="Times New Roman" w:hAnsi="Times New Roman" w:cs="Times New Roman"/>
        </w:rPr>
        <w:t>aring</w:t>
      </w:r>
      <w:proofErr w:type="spellEnd"/>
      <w:r w:rsidR="000F5E99" w:rsidRPr="006F492E">
        <w:rPr>
          <w:rFonts w:ascii="Times New Roman" w:hAnsi="Times New Roman" w:cs="Times New Roman"/>
        </w:rPr>
        <w:t xml:space="preserve"> wal </w:t>
      </w:r>
      <w:proofErr w:type="spellStart"/>
      <w:r w:rsidR="000F5E99" w:rsidRPr="006F492E">
        <w:rPr>
          <w:rFonts w:ascii="Times New Roman" w:hAnsi="Times New Roman" w:cs="Times New Roman"/>
        </w:rPr>
        <w:t>kblayun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zywaw</w:t>
      </w:r>
      <w:proofErr w:type="spellEnd"/>
      <w:r w:rsidR="000F5E99" w:rsidRPr="006F492E">
        <w:rPr>
          <w:rFonts w:ascii="Times New Roman" w:hAnsi="Times New Roman" w:cs="Times New Roman"/>
        </w:rPr>
        <w:t xml:space="preserve"> qasa </w:t>
      </w:r>
      <w:proofErr w:type="spellStart"/>
      <w:r w:rsidR="000F5E99" w:rsidRPr="006F492E">
        <w:rPr>
          <w:rFonts w:ascii="Times New Roman" w:hAnsi="Times New Roman" w:cs="Times New Roman"/>
        </w:rPr>
        <w:t>lga</w:t>
      </w:r>
      <w:proofErr w:type="spellEnd"/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, </w:t>
      </w:r>
      <w:proofErr w:type="spellStart"/>
      <w:r w:rsidR="000F5E99" w:rsidRPr="006F492E">
        <w:rPr>
          <w:rFonts w:ascii="Times New Roman" w:hAnsi="Times New Roman" w:cs="Times New Roman"/>
        </w:rPr>
        <w:t>yan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kryax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mqoyat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balay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loziy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qu</w:t>
      </w:r>
      <w:proofErr w:type="spellEnd"/>
      <w:r w:rsidR="000F5E99" w:rsidRPr="006F492E">
        <w:rPr>
          <w:rFonts w:ascii="Times New Roman" w:hAnsi="Times New Roman" w:cs="Times New Roman"/>
        </w:rPr>
        <w:t xml:space="preserve"> Pilaw </w:t>
      </w:r>
      <w:proofErr w:type="spellStart"/>
      <w:r w:rsidR="000F5E99" w:rsidRPr="006F492E">
        <w:rPr>
          <w:rFonts w:ascii="Times New Roman" w:hAnsi="Times New Roman" w:cs="Times New Roman"/>
        </w:rPr>
        <w:t>Suyan</w:t>
      </w:r>
      <w:proofErr w:type="spellEnd"/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. </w:t>
      </w:r>
    </w:p>
    <w:p w14:paraId="445A6F38" w14:textId="7343012C" w:rsidR="009B50BF" w:rsidRPr="006F492E" w:rsidRDefault="009B50BF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5C6999F3" w14:textId="70A7F0BB" w:rsidR="009B50BF" w:rsidRPr="000F5E99" w:rsidRDefault="009B50BF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</w:t>
      </w:r>
      <w:r w:rsidR="000F5E99" w:rsidRPr="006F492E">
        <w:rPr>
          <w:rFonts w:ascii="Times New Roman" w:hAnsi="Times New Roman" w:cs="Times New Roman"/>
        </w:rPr>
        <w:t xml:space="preserve">nbun na </w:t>
      </w:r>
      <w:proofErr w:type="spellStart"/>
      <w:r w:rsidR="000F5E99" w:rsidRPr="006F492E">
        <w:rPr>
          <w:rFonts w:ascii="Times New Roman" w:hAnsi="Times New Roman" w:cs="Times New Roman"/>
        </w:rPr>
        <w:t>yaba</w:t>
      </w:r>
      <w:proofErr w:type="spellEnd"/>
      <w:r w:rsidR="000F5E99" w:rsidRPr="006F492E">
        <w:rPr>
          <w:rFonts w:ascii="Times New Roman" w:hAnsi="Times New Roman" w:cs="Times New Roman"/>
        </w:rPr>
        <w:t xml:space="preserve"> mu </w:t>
      </w:r>
      <w:proofErr w:type="spellStart"/>
      <w:r w:rsidR="000F5E99" w:rsidRPr="006F492E">
        <w:rPr>
          <w:rFonts w:ascii="Times New Roman" w:hAnsi="Times New Roman" w:cs="Times New Roman"/>
        </w:rPr>
        <w:t>qu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qhziy</w:t>
      </w:r>
      <w:proofErr w:type="spellEnd"/>
      <w:r w:rsidR="000F5E99" w:rsidRPr="006F492E">
        <w:rPr>
          <w:rFonts w:ascii="Times New Roman" w:hAnsi="Times New Roman" w:cs="Times New Roman"/>
        </w:rPr>
        <w:t xml:space="preserve"> qasa</w:t>
      </w:r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, </w:t>
      </w:r>
      <w:proofErr w:type="spellStart"/>
      <w:r w:rsidR="000F5E99" w:rsidRPr="006F492E">
        <w:rPr>
          <w:rFonts w:ascii="Times New Roman" w:hAnsi="Times New Roman" w:cs="Times New Roman"/>
        </w:rPr>
        <w:t>aring</w:t>
      </w:r>
      <w:proofErr w:type="spellEnd"/>
      <w:r w:rsidR="000F5E99" w:rsidRPr="006F492E">
        <w:rPr>
          <w:rFonts w:ascii="Times New Roman" w:hAnsi="Times New Roman" w:cs="Times New Roman"/>
        </w:rPr>
        <w:t xml:space="preserve"> wal </w:t>
      </w:r>
      <w:proofErr w:type="spellStart"/>
      <w:r w:rsidR="000F5E99" w:rsidRPr="006F492E">
        <w:rPr>
          <w:rFonts w:ascii="Times New Roman" w:hAnsi="Times New Roman" w:cs="Times New Roman"/>
        </w:rPr>
        <w:t>kblayun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zywaw</w:t>
      </w:r>
      <w:proofErr w:type="spellEnd"/>
      <w:r w:rsidR="000F5E99" w:rsidRPr="006F492E">
        <w:rPr>
          <w:rFonts w:ascii="Times New Roman" w:hAnsi="Times New Roman" w:cs="Times New Roman"/>
        </w:rPr>
        <w:t xml:space="preserve"> qasa </w:t>
      </w:r>
      <w:proofErr w:type="spellStart"/>
      <w:r w:rsidR="000F5E99" w:rsidRPr="006F492E">
        <w:rPr>
          <w:rFonts w:ascii="Times New Roman" w:hAnsi="Times New Roman" w:cs="Times New Roman"/>
        </w:rPr>
        <w:t>lga</w:t>
      </w:r>
      <w:proofErr w:type="spellEnd"/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, </w:t>
      </w:r>
      <w:proofErr w:type="spellStart"/>
      <w:r w:rsidR="000F5E99" w:rsidRPr="006F492E">
        <w:rPr>
          <w:rFonts w:ascii="Times New Roman" w:hAnsi="Times New Roman" w:cs="Times New Roman"/>
        </w:rPr>
        <w:t>yan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kryax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mqoyat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balay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loziy</w:t>
      </w:r>
      <w:proofErr w:type="spellEnd"/>
      <w:r w:rsidR="000F5E99" w:rsidRPr="006F492E">
        <w:rPr>
          <w:rFonts w:ascii="Times New Roman" w:hAnsi="Times New Roman" w:cs="Times New Roman"/>
        </w:rPr>
        <w:t xml:space="preserve"> </w:t>
      </w:r>
      <w:proofErr w:type="spellStart"/>
      <w:r w:rsidR="000F5E99" w:rsidRPr="006F492E">
        <w:rPr>
          <w:rFonts w:ascii="Times New Roman" w:hAnsi="Times New Roman" w:cs="Times New Roman"/>
        </w:rPr>
        <w:t>qu</w:t>
      </w:r>
      <w:proofErr w:type="spellEnd"/>
      <w:r w:rsidR="000F5E99" w:rsidRPr="006F492E">
        <w:rPr>
          <w:rFonts w:ascii="Times New Roman" w:hAnsi="Times New Roman" w:cs="Times New Roman"/>
        </w:rPr>
        <w:t xml:space="preserve"> Pilaw </w:t>
      </w:r>
      <w:proofErr w:type="spellStart"/>
      <w:r w:rsidR="000F5E99" w:rsidRPr="006F492E">
        <w:rPr>
          <w:rFonts w:ascii="Times New Roman" w:hAnsi="Times New Roman" w:cs="Times New Roman"/>
        </w:rPr>
        <w:t>Suyan</w:t>
      </w:r>
      <w:proofErr w:type="spellEnd"/>
      <w:r w:rsidR="000F5E99">
        <w:rPr>
          <w:rFonts w:ascii="Times New Roman" w:hAnsi="Times New Roman" w:cs="Times New Roman"/>
        </w:rPr>
        <w:t xml:space="preserve"> </w:t>
      </w:r>
      <w:r w:rsidR="000F5E99" w:rsidRPr="006F492E">
        <w:rPr>
          <w:rFonts w:ascii="Times New Roman" w:hAnsi="Times New Roman" w:cs="Times New Roman"/>
        </w:rPr>
        <w:t xml:space="preserve">. </w:t>
      </w:r>
    </w:p>
    <w:p w14:paraId="5A43DA9D" w14:textId="086D9E81" w:rsidR="009B50BF" w:rsidRPr="006F492E" w:rsidRDefault="009B50BF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="000F5E99" w:rsidRPr="006F492E">
        <w:rPr>
          <w:rFonts w:ascii="Times New Roman" w:hAnsi="Times New Roman" w:cs="Times New Roman"/>
        </w:rPr>
        <w:t>他們互相舉杯彈酒一飲而盡，從這之後，</w:t>
      </w:r>
      <w:r w:rsidR="000F5E99" w:rsidRPr="006F492E">
        <w:rPr>
          <w:rFonts w:ascii="Times New Roman" w:hAnsi="Times New Roman" w:cs="Times New Roman"/>
        </w:rPr>
        <w:t>Pilaw</w:t>
      </w:r>
      <w:r w:rsidR="000F5E99" w:rsidRPr="006F492E">
        <w:rPr>
          <w:rFonts w:ascii="Times New Roman" w:hAnsi="Times New Roman" w:cs="Times New Roman"/>
        </w:rPr>
        <w:t>再去打獵時，又像從前一樣是個好運的獵人了。</w:t>
      </w:r>
    </w:p>
    <w:p w14:paraId="7826A2FB" w14:textId="7BE7EBA0" w:rsidR="009B50BF" w:rsidRPr="000F5E99" w:rsidRDefault="009B50BF" w:rsidP="009B50BF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 w:rsidR="000F5E99">
        <w:rPr>
          <w:rFonts w:ascii="Times New Roman" w:hAnsi="Times New Roman" w:cs="Times New Roman"/>
        </w:rPr>
        <w:t xml:space="preserve"> </w:t>
      </w:r>
      <w:r w:rsidR="000F5E99">
        <w:rPr>
          <w:rFonts w:ascii="Times New Roman" w:hAnsi="Times New Roman" w:cs="Times New Roman" w:hint="eastAsia"/>
        </w:rPr>
        <w:t>我爸爸喝完那杯酒後，就完成了那件事，</w:t>
      </w:r>
      <w:r w:rsidR="000F5E99">
        <w:rPr>
          <w:rFonts w:ascii="Times New Roman" w:hAnsi="Times New Roman" w:cs="Times New Roman" w:hint="eastAsia"/>
        </w:rPr>
        <w:t>P</w:t>
      </w:r>
      <w:r w:rsidR="000F5E99">
        <w:rPr>
          <w:rFonts w:ascii="Times New Roman" w:hAnsi="Times New Roman" w:cs="Times New Roman"/>
        </w:rPr>
        <w:t xml:space="preserve">ilaw </w:t>
      </w:r>
      <w:proofErr w:type="spellStart"/>
      <w:r w:rsidR="000F5E99">
        <w:rPr>
          <w:rFonts w:ascii="Times New Roman" w:hAnsi="Times New Roman" w:cs="Times New Roman" w:hint="eastAsia"/>
        </w:rPr>
        <w:t>S</w:t>
      </w:r>
      <w:r w:rsidR="000F5E99">
        <w:rPr>
          <w:rFonts w:ascii="Times New Roman" w:hAnsi="Times New Roman" w:cs="Times New Roman"/>
        </w:rPr>
        <w:t>uyan</w:t>
      </w:r>
      <w:proofErr w:type="spellEnd"/>
      <w:r w:rsidR="000F5E99">
        <w:rPr>
          <w:rFonts w:ascii="Times New Roman" w:hAnsi="Times New Roman" w:cs="Times New Roman" w:hint="eastAsia"/>
          <w:lang w:val="x-none"/>
        </w:rPr>
        <w:t>又是一如往常地好運了。</w:t>
      </w:r>
    </w:p>
    <w:p w14:paraId="0D225E94" w14:textId="7A93054A" w:rsidR="000F5E99" w:rsidRDefault="000F5E99" w:rsidP="009B50BF">
      <w:pPr>
        <w:rPr>
          <w:rFonts w:ascii="Times New Roman" w:hAnsi="Times New Roman" w:cs="Times New Roman"/>
        </w:rPr>
      </w:pPr>
    </w:p>
    <w:p w14:paraId="09B94166" w14:textId="266A7E63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A: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ke</w:t>
      </w:r>
      <w:proofErr w:type="spellEnd"/>
      <w:r w:rsidRPr="006F492E">
        <w:rPr>
          <w:rFonts w:ascii="Times New Roman" w:hAnsi="Times New Roman" w:cs="Times New Roman"/>
        </w:rPr>
        <w:t xml:space="preserve"> na </w:t>
      </w:r>
      <w:proofErr w:type="spellStart"/>
      <w:r w:rsidRPr="006F492E">
        <w:rPr>
          <w:rFonts w:ascii="Times New Roman" w:hAnsi="Times New Roman" w:cs="Times New Roman"/>
        </w:rPr>
        <w:t>bnkis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: </w:t>
      </w:r>
      <w:proofErr w:type="spellStart"/>
      <w:r w:rsidRPr="006F492E">
        <w:rPr>
          <w:rFonts w:ascii="Times New Roman" w:hAnsi="Times New Roman" w:cs="Times New Roman"/>
        </w:rPr>
        <w:t>myubing</w:t>
      </w:r>
      <w:proofErr w:type="spellEnd"/>
      <w:r w:rsidRPr="006F492E">
        <w:rPr>
          <w:rFonts w:ascii="Times New Roman" w:hAnsi="Times New Roman" w:cs="Times New Roman"/>
        </w:rPr>
        <w:t xml:space="preserve"> su </w:t>
      </w:r>
      <w:proofErr w:type="spellStart"/>
      <w:r w:rsidRPr="006F492E">
        <w:rPr>
          <w:rFonts w:ascii="Times New Roman" w:hAnsi="Times New Roman" w:cs="Times New Roman"/>
        </w:rPr>
        <w:t>squliq</w:t>
      </w:r>
      <w:proofErr w:type="spellEnd"/>
      <w:r w:rsidRPr="006F492E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6F492E">
        <w:rPr>
          <w:rFonts w:ascii="Times New Roman" w:hAnsi="Times New Roman" w:cs="Times New Roman"/>
        </w:rPr>
        <w:t>skyubing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suna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uziy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.</w:t>
      </w:r>
    </w:p>
    <w:p w14:paraId="230EAA9E" w14:textId="1E22E7B7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RA: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ke</w:t>
      </w:r>
      <w:proofErr w:type="spellEnd"/>
      <w:r w:rsidRPr="006F492E">
        <w:rPr>
          <w:rFonts w:ascii="Times New Roman" w:hAnsi="Times New Roman" w:cs="Times New Roman"/>
        </w:rPr>
        <w:t xml:space="preserve"> na </w:t>
      </w:r>
      <w:proofErr w:type="spellStart"/>
      <w:r w:rsidRPr="006F492E">
        <w:rPr>
          <w:rFonts w:ascii="Times New Roman" w:hAnsi="Times New Roman" w:cs="Times New Roman"/>
        </w:rPr>
        <w:t>bnkis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: </w:t>
      </w:r>
      <w:proofErr w:type="spellStart"/>
      <w:r w:rsidRPr="000F5E99">
        <w:rPr>
          <w:rFonts w:ascii="Times New Roman" w:hAnsi="Times New Roman" w:cs="Times New Roman"/>
          <w:color w:val="FF0000"/>
        </w:rPr>
        <w:t>m_yubing</w:t>
      </w:r>
      <w:proofErr w:type="spellEnd"/>
      <w:r w:rsidRPr="006F492E">
        <w:rPr>
          <w:rFonts w:ascii="Times New Roman" w:hAnsi="Times New Roman" w:cs="Times New Roman"/>
        </w:rPr>
        <w:t xml:space="preserve"> su </w:t>
      </w:r>
      <w:proofErr w:type="spellStart"/>
      <w:r w:rsidRPr="006F492E">
        <w:rPr>
          <w:rFonts w:ascii="Times New Roman" w:hAnsi="Times New Roman" w:cs="Times New Roman"/>
        </w:rPr>
        <w:t>squliq</w:t>
      </w:r>
      <w:proofErr w:type="spellEnd"/>
      <w:r w:rsidRPr="006F492E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0F5E99">
        <w:rPr>
          <w:rFonts w:ascii="Times New Roman" w:hAnsi="Times New Roman" w:cs="Times New Roman"/>
          <w:color w:val="FF0000"/>
        </w:rPr>
        <w:t>sk_yubing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r w:rsidRPr="000F5E99">
        <w:rPr>
          <w:rFonts w:ascii="Times New Roman" w:hAnsi="Times New Roman" w:cs="Times New Roman"/>
          <w:color w:val="FF0000"/>
        </w:rPr>
        <w:t>su na</w:t>
      </w:r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uziy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.</w:t>
      </w:r>
    </w:p>
    <w:p w14:paraId="04B42A99" w14:textId="3C201393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G: maki </w:t>
      </w:r>
      <w:proofErr w:type="spellStart"/>
      <w:r w:rsidRPr="006F492E">
        <w:rPr>
          <w:rFonts w:ascii="Times New Roman" w:hAnsi="Times New Roman" w:cs="Times New Roman"/>
        </w:rPr>
        <w:t>qutux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ke</w:t>
      </w:r>
      <w:proofErr w:type="spellEnd"/>
      <w:r w:rsidRPr="006F492E">
        <w:rPr>
          <w:rFonts w:ascii="Times New Roman" w:hAnsi="Times New Roman" w:cs="Times New Roman"/>
        </w:rPr>
        <w:t xml:space="preserve"> na </w:t>
      </w:r>
      <w:proofErr w:type="spellStart"/>
      <w:r w:rsidRPr="006F492E">
        <w:rPr>
          <w:rFonts w:ascii="Times New Roman" w:hAnsi="Times New Roman" w:cs="Times New Roman"/>
        </w:rPr>
        <w:t>bnkis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: </w:t>
      </w:r>
      <w:proofErr w:type="spellStart"/>
      <w:r w:rsidRPr="006F492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_</w:t>
      </w:r>
      <w:r w:rsidRPr="006F492E">
        <w:rPr>
          <w:rFonts w:ascii="Times New Roman" w:hAnsi="Times New Roman" w:cs="Times New Roman"/>
        </w:rPr>
        <w:t>yubing</w:t>
      </w:r>
      <w:proofErr w:type="spellEnd"/>
      <w:r w:rsidRPr="006F492E">
        <w:rPr>
          <w:rFonts w:ascii="Times New Roman" w:hAnsi="Times New Roman" w:cs="Times New Roman"/>
        </w:rPr>
        <w:t xml:space="preserve"> su </w:t>
      </w:r>
      <w:proofErr w:type="spellStart"/>
      <w:r w:rsidRPr="006F492E">
        <w:rPr>
          <w:rFonts w:ascii="Times New Roman" w:hAnsi="Times New Roman" w:cs="Times New Roman"/>
        </w:rPr>
        <w:t>squliq</w:t>
      </w:r>
      <w:proofErr w:type="spellEnd"/>
      <w:r w:rsidRPr="006F492E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, </w:t>
      </w:r>
      <w:proofErr w:type="spellStart"/>
      <w:r w:rsidRPr="006F492E"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/>
        </w:rPr>
        <w:t>_</w:t>
      </w:r>
      <w:r w:rsidRPr="006F492E">
        <w:rPr>
          <w:rFonts w:ascii="Times New Roman" w:hAnsi="Times New Roman" w:cs="Times New Roman"/>
        </w:rPr>
        <w:t>yubing</w:t>
      </w:r>
      <w:proofErr w:type="spellEnd"/>
      <w:r w:rsidRPr="006F492E">
        <w:rPr>
          <w:rFonts w:ascii="Times New Roman" w:hAnsi="Times New Roman" w:cs="Times New Roman"/>
        </w:rPr>
        <w:t xml:space="preserve"> su</w:t>
      </w:r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 xml:space="preserve">na </w:t>
      </w:r>
      <w:proofErr w:type="spellStart"/>
      <w:r w:rsidRPr="006F492E">
        <w:rPr>
          <w:rFonts w:ascii="Times New Roman" w:hAnsi="Times New Roman" w:cs="Times New Roman"/>
        </w:rPr>
        <w:t>utux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uziy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492E">
        <w:rPr>
          <w:rFonts w:ascii="Times New Roman" w:hAnsi="Times New Roman" w:cs="Times New Roman"/>
        </w:rPr>
        <w:t>.</w:t>
      </w:r>
    </w:p>
    <w:p w14:paraId="0ED2CFBB" w14:textId="562AC0F8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Pr="006F492E">
        <w:rPr>
          <w:rFonts w:ascii="Times New Roman" w:hAnsi="Times New Roman" w:cs="Times New Roman"/>
        </w:rPr>
        <w:t>有諺語道：「能夠分享給他人，上天也必賞賜予你，吝於分享他人，上天也吝於賞賜予你。」</w:t>
      </w:r>
    </w:p>
    <w:p w14:paraId="4877E97D" w14:textId="5006BE67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有一句老人家的話：「若你能對他人慷慨，祖靈也會對你慷慨。」</w:t>
      </w:r>
    </w:p>
    <w:p w14:paraId="753EEA8E" w14:textId="3B452EDC" w:rsidR="000F5E99" w:rsidRDefault="000F5E99" w:rsidP="009B50BF">
      <w:pPr>
        <w:rPr>
          <w:rFonts w:ascii="Times New Roman" w:hAnsi="Times New Roman" w:cs="Times New Roman"/>
        </w:rPr>
      </w:pPr>
    </w:p>
    <w:p w14:paraId="56C8BCDC" w14:textId="60FA5F90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A: none</w:t>
      </w:r>
    </w:p>
    <w:p w14:paraId="6E022879" w14:textId="77777777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RA: none</w:t>
      </w:r>
    </w:p>
    <w:p w14:paraId="63D7A104" w14:textId="00310B3B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G: none</w:t>
      </w:r>
    </w:p>
    <w:p w14:paraId="6249086B" w14:textId="3377E428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 xml:space="preserve">M: </w:t>
      </w:r>
      <w:r w:rsidRPr="006F492E">
        <w:rPr>
          <w:rFonts w:ascii="Times New Roman" w:hAnsi="Times New Roman" w:cs="Times New Roman"/>
        </w:rPr>
        <w:t>一般人或許認為打獵不過是為了吃或為了換錢，這樣的看法太狹隘也太簡單了；人類打獵之初的目的確實是為了生存，後來慢慢衍生出了泰雅族人生活慣俗上的文化價值，泰雅的祖先曾說：「動物也是有智慧的活物，叢林是他們的天下，獵物並不是獵人垂手可得的，獵人必須要與野生動物鬥智，還要不怕艱苦、克服危險。」泰雅族的祖先訂下了許多狩獵的規範與禁忌，它也代表著男子的能力、地位和肯定自我的榮耀象徵。在狩獵回程的時候，獵人會預先準備幾小包的獸肉，放在隨手取得的背囊中，為的是如果在回程的路上，碰到别人</w:t>
      </w:r>
      <w:r w:rsidRPr="006F492E">
        <w:rPr>
          <w:rFonts w:ascii="Times New Roman" w:hAnsi="Times New Roman" w:cs="Times New Roman"/>
        </w:rPr>
        <w:lastRenderedPageBreak/>
        <w:t>就可以分享一包，實踐分享的精神，如果明明去打獵回來又揹著獵物，卻故作沒看到人、不分享的，祖先就有一個諺語說道「</w:t>
      </w:r>
      <w:proofErr w:type="spellStart"/>
      <w:r w:rsidRPr="006F492E">
        <w:rPr>
          <w:rFonts w:ascii="Times New Roman" w:hAnsi="Times New Roman" w:cs="Times New Roman"/>
        </w:rPr>
        <w:t>Kmut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gryung</w:t>
      </w:r>
      <w:proofErr w:type="spellEnd"/>
      <w:r w:rsidRPr="006F492E">
        <w:rPr>
          <w:rFonts w:ascii="Times New Roman" w:hAnsi="Times New Roman" w:cs="Times New Roman"/>
        </w:rPr>
        <w:t xml:space="preserve"> </w:t>
      </w:r>
      <w:proofErr w:type="spellStart"/>
      <w:r w:rsidRPr="006F492E">
        <w:rPr>
          <w:rFonts w:ascii="Times New Roman" w:hAnsi="Times New Roman" w:cs="Times New Roman"/>
        </w:rPr>
        <w:t>squliq</w:t>
      </w:r>
      <w:proofErr w:type="spellEnd"/>
      <w:r w:rsidRPr="006F492E">
        <w:rPr>
          <w:rFonts w:ascii="Times New Roman" w:hAnsi="Times New Roman" w:cs="Times New Roman"/>
        </w:rPr>
        <w:t>」意思是就如殺人頸項；這個比喻對於有這樣行為的獵人相當嚴重，可想而知族人對「分享」是多麼重視。</w:t>
      </w:r>
    </w:p>
    <w:p w14:paraId="26D4D547" w14:textId="0DDBB0A5" w:rsidR="000F5E99" w:rsidRPr="006F492E" w:rsidRDefault="000F5E99" w:rsidP="000F5E99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RM:</w:t>
      </w:r>
      <w:r>
        <w:rPr>
          <w:rFonts w:ascii="Times New Roman" w:hAnsi="Times New Roman" w:cs="Times New Roman"/>
        </w:rPr>
        <w:t xml:space="preserve"> none</w:t>
      </w:r>
    </w:p>
    <w:p w14:paraId="79C18800" w14:textId="77777777" w:rsidR="00813FF2" w:rsidRPr="006F492E" w:rsidRDefault="00813FF2" w:rsidP="00813FF2">
      <w:pPr>
        <w:rPr>
          <w:rFonts w:ascii="Times New Roman" w:hAnsi="Times New Roman" w:cs="Times New Roman"/>
        </w:rPr>
      </w:pPr>
    </w:p>
    <w:p w14:paraId="0C776A34" w14:textId="108B6A87" w:rsidR="00235CD3" w:rsidRPr="006F492E" w:rsidRDefault="00813FF2" w:rsidP="00813FF2">
      <w:pPr>
        <w:rPr>
          <w:rFonts w:ascii="Times New Roman" w:hAnsi="Times New Roman" w:cs="Times New Roman"/>
        </w:rPr>
      </w:pPr>
      <w:r w:rsidRPr="006F492E">
        <w:rPr>
          <w:rFonts w:ascii="Times New Roman" w:hAnsi="Times New Roman" w:cs="Times New Roman"/>
        </w:rPr>
        <w:t>（註</w:t>
      </w:r>
      <w:r w:rsidRPr="006F492E">
        <w:rPr>
          <w:rFonts w:ascii="Times New Roman" w:hAnsi="Times New Roman" w:cs="Times New Roman"/>
        </w:rPr>
        <w:t>1</w:t>
      </w:r>
      <w:r w:rsidRPr="006F492E">
        <w:rPr>
          <w:rFonts w:ascii="Times New Roman" w:hAnsi="Times New Roman" w:cs="Times New Roman"/>
        </w:rPr>
        <w:t>）</w:t>
      </w:r>
      <w:proofErr w:type="spellStart"/>
      <w:r w:rsidRPr="006F492E">
        <w:rPr>
          <w:rFonts w:ascii="Times New Roman" w:hAnsi="Times New Roman" w:cs="Times New Roman"/>
        </w:rPr>
        <w:t>KmButa</w:t>
      </w:r>
      <w:proofErr w:type="spellEnd"/>
      <w:r w:rsidRPr="006F492E">
        <w:rPr>
          <w:rFonts w:ascii="Times New Roman" w:hAnsi="Times New Roman" w:cs="Times New Roman"/>
        </w:rPr>
        <w:t xml:space="preserve"> Krahu</w:t>
      </w:r>
      <w:r w:rsidRPr="006F492E">
        <w:rPr>
          <w:rFonts w:ascii="Times New Roman" w:hAnsi="Times New Roman" w:cs="Times New Roman"/>
        </w:rPr>
        <w:t>是泰雅頭目，帶領族人抵抗他族於復興定居，被視為首位到復興鄉落地生根的泰雅族人。</w:t>
      </w:r>
    </w:p>
    <w:sectPr w:rsidR="00235CD3" w:rsidRPr="006F492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F89CE" w14:textId="77777777" w:rsidR="00EA0E52" w:rsidRDefault="00EA0E52" w:rsidP="00DB47F4">
      <w:r>
        <w:separator/>
      </w:r>
    </w:p>
  </w:endnote>
  <w:endnote w:type="continuationSeparator" w:id="0">
    <w:p w14:paraId="7CA3BFD4" w14:textId="77777777" w:rsidR="00EA0E52" w:rsidRDefault="00EA0E52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95632" w14:textId="77777777" w:rsidR="00EA0E52" w:rsidRDefault="00EA0E52" w:rsidP="00DB47F4">
      <w:r>
        <w:separator/>
      </w:r>
    </w:p>
  </w:footnote>
  <w:footnote w:type="continuationSeparator" w:id="0">
    <w:p w14:paraId="0373B841" w14:textId="77777777" w:rsidR="00EA0E52" w:rsidRDefault="00EA0E52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3961"/>
    <w:rsid w:val="00012971"/>
    <w:rsid w:val="000302B8"/>
    <w:rsid w:val="0004779F"/>
    <w:rsid w:val="0006574D"/>
    <w:rsid w:val="000D2D37"/>
    <w:rsid w:val="000F5E99"/>
    <w:rsid w:val="0013339D"/>
    <w:rsid w:val="00163A96"/>
    <w:rsid w:val="00177AEE"/>
    <w:rsid w:val="0018574D"/>
    <w:rsid w:val="001859FB"/>
    <w:rsid w:val="00192748"/>
    <w:rsid w:val="00207183"/>
    <w:rsid w:val="00235CD3"/>
    <w:rsid w:val="0024742D"/>
    <w:rsid w:val="00265239"/>
    <w:rsid w:val="002765C7"/>
    <w:rsid w:val="00280588"/>
    <w:rsid w:val="002D250C"/>
    <w:rsid w:val="00300F69"/>
    <w:rsid w:val="00332293"/>
    <w:rsid w:val="00342AAA"/>
    <w:rsid w:val="003635B6"/>
    <w:rsid w:val="00376734"/>
    <w:rsid w:val="003B1430"/>
    <w:rsid w:val="003F3FEE"/>
    <w:rsid w:val="0040442B"/>
    <w:rsid w:val="00462FC7"/>
    <w:rsid w:val="004872AD"/>
    <w:rsid w:val="00490F99"/>
    <w:rsid w:val="004A03BB"/>
    <w:rsid w:val="004A2635"/>
    <w:rsid w:val="004A456F"/>
    <w:rsid w:val="004B7427"/>
    <w:rsid w:val="004E11A1"/>
    <w:rsid w:val="00510E14"/>
    <w:rsid w:val="00530E6D"/>
    <w:rsid w:val="005A5A68"/>
    <w:rsid w:val="005B4F9C"/>
    <w:rsid w:val="005D7478"/>
    <w:rsid w:val="005F66B6"/>
    <w:rsid w:val="00614EE0"/>
    <w:rsid w:val="00616062"/>
    <w:rsid w:val="00646C95"/>
    <w:rsid w:val="00651B1C"/>
    <w:rsid w:val="006548F1"/>
    <w:rsid w:val="00675689"/>
    <w:rsid w:val="00683269"/>
    <w:rsid w:val="006B76F5"/>
    <w:rsid w:val="006D199D"/>
    <w:rsid w:val="006F492E"/>
    <w:rsid w:val="006F6A83"/>
    <w:rsid w:val="00703A92"/>
    <w:rsid w:val="00724395"/>
    <w:rsid w:val="00730649"/>
    <w:rsid w:val="00737E49"/>
    <w:rsid w:val="00741C0B"/>
    <w:rsid w:val="00762D99"/>
    <w:rsid w:val="00765034"/>
    <w:rsid w:val="00767B3C"/>
    <w:rsid w:val="00767EF1"/>
    <w:rsid w:val="00774AF3"/>
    <w:rsid w:val="00791806"/>
    <w:rsid w:val="00794EF9"/>
    <w:rsid w:val="007A20C5"/>
    <w:rsid w:val="007A6A96"/>
    <w:rsid w:val="007B65E5"/>
    <w:rsid w:val="007B7866"/>
    <w:rsid w:val="007C41D9"/>
    <w:rsid w:val="00813FF2"/>
    <w:rsid w:val="00876A67"/>
    <w:rsid w:val="008A169E"/>
    <w:rsid w:val="008F13EA"/>
    <w:rsid w:val="00931B87"/>
    <w:rsid w:val="009329DF"/>
    <w:rsid w:val="00952815"/>
    <w:rsid w:val="0096483B"/>
    <w:rsid w:val="009846A8"/>
    <w:rsid w:val="00987F2C"/>
    <w:rsid w:val="0099129F"/>
    <w:rsid w:val="0099553F"/>
    <w:rsid w:val="009A6A02"/>
    <w:rsid w:val="009B50BF"/>
    <w:rsid w:val="009E03FF"/>
    <w:rsid w:val="00A41824"/>
    <w:rsid w:val="00A45CD4"/>
    <w:rsid w:val="00A478A0"/>
    <w:rsid w:val="00A6460D"/>
    <w:rsid w:val="00A7620A"/>
    <w:rsid w:val="00AA792A"/>
    <w:rsid w:val="00AB146C"/>
    <w:rsid w:val="00AF4347"/>
    <w:rsid w:val="00B31A12"/>
    <w:rsid w:val="00B57DBE"/>
    <w:rsid w:val="00B82655"/>
    <w:rsid w:val="00B95769"/>
    <w:rsid w:val="00C01287"/>
    <w:rsid w:val="00C217D0"/>
    <w:rsid w:val="00C3061F"/>
    <w:rsid w:val="00C65A80"/>
    <w:rsid w:val="00C90869"/>
    <w:rsid w:val="00C93FE5"/>
    <w:rsid w:val="00CF7C15"/>
    <w:rsid w:val="00D12603"/>
    <w:rsid w:val="00D34E26"/>
    <w:rsid w:val="00D66890"/>
    <w:rsid w:val="00D6697B"/>
    <w:rsid w:val="00D84874"/>
    <w:rsid w:val="00D86467"/>
    <w:rsid w:val="00D97EEE"/>
    <w:rsid w:val="00DB07CC"/>
    <w:rsid w:val="00DB47F4"/>
    <w:rsid w:val="00DC1C5D"/>
    <w:rsid w:val="00DD3E21"/>
    <w:rsid w:val="00DD4927"/>
    <w:rsid w:val="00E00EBD"/>
    <w:rsid w:val="00E07883"/>
    <w:rsid w:val="00EA0E52"/>
    <w:rsid w:val="00EE2744"/>
    <w:rsid w:val="00EE4250"/>
    <w:rsid w:val="00EF1A13"/>
    <w:rsid w:val="00F02D21"/>
    <w:rsid w:val="00F03241"/>
    <w:rsid w:val="00F06C6A"/>
    <w:rsid w:val="00F4612D"/>
    <w:rsid w:val="00F66015"/>
    <w:rsid w:val="00FB3722"/>
    <w:rsid w:val="00FC0FF3"/>
    <w:rsid w:val="00FD14D4"/>
    <w:rsid w:val="00FE2C1D"/>
    <w:rsid w:val="00FF4CB9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  <w:style w:type="paragraph" w:styleId="Revision">
    <w:name w:val="Revision"/>
    <w:hidden/>
    <w:uiPriority w:val="99"/>
    <w:semiHidden/>
    <w:rsid w:val="0019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34</cp:revision>
  <dcterms:created xsi:type="dcterms:W3CDTF">2020-06-30T02:58:00Z</dcterms:created>
  <dcterms:modified xsi:type="dcterms:W3CDTF">2022-05-14T07:32:00Z</dcterms:modified>
</cp:coreProperties>
</file>