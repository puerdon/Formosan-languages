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8C97" w14:textId="31793469" w:rsidR="002079CC" w:rsidRPr="002079CC" w:rsidRDefault="002079CC" w:rsidP="002079CC">
      <w:pPr>
        <w:rPr>
          <w:lang w:val="x-none"/>
        </w:rPr>
      </w:pPr>
      <w:r w:rsidRPr="00D04EBF">
        <w:rPr>
          <w:rFonts w:ascii="Arial" w:eastAsia="PMingLiU" w:hAnsi="Arial" w:cs="Arial"/>
          <w:color w:val="222222"/>
          <w:kern w:val="0"/>
          <w:szCs w:val="24"/>
        </w:rPr>
        <w:t>title:</w:t>
      </w:r>
      <w:r>
        <w:rPr>
          <w:rFonts w:ascii="Arial" w:eastAsia="PMingLiU" w:hAnsi="Arial" w:cs="Arial"/>
          <w:color w:val="222222"/>
          <w:kern w:val="0"/>
          <w:szCs w:val="24"/>
        </w:rPr>
        <w:t xml:space="preserve"> </w:t>
      </w:r>
      <w:r w:rsidRPr="00D04EBF">
        <w:rPr>
          <w:rFonts w:ascii="Arial" w:eastAsia="PMingLiU" w:hAnsi="Arial" w:cs="Arial"/>
          <w:color w:val="222222"/>
          <w:kern w:val="0"/>
          <w:szCs w:val="24"/>
        </w:rPr>
        <w:t>大嵙崁群的部落故事</w:t>
      </w:r>
      <w:r>
        <w:rPr>
          <w:rFonts w:ascii="Arial" w:eastAsia="PMingLiU" w:hAnsi="Arial" w:cs="Arial" w:hint="eastAsia"/>
          <w:color w:val="222222"/>
          <w:kern w:val="0"/>
          <w:szCs w:val="24"/>
        </w:rPr>
        <w:t xml:space="preserve"> </w:t>
      </w:r>
      <w:r>
        <w:rPr>
          <w:rFonts w:ascii="Arial" w:eastAsia="PMingLiU" w:hAnsi="Arial" w:cs="Arial"/>
          <w:color w:val="222222"/>
          <w:kern w:val="0"/>
          <w:szCs w:val="24"/>
        </w:rPr>
        <w:t xml:space="preserve">- </w:t>
      </w:r>
      <w:r w:rsidRPr="00002C4A">
        <w:rPr>
          <w:rFonts w:hint="eastAsia"/>
        </w:rPr>
        <w:t>黑熊的故事（</w:t>
      </w:r>
      <w:r>
        <w:rPr>
          <w:rFonts w:hint="eastAsia"/>
          <w:lang w:val="x-none"/>
        </w:rPr>
        <w:t>三</w:t>
      </w:r>
      <w:r w:rsidRPr="00002C4A">
        <w:rPr>
          <w:rFonts w:hint="eastAsia"/>
        </w:rPr>
        <w:t>）</w:t>
      </w:r>
      <w:r w:rsidRPr="00D04EBF">
        <w:rPr>
          <w:rFonts w:ascii="Arial" w:eastAsia="PMingLiU" w:hAnsi="Arial" w:cs="Arial"/>
          <w:color w:val="222222"/>
          <w:kern w:val="0"/>
          <w:szCs w:val="24"/>
        </w:rPr>
        <w:br/>
        <w:t xml:space="preserve">page: </w:t>
      </w:r>
      <w:r>
        <w:rPr>
          <w:rFonts w:ascii="Arial" w:eastAsia="PMingLiU" w:hAnsi="Arial" w:cs="Arial"/>
          <w:color w:val="222222"/>
          <w:kern w:val="0"/>
          <w:szCs w:val="24"/>
        </w:rPr>
        <w:t>96</w:t>
      </w:r>
      <w:r w:rsidRPr="00D04EBF">
        <w:rPr>
          <w:rFonts w:ascii="Arial" w:eastAsia="PMingLiU" w:hAnsi="Arial" w:cs="Arial"/>
          <w:color w:val="222222"/>
          <w:kern w:val="0"/>
          <w:szCs w:val="24"/>
        </w:rPr>
        <w:t>–</w:t>
      </w:r>
      <w:r>
        <w:rPr>
          <w:rFonts w:ascii="Arial" w:eastAsia="PMingLiU" w:hAnsi="Arial" w:cs="Arial"/>
          <w:color w:val="222222"/>
          <w:kern w:val="0"/>
          <w:szCs w:val="24"/>
        </w:rPr>
        <w:t>98</w:t>
      </w:r>
      <w:r w:rsidRPr="00D04EBF">
        <w:rPr>
          <w:rFonts w:ascii="Arial" w:eastAsia="PMingLiU" w:hAnsi="Arial" w:cs="Arial"/>
          <w:color w:val="222222"/>
          <w:kern w:val="0"/>
          <w:szCs w:val="24"/>
        </w:rPr>
        <w:br/>
        <w:t xml:space="preserve">speaker: </w:t>
      </w:r>
      <w:r>
        <w:rPr>
          <w:rFonts w:hint="eastAsia"/>
        </w:rPr>
        <w:t>Ta</w:t>
      </w:r>
      <w:r>
        <w:t>ro Lesa</w:t>
      </w:r>
      <w:r w:rsidRPr="00D04EBF">
        <w:rPr>
          <w:rFonts w:ascii="Arial" w:eastAsia="PMingLiU" w:hAnsi="Arial" w:cs="Arial"/>
          <w:color w:val="222222"/>
          <w:kern w:val="0"/>
          <w:szCs w:val="24"/>
        </w:rPr>
        <w:br/>
        <w:t xml:space="preserve">transcriber: </w:t>
      </w:r>
      <w:r w:rsidRPr="00002C4A">
        <w:t xml:space="preserve">Ayu </w:t>
      </w:r>
      <w:proofErr w:type="spellStart"/>
      <w:r w:rsidRPr="00002C4A">
        <w:t>Payas</w:t>
      </w:r>
      <w:proofErr w:type="spellEnd"/>
    </w:p>
    <w:p w14:paraId="1A17C5F9" w14:textId="77777777" w:rsidR="004250A5" w:rsidRDefault="004250A5" w:rsidP="002079CC"/>
    <w:p w14:paraId="5935DCB9" w14:textId="169B46DA" w:rsidR="002079CC" w:rsidRDefault="002079CC" w:rsidP="002079CC">
      <w:r>
        <w:t xml:space="preserve">A: </w:t>
      </w:r>
      <w:proofErr w:type="spellStart"/>
      <w:r w:rsidRPr="00002C4A">
        <w:t>zywaw</w:t>
      </w:r>
      <w:proofErr w:type="spellEnd"/>
      <w:r w:rsidRPr="00002C4A">
        <w:t xml:space="preserve"> na </w:t>
      </w:r>
      <w:proofErr w:type="spellStart"/>
      <w:r w:rsidRPr="00002C4A">
        <w:t>ngarux</w:t>
      </w:r>
      <w:proofErr w:type="spellEnd"/>
    </w:p>
    <w:p w14:paraId="02618EB6" w14:textId="77777777" w:rsidR="002079CC" w:rsidRDefault="002079CC" w:rsidP="002079CC">
      <w:r>
        <w:rPr>
          <w:rFonts w:hint="eastAsia"/>
        </w:rPr>
        <w:t>R</w:t>
      </w:r>
      <w:r>
        <w:t>A: none</w:t>
      </w:r>
    </w:p>
    <w:p w14:paraId="73AC8600" w14:textId="6FB0B374" w:rsidR="002079CC" w:rsidRDefault="002079CC" w:rsidP="002079CC">
      <w:r>
        <w:rPr>
          <w:rFonts w:hint="eastAsia"/>
        </w:rPr>
        <w:t>G</w:t>
      </w:r>
      <w:r>
        <w:t xml:space="preserve">: </w:t>
      </w:r>
      <w:proofErr w:type="spellStart"/>
      <w:r w:rsidR="000B2304" w:rsidRPr="00002C4A">
        <w:t>zywaw</w:t>
      </w:r>
      <w:proofErr w:type="spellEnd"/>
      <w:r w:rsidR="000B2304" w:rsidRPr="00002C4A">
        <w:t xml:space="preserve"> na </w:t>
      </w:r>
      <w:proofErr w:type="spellStart"/>
      <w:r w:rsidR="000B2304" w:rsidRPr="00002C4A">
        <w:t>ngarux</w:t>
      </w:r>
      <w:proofErr w:type="spellEnd"/>
    </w:p>
    <w:p w14:paraId="3C9D9C72" w14:textId="66FF31EC" w:rsidR="002079CC" w:rsidRDefault="002079CC" w:rsidP="002079CC">
      <w:r>
        <w:t>M:</w:t>
      </w:r>
      <w:r>
        <w:rPr>
          <w:rFonts w:hint="eastAsia"/>
          <w:lang w:val="x-none"/>
        </w:rPr>
        <w:t xml:space="preserve"> </w:t>
      </w:r>
      <w:r w:rsidRPr="00002C4A">
        <w:rPr>
          <w:rFonts w:hint="eastAsia"/>
        </w:rPr>
        <w:t>黑熊的故事（</w:t>
      </w:r>
      <w:r>
        <w:rPr>
          <w:rFonts w:hint="eastAsia"/>
        </w:rPr>
        <w:t>三</w:t>
      </w:r>
      <w:r w:rsidRPr="00002C4A">
        <w:rPr>
          <w:rFonts w:hint="eastAsia"/>
        </w:rPr>
        <w:t>）</w:t>
      </w:r>
    </w:p>
    <w:p w14:paraId="0587A84B" w14:textId="0ED96C52" w:rsidR="002079CC" w:rsidRPr="00D04EBF" w:rsidRDefault="002079CC" w:rsidP="002079CC">
      <w:r>
        <w:rPr>
          <w:rFonts w:hint="eastAsia"/>
        </w:rPr>
        <w:t>R</w:t>
      </w:r>
      <w:r>
        <w:t xml:space="preserve">M: </w:t>
      </w:r>
      <w:r w:rsidRPr="00002C4A">
        <w:rPr>
          <w:rFonts w:hint="eastAsia"/>
        </w:rPr>
        <w:t>黑熊的故事</w:t>
      </w:r>
    </w:p>
    <w:p w14:paraId="594768E2" w14:textId="238F8F27" w:rsidR="002079CC" w:rsidRDefault="002079CC"/>
    <w:p w14:paraId="4E99E5E7" w14:textId="13372A81" w:rsidR="002079CC" w:rsidRDefault="002079CC" w:rsidP="002079CC">
      <w:r>
        <w:t xml:space="preserve">A: </w:t>
      </w:r>
      <w:proofErr w:type="spellStart"/>
      <w:r w:rsidRPr="00E863E4">
        <w:t>Kma</w:t>
      </w:r>
      <w:r>
        <w:rPr>
          <w:rFonts w:hint="eastAsia"/>
        </w:rPr>
        <w:t>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make</w:t>
      </w:r>
      <w:r w:rsidR="00470FFD">
        <w:t xml:space="preserve"> </w:t>
      </w:r>
      <w:r>
        <w:t xml:space="preserve">, </w:t>
      </w:r>
      <w:proofErr w:type="spellStart"/>
      <w:r>
        <w:t>siga</w:t>
      </w:r>
      <w:proofErr w:type="spellEnd"/>
      <w:r>
        <w:t xml:space="preserve"> </w:t>
      </w:r>
      <w:proofErr w:type="spellStart"/>
      <w:r>
        <w:t>hopa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yuhum</w:t>
      </w:r>
      <w:proofErr w:type="spellEnd"/>
      <w:r>
        <w:t xml:space="preserve"> na </w:t>
      </w:r>
      <w:proofErr w:type="spellStart"/>
      <w:r>
        <w:t>squliq</w:t>
      </w:r>
      <w:proofErr w:type="spellEnd"/>
      <w:r>
        <w:t xml:space="preserve"> </w:t>
      </w:r>
      <w:proofErr w:type="spellStart"/>
      <w:r>
        <w:t>ga</w:t>
      </w:r>
      <w:proofErr w:type="spellEnd"/>
      <w:r w:rsidR="00470FFD">
        <w:t xml:space="preserve"> </w:t>
      </w:r>
      <w:r>
        <w:t xml:space="preserve">, </w:t>
      </w:r>
      <w:proofErr w:type="spellStart"/>
      <w:r>
        <w:t>thoyay</w:t>
      </w:r>
      <w:proofErr w:type="spellEnd"/>
      <w:r>
        <w:t xml:space="preserve"> </w:t>
      </w:r>
      <w:proofErr w:type="spellStart"/>
      <w:r>
        <w:t>pciriq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ngarux</w:t>
      </w:r>
      <w:proofErr w:type="spellEnd"/>
      <w:r>
        <w:t xml:space="preserve"> qasa ma</w:t>
      </w:r>
      <w:r w:rsidR="00470FFD">
        <w:t xml:space="preserve"> </w:t>
      </w:r>
      <w:r>
        <w:t xml:space="preserve">. </w:t>
      </w:r>
      <w:proofErr w:type="spellStart"/>
      <w:r>
        <w:t>baha</w:t>
      </w:r>
      <w:proofErr w:type="spellEnd"/>
      <w:r>
        <w:t xml:space="preserve"> </w:t>
      </w:r>
      <w:proofErr w:type="spellStart"/>
      <w:r>
        <w:t>hmswa</w:t>
      </w:r>
      <w:proofErr w:type="spellEnd"/>
      <w:r>
        <w:t xml:space="preserve"> </w:t>
      </w:r>
      <w:proofErr w:type="spellStart"/>
      <w:r>
        <w:t>hopa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qpzing</w:t>
      </w:r>
      <w:proofErr w:type="spellEnd"/>
      <w:r>
        <w:t xml:space="preserve"> na </w:t>
      </w:r>
      <w:proofErr w:type="spellStart"/>
      <w:r>
        <w:t>ngarux</w:t>
      </w:r>
      <w:proofErr w:type="spellEnd"/>
      <w:r w:rsidR="00470FFD">
        <w:t xml:space="preserve"> </w:t>
      </w:r>
      <w:r>
        <w:t>.</w:t>
      </w:r>
    </w:p>
    <w:p w14:paraId="01159C79" w14:textId="78725A79" w:rsidR="002079CC" w:rsidRDefault="002079CC" w:rsidP="002079CC">
      <w:r>
        <w:rPr>
          <w:rFonts w:hint="eastAsia"/>
        </w:rPr>
        <w:t>R</w:t>
      </w:r>
      <w:r>
        <w:t xml:space="preserve">A: </w:t>
      </w:r>
      <w:proofErr w:type="spellStart"/>
      <w:r w:rsidRPr="00E863E4">
        <w:t>Kma</w:t>
      </w:r>
      <w:r>
        <w:rPr>
          <w:rFonts w:hint="eastAsia"/>
        </w:rPr>
        <w:t>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r w:rsidRPr="000B2304">
        <w:rPr>
          <w:color w:val="FF0000"/>
        </w:rPr>
        <w:t>maku</w:t>
      </w:r>
      <w:r w:rsidR="00470FFD">
        <w:rPr>
          <w:color w:val="FF0000"/>
        </w:rPr>
        <w:t xml:space="preserve"> </w:t>
      </w:r>
      <w:r>
        <w:t xml:space="preserve">, </w:t>
      </w:r>
      <w:proofErr w:type="spellStart"/>
      <w:r>
        <w:t>siga</w:t>
      </w:r>
      <w:proofErr w:type="spellEnd"/>
      <w:r>
        <w:t xml:space="preserve"> </w:t>
      </w:r>
      <w:proofErr w:type="spellStart"/>
      <w:r>
        <w:t>hopa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yuhum</w:t>
      </w:r>
      <w:proofErr w:type="spellEnd"/>
      <w:r>
        <w:t xml:space="preserve"> na </w:t>
      </w:r>
      <w:proofErr w:type="spellStart"/>
      <w:r>
        <w:t>squliq</w:t>
      </w:r>
      <w:proofErr w:type="spellEnd"/>
      <w:r>
        <w:t xml:space="preserve"> </w:t>
      </w:r>
      <w:proofErr w:type="spellStart"/>
      <w:r>
        <w:t>ga</w:t>
      </w:r>
      <w:proofErr w:type="spellEnd"/>
      <w:r w:rsidR="00470FFD">
        <w:t xml:space="preserve"> </w:t>
      </w:r>
      <w:r>
        <w:t xml:space="preserve">, </w:t>
      </w:r>
      <w:proofErr w:type="spellStart"/>
      <w:r>
        <w:t>thoyay</w:t>
      </w:r>
      <w:proofErr w:type="spellEnd"/>
      <w:r>
        <w:t xml:space="preserve"> </w:t>
      </w:r>
      <w:proofErr w:type="spellStart"/>
      <w:r>
        <w:t>pciriq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ngarux</w:t>
      </w:r>
      <w:proofErr w:type="spellEnd"/>
      <w:r>
        <w:t xml:space="preserve"> qasa ma</w:t>
      </w:r>
      <w:r w:rsidR="00470FFD">
        <w:t xml:space="preserve"> </w:t>
      </w:r>
      <w:r>
        <w:t xml:space="preserve">. </w:t>
      </w:r>
      <w:proofErr w:type="spellStart"/>
      <w:r>
        <w:t>baha</w:t>
      </w:r>
      <w:proofErr w:type="spellEnd"/>
      <w:r>
        <w:t xml:space="preserve"> </w:t>
      </w:r>
      <w:proofErr w:type="spellStart"/>
      <w:r>
        <w:t>hmswa</w:t>
      </w:r>
      <w:proofErr w:type="spellEnd"/>
      <w:r>
        <w:t xml:space="preserve"> </w:t>
      </w:r>
      <w:proofErr w:type="spellStart"/>
      <w:r>
        <w:t>hopa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qpzing</w:t>
      </w:r>
      <w:proofErr w:type="spellEnd"/>
      <w:r>
        <w:t xml:space="preserve"> na </w:t>
      </w:r>
      <w:proofErr w:type="spellStart"/>
      <w:r>
        <w:t>ngarux</w:t>
      </w:r>
      <w:proofErr w:type="spellEnd"/>
      <w:r w:rsidR="00470FFD">
        <w:t xml:space="preserve"> </w:t>
      </w:r>
      <w:r>
        <w:t>.</w:t>
      </w:r>
    </w:p>
    <w:p w14:paraId="3520815C" w14:textId="3FC64D29" w:rsidR="002079CC" w:rsidRDefault="002079CC" w:rsidP="002079CC">
      <w:r>
        <w:rPr>
          <w:rFonts w:hint="eastAsia"/>
        </w:rPr>
        <w:t>G</w:t>
      </w:r>
      <w:r>
        <w:t xml:space="preserve">: </w:t>
      </w:r>
      <w:proofErr w:type="spellStart"/>
      <w:r w:rsidR="000B2304" w:rsidRPr="00E863E4">
        <w:t>Kma</w:t>
      </w:r>
      <w:r w:rsidR="000B2304">
        <w:rPr>
          <w:rFonts w:hint="eastAsia"/>
        </w:rPr>
        <w:t>l</w:t>
      </w:r>
      <w:proofErr w:type="spellEnd"/>
      <w:r w:rsidR="000B2304">
        <w:t xml:space="preserve"> </w:t>
      </w:r>
      <w:proofErr w:type="spellStart"/>
      <w:r w:rsidR="000B2304">
        <w:t>qu</w:t>
      </w:r>
      <w:proofErr w:type="spellEnd"/>
      <w:r w:rsidR="000B2304">
        <w:t xml:space="preserve"> </w:t>
      </w:r>
      <w:proofErr w:type="spellStart"/>
      <w:r w:rsidR="000B2304">
        <w:t>yaba</w:t>
      </w:r>
      <w:proofErr w:type="spellEnd"/>
      <w:r w:rsidR="000B2304">
        <w:t xml:space="preserve"> maku</w:t>
      </w:r>
      <w:r w:rsidR="00470FFD">
        <w:t xml:space="preserve"> </w:t>
      </w:r>
      <w:r w:rsidR="000B2304">
        <w:t xml:space="preserve">, </w:t>
      </w:r>
      <w:proofErr w:type="spellStart"/>
      <w:r w:rsidR="000B2304">
        <w:t>siga</w:t>
      </w:r>
      <w:proofErr w:type="spellEnd"/>
      <w:r w:rsidR="000B2304">
        <w:t xml:space="preserve"> </w:t>
      </w:r>
      <w:proofErr w:type="spellStart"/>
      <w:r w:rsidR="000B2304">
        <w:t>hopa</w:t>
      </w:r>
      <w:proofErr w:type="spellEnd"/>
      <w:r w:rsidR="000B2304">
        <w:t xml:space="preserve"> </w:t>
      </w:r>
      <w:proofErr w:type="spellStart"/>
      <w:r w:rsidR="000B2304">
        <w:t>balay</w:t>
      </w:r>
      <w:proofErr w:type="spellEnd"/>
      <w:r w:rsidR="000B2304">
        <w:t xml:space="preserve"> </w:t>
      </w:r>
      <w:proofErr w:type="spellStart"/>
      <w:r w:rsidR="000B2304">
        <w:t>yuhum</w:t>
      </w:r>
      <w:proofErr w:type="spellEnd"/>
      <w:r w:rsidR="000B2304">
        <w:t xml:space="preserve"> na </w:t>
      </w:r>
      <w:proofErr w:type="spellStart"/>
      <w:r w:rsidR="000B2304">
        <w:t>squliq</w:t>
      </w:r>
      <w:proofErr w:type="spellEnd"/>
      <w:r w:rsidR="000B2304">
        <w:t xml:space="preserve"> </w:t>
      </w:r>
      <w:proofErr w:type="spellStart"/>
      <w:r w:rsidR="000B2304">
        <w:t>ga</w:t>
      </w:r>
      <w:proofErr w:type="spellEnd"/>
      <w:r w:rsidR="00470FFD">
        <w:t xml:space="preserve"> </w:t>
      </w:r>
      <w:r w:rsidR="000B2304">
        <w:t xml:space="preserve">, </w:t>
      </w:r>
      <w:proofErr w:type="spellStart"/>
      <w:r w:rsidR="000B2304">
        <w:t>thoyay</w:t>
      </w:r>
      <w:proofErr w:type="spellEnd"/>
      <w:r w:rsidR="000B2304">
        <w:t xml:space="preserve"> </w:t>
      </w:r>
      <w:proofErr w:type="spellStart"/>
      <w:r w:rsidR="000B2304">
        <w:t>pciriq</w:t>
      </w:r>
      <w:proofErr w:type="spellEnd"/>
      <w:r w:rsidR="000B2304">
        <w:t xml:space="preserve"> </w:t>
      </w:r>
      <w:proofErr w:type="spellStart"/>
      <w:r w:rsidR="000B2304">
        <w:t>ki</w:t>
      </w:r>
      <w:proofErr w:type="spellEnd"/>
      <w:r w:rsidR="000B2304">
        <w:t xml:space="preserve"> </w:t>
      </w:r>
      <w:proofErr w:type="spellStart"/>
      <w:r w:rsidR="000B2304">
        <w:t>ngarux</w:t>
      </w:r>
      <w:proofErr w:type="spellEnd"/>
      <w:r w:rsidR="000B2304">
        <w:t xml:space="preserve"> qasa ma</w:t>
      </w:r>
      <w:r w:rsidR="00470FFD">
        <w:t xml:space="preserve"> </w:t>
      </w:r>
      <w:r w:rsidR="000B2304">
        <w:t xml:space="preserve">. </w:t>
      </w:r>
      <w:proofErr w:type="spellStart"/>
      <w:r w:rsidR="000B2304">
        <w:t>baha</w:t>
      </w:r>
      <w:proofErr w:type="spellEnd"/>
      <w:r w:rsidR="000B2304">
        <w:t xml:space="preserve"> </w:t>
      </w:r>
      <w:proofErr w:type="spellStart"/>
      <w:r w:rsidR="000B2304">
        <w:t>hmswa</w:t>
      </w:r>
      <w:proofErr w:type="spellEnd"/>
      <w:r w:rsidR="000B2304">
        <w:t xml:space="preserve"> </w:t>
      </w:r>
      <w:proofErr w:type="spellStart"/>
      <w:r w:rsidR="000B2304">
        <w:t>hopa</w:t>
      </w:r>
      <w:proofErr w:type="spellEnd"/>
      <w:r w:rsidR="000B2304">
        <w:t xml:space="preserve"> </w:t>
      </w:r>
      <w:proofErr w:type="spellStart"/>
      <w:r w:rsidR="000B2304">
        <w:t>balay</w:t>
      </w:r>
      <w:proofErr w:type="spellEnd"/>
      <w:r w:rsidR="000B2304">
        <w:t xml:space="preserve"> </w:t>
      </w:r>
      <w:proofErr w:type="spellStart"/>
      <w:r w:rsidR="000B2304">
        <w:t>qu</w:t>
      </w:r>
      <w:proofErr w:type="spellEnd"/>
      <w:r w:rsidR="000B2304">
        <w:t xml:space="preserve"> </w:t>
      </w:r>
      <w:proofErr w:type="spellStart"/>
      <w:r w:rsidR="000B2304">
        <w:t>qpzing</w:t>
      </w:r>
      <w:proofErr w:type="spellEnd"/>
      <w:r w:rsidR="000B2304">
        <w:t xml:space="preserve"> na </w:t>
      </w:r>
      <w:proofErr w:type="spellStart"/>
      <w:r w:rsidR="000B2304">
        <w:t>ngarux</w:t>
      </w:r>
      <w:proofErr w:type="spellEnd"/>
      <w:r w:rsidR="00470FFD">
        <w:t xml:space="preserve"> </w:t>
      </w:r>
      <w:r w:rsidR="000B2304">
        <w:t>.</w:t>
      </w:r>
    </w:p>
    <w:p w14:paraId="3B0F7121" w14:textId="4354CC41" w:rsidR="002079CC" w:rsidRDefault="002079CC" w:rsidP="002079CC">
      <w:r>
        <w:t>M:</w:t>
      </w:r>
      <w:r>
        <w:rPr>
          <w:rFonts w:hint="eastAsia"/>
          <w:lang w:val="x-none"/>
        </w:rPr>
        <w:t xml:space="preserve"> </w:t>
      </w:r>
      <w:r w:rsidRPr="00305A73">
        <w:rPr>
          <w:rFonts w:hint="eastAsia"/>
        </w:rPr>
        <w:t>我記得父親曾經說過，只有很有膽識的人，才能與黑熊搏鬥，因為黑熊是非常兇猛敏捷的動物。</w:t>
      </w:r>
    </w:p>
    <w:p w14:paraId="5A73C1A3" w14:textId="535CE3E3" w:rsidR="002079CC" w:rsidRPr="00D04EBF" w:rsidRDefault="002079CC" w:rsidP="002079CC">
      <w:r>
        <w:rPr>
          <w:rFonts w:hint="eastAsia"/>
        </w:rPr>
        <w:t>R</w:t>
      </w:r>
      <w:r>
        <w:t xml:space="preserve">M: </w:t>
      </w:r>
      <w:r>
        <w:rPr>
          <w:rFonts w:hint="eastAsia"/>
          <w:lang w:val="x-none"/>
        </w:rPr>
        <w:t>我爸爸說，只有很大膽的人，才能與黑熊搏鬥，因為黑熊的力量很大。</w:t>
      </w:r>
    </w:p>
    <w:p w14:paraId="557397F8" w14:textId="43013F30" w:rsidR="002079CC" w:rsidRDefault="002079CC"/>
    <w:p w14:paraId="75C39157" w14:textId="742E62D7" w:rsidR="002079CC" w:rsidRDefault="002079CC" w:rsidP="002079CC">
      <w:r>
        <w:t xml:space="preserve">A: </w:t>
      </w:r>
      <w:proofErr w:type="spellStart"/>
      <w:r>
        <w:t>raral</w:t>
      </w:r>
      <w:proofErr w:type="spellEnd"/>
      <w:r>
        <w:t xml:space="preserve"> </w:t>
      </w:r>
      <w:proofErr w:type="spellStart"/>
      <w:r>
        <w:t>mga</w:t>
      </w:r>
      <w:proofErr w:type="spellEnd"/>
      <w:r w:rsidR="00470FFD">
        <w:t xml:space="preserve"> </w:t>
      </w:r>
      <w:r>
        <w:t xml:space="preserve">, musa </w:t>
      </w:r>
      <w:proofErr w:type="spellStart"/>
      <w:r>
        <w:t>rgyax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yutas</w:t>
      </w:r>
      <w:proofErr w:type="spellEnd"/>
      <w:r>
        <w:t xml:space="preserve"> </w:t>
      </w:r>
      <w:proofErr w:type="spellStart"/>
      <w:r>
        <w:t>Behuy</w:t>
      </w:r>
      <w:proofErr w:type="spellEnd"/>
      <w:r>
        <w:t xml:space="preserve">, </w:t>
      </w:r>
      <w:proofErr w:type="spellStart"/>
      <w:r>
        <w:t>stnaq</w:t>
      </w:r>
      <w:proofErr w:type="spellEnd"/>
      <w:r>
        <w:t xml:space="preserve"> nya </w:t>
      </w:r>
      <w:proofErr w:type="spellStart"/>
      <w:r>
        <w:t>tuqiy</w:t>
      </w:r>
      <w:proofErr w:type="spellEnd"/>
      <w:r>
        <w:t xml:space="preserve">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ngarux</w:t>
      </w:r>
      <w:proofErr w:type="spellEnd"/>
      <w:r w:rsidR="00470FFD">
        <w:t xml:space="preserve"> </w:t>
      </w:r>
      <w:r>
        <w:t xml:space="preserve">. </w:t>
      </w:r>
      <w:proofErr w:type="spellStart"/>
      <w:r>
        <w:t>yutas</w:t>
      </w:r>
      <w:proofErr w:type="spellEnd"/>
      <w:r>
        <w:t xml:space="preserve"> </w:t>
      </w:r>
      <w:proofErr w:type="spellStart"/>
      <w:r>
        <w:t>Behuy</w:t>
      </w:r>
      <w:proofErr w:type="spellEnd"/>
      <w:r>
        <w:t xml:space="preserve"> </w:t>
      </w:r>
      <w:proofErr w:type="spellStart"/>
      <w:r>
        <w:t>qani</w:t>
      </w:r>
      <w:proofErr w:type="spellEnd"/>
      <w:r>
        <w:t xml:space="preserve"> </w:t>
      </w:r>
      <w:proofErr w:type="spellStart"/>
      <w:r>
        <w:t>ga</w:t>
      </w:r>
      <w:proofErr w:type="spellEnd"/>
      <w:r w:rsidR="00470FFD">
        <w:t xml:space="preserve"> </w:t>
      </w:r>
      <w:r>
        <w:t xml:space="preserve">, </w:t>
      </w:r>
      <w:proofErr w:type="spellStart"/>
      <w:r>
        <w:t>hmukuy</w:t>
      </w:r>
      <w:proofErr w:type="spellEnd"/>
      <w:r>
        <w:t xml:space="preserve"> </w:t>
      </w:r>
      <w:proofErr w:type="spellStart"/>
      <w:r>
        <w:t>lalaw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buli</w:t>
      </w:r>
      <w:proofErr w:type="spellEnd"/>
      <w:r>
        <w:t xml:space="preserve"> </w:t>
      </w:r>
      <w:proofErr w:type="spellStart"/>
      <w:r>
        <w:t>krryax</w:t>
      </w:r>
      <w:proofErr w:type="spellEnd"/>
      <w:r w:rsidR="00470FFD">
        <w:t xml:space="preserve"> </w:t>
      </w:r>
      <w:r>
        <w:t>.</w:t>
      </w:r>
    </w:p>
    <w:p w14:paraId="6AAB9B88" w14:textId="77777777" w:rsidR="002079CC" w:rsidRDefault="002079CC" w:rsidP="002079CC">
      <w:r>
        <w:rPr>
          <w:rFonts w:hint="eastAsia"/>
        </w:rPr>
        <w:t>R</w:t>
      </w:r>
      <w:r>
        <w:t>A: none</w:t>
      </w:r>
    </w:p>
    <w:p w14:paraId="547AA405" w14:textId="0CD9751E" w:rsidR="002079CC" w:rsidRDefault="002079CC" w:rsidP="002079CC">
      <w:r>
        <w:rPr>
          <w:rFonts w:hint="eastAsia"/>
        </w:rPr>
        <w:t>G</w:t>
      </w:r>
      <w:r>
        <w:t xml:space="preserve">: </w:t>
      </w:r>
      <w:proofErr w:type="spellStart"/>
      <w:r w:rsidR="000B2304">
        <w:t>raral</w:t>
      </w:r>
      <w:proofErr w:type="spellEnd"/>
      <w:r w:rsidR="000B2304">
        <w:t xml:space="preserve"> </w:t>
      </w:r>
      <w:proofErr w:type="spellStart"/>
      <w:r w:rsidR="000B2304">
        <w:t>mga</w:t>
      </w:r>
      <w:proofErr w:type="spellEnd"/>
      <w:r w:rsidR="00470FFD">
        <w:t xml:space="preserve"> </w:t>
      </w:r>
      <w:r w:rsidR="000B2304">
        <w:t xml:space="preserve">, musa </w:t>
      </w:r>
      <w:proofErr w:type="spellStart"/>
      <w:r w:rsidR="000B2304">
        <w:t>rgyax</w:t>
      </w:r>
      <w:proofErr w:type="spellEnd"/>
      <w:r w:rsidR="000B2304">
        <w:t xml:space="preserve"> </w:t>
      </w:r>
      <w:proofErr w:type="spellStart"/>
      <w:r w:rsidR="000B2304">
        <w:t>qu</w:t>
      </w:r>
      <w:proofErr w:type="spellEnd"/>
      <w:r w:rsidR="000B2304">
        <w:t xml:space="preserve"> </w:t>
      </w:r>
      <w:proofErr w:type="spellStart"/>
      <w:r w:rsidR="000B2304">
        <w:t>yutas</w:t>
      </w:r>
      <w:proofErr w:type="spellEnd"/>
      <w:r w:rsidR="000B2304">
        <w:t xml:space="preserve"> </w:t>
      </w:r>
      <w:proofErr w:type="spellStart"/>
      <w:r w:rsidR="000B2304">
        <w:t>Behuy</w:t>
      </w:r>
      <w:proofErr w:type="spellEnd"/>
      <w:r w:rsidR="00470FFD">
        <w:t xml:space="preserve"> </w:t>
      </w:r>
      <w:r w:rsidR="000B2304">
        <w:t xml:space="preserve">, </w:t>
      </w:r>
      <w:proofErr w:type="spellStart"/>
      <w:r w:rsidR="000B2304">
        <w:t>stnaq</w:t>
      </w:r>
      <w:proofErr w:type="spellEnd"/>
      <w:r w:rsidR="000B2304">
        <w:t xml:space="preserve"> nya </w:t>
      </w:r>
      <w:proofErr w:type="spellStart"/>
      <w:r w:rsidR="000B2304">
        <w:t>tuqiy</w:t>
      </w:r>
      <w:proofErr w:type="spellEnd"/>
      <w:r w:rsidR="000B2304">
        <w:t xml:space="preserve"> </w:t>
      </w:r>
      <w:proofErr w:type="spellStart"/>
      <w:r w:rsidR="000B2304">
        <w:t>qutux</w:t>
      </w:r>
      <w:proofErr w:type="spellEnd"/>
      <w:r w:rsidR="000B2304">
        <w:t xml:space="preserve"> </w:t>
      </w:r>
      <w:proofErr w:type="spellStart"/>
      <w:r w:rsidR="000B2304">
        <w:t>ngarux</w:t>
      </w:r>
      <w:proofErr w:type="spellEnd"/>
      <w:r w:rsidR="00470FFD">
        <w:t xml:space="preserve"> </w:t>
      </w:r>
      <w:r w:rsidR="000B2304">
        <w:t xml:space="preserve">. </w:t>
      </w:r>
      <w:proofErr w:type="spellStart"/>
      <w:r w:rsidR="000B2304">
        <w:t>yutas</w:t>
      </w:r>
      <w:proofErr w:type="spellEnd"/>
      <w:r w:rsidR="000B2304">
        <w:t xml:space="preserve"> </w:t>
      </w:r>
      <w:proofErr w:type="spellStart"/>
      <w:r w:rsidR="000B2304">
        <w:t>Behuy</w:t>
      </w:r>
      <w:proofErr w:type="spellEnd"/>
      <w:r w:rsidR="000B2304">
        <w:t xml:space="preserve"> </w:t>
      </w:r>
      <w:proofErr w:type="spellStart"/>
      <w:r w:rsidR="000B2304">
        <w:t>qani</w:t>
      </w:r>
      <w:proofErr w:type="spellEnd"/>
      <w:r w:rsidR="000B2304">
        <w:t xml:space="preserve"> </w:t>
      </w:r>
      <w:proofErr w:type="spellStart"/>
      <w:r w:rsidR="000B2304">
        <w:t>ga</w:t>
      </w:r>
      <w:proofErr w:type="spellEnd"/>
      <w:r w:rsidR="00470FFD">
        <w:t xml:space="preserve"> </w:t>
      </w:r>
      <w:r w:rsidR="000B2304">
        <w:t>,</w:t>
      </w:r>
      <w:ins w:id="0" w:author="the author" w:date="2022-01-30T13:54:00Z">
        <w:r w:rsidR="00A30A95">
          <w:t xml:space="preserve"> </w:t>
        </w:r>
        <w:r w:rsidR="00A30A95">
          <w:t>h&lt;m&gt;</w:t>
        </w:r>
        <w:proofErr w:type="spellStart"/>
        <w:r w:rsidR="00A30A95">
          <w:t>ukuy</w:t>
        </w:r>
      </w:ins>
      <w:proofErr w:type="spellEnd"/>
      <w:ins w:id="1" w:author="the author" w:date="2022-01-30T13:53:00Z">
        <w:r w:rsidR="00A30A95">
          <w:rPr>
            <w:rFonts w:hint="eastAsia"/>
          </w:rPr>
          <w:t>暗中攜帶</w:t>
        </w:r>
        <w:r w:rsidR="00A30A95">
          <w:t xml:space="preserve"> </w:t>
        </w:r>
      </w:ins>
      <w:proofErr w:type="spellStart"/>
      <w:r w:rsidR="000B2304">
        <w:t>lalaw</w:t>
      </w:r>
      <w:proofErr w:type="spellEnd"/>
      <w:r w:rsidR="000B2304">
        <w:t xml:space="preserve"> </w:t>
      </w:r>
      <w:proofErr w:type="spellStart"/>
      <w:r w:rsidR="000B2304">
        <w:t>ru</w:t>
      </w:r>
      <w:proofErr w:type="spellEnd"/>
      <w:r w:rsidR="000B2304">
        <w:t xml:space="preserve"> </w:t>
      </w:r>
      <w:proofErr w:type="spellStart"/>
      <w:r w:rsidR="000B2304">
        <w:t>buli</w:t>
      </w:r>
      <w:proofErr w:type="spellEnd"/>
      <w:r w:rsidR="000B2304">
        <w:t xml:space="preserve"> </w:t>
      </w:r>
      <w:proofErr w:type="spellStart"/>
      <w:r w:rsidR="000B2304">
        <w:t>krryax</w:t>
      </w:r>
      <w:proofErr w:type="spellEnd"/>
      <w:r w:rsidR="00470FFD">
        <w:t xml:space="preserve"> </w:t>
      </w:r>
      <w:r w:rsidR="000B2304">
        <w:t>.</w:t>
      </w:r>
    </w:p>
    <w:p w14:paraId="7FF33811" w14:textId="3289C280" w:rsidR="002079CC" w:rsidRDefault="002079CC" w:rsidP="002079CC">
      <w:r>
        <w:t>M:</w:t>
      </w:r>
      <w:r>
        <w:rPr>
          <w:rFonts w:hint="eastAsia"/>
          <w:lang w:val="x-none"/>
        </w:rPr>
        <w:t xml:space="preserve"> </w:t>
      </w:r>
      <w:r w:rsidRPr="00305A73">
        <w:rPr>
          <w:rFonts w:hint="eastAsia"/>
        </w:rPr>
        <w:t>從前我的爺爺</w:t>
      </w:r>
      <w:proofErr w:type="spellStart"/>
      <w:r w:rsidRPr="00305A73">
        <w:t>Behuy</w:t>
      </w:r>
      <w:proofErr w:type="spellEnd"/>
      <w:r>
        <w:rPr>
          <w:rFonts w:hint="eastAsia"/>
        </w:rPr>
        <w:t>，</w:t>
      </w:r>
      <w:r w:rsidRPr="00305A73">
        <w:rPr>
          <w:rFonts w:hint="eastAsia"/>
        </w:rPr>
        <w:t>上山都會隨身攜帶獵刀和小刀。</w:t>
      </w:r>
    </w:p>
    <w:p w14:paraId="30BAE5BA" w14:textId="2597E8A4" w:rsidR="002079CC" w:rsidRPr="00D04EBF" w:rsidRDefault="002079CC" w:rsidP="002079CC">
      <w:r>
        <w:rPr>
          <w:rFonts w:hint="eastAsia"/>
        </w:rPr>
        <w:t>R</w:t>
      </w:r>
      <w:r>
        <w:t xml:space="preserve">M: </w:t>
      </w:r>
      <w:r>
        <w:rPr>
          <w:rFonts w:hint="eastAsia"/>
        </w:rPr>
        <w:t>以</w:t>
      </w:r>
      <w:ins w:id="2" w:author="the author" w:date="2022-01-24T13:26:00Z">
        <w:r w:rsidR="00B84CA5">
          <w:rPr>
            <w:rFonts w:hint="eastAsia"/>
          </w:rPr>
          <w:t>前</w:t>
        </w:r>
      </w:ins>
      <w:del w:id="3" w:author="the author" w:date="2022-01-24T13:26:00Z">
        <w:r w:rsidDel="00B84CA5">
          <w:rPr>
            <w:rFonts w:hint="eastAsia"/>
          </w:rPr>
          <w:delText>期</w:delText>
        </w:r>
      </w:del>
      <w:r>
        <w:rPr>
          <w:rFonts w:hint="eastAsia"/>
        </w:rPr>
        <w:t>，我的爺爺</w:t>
      </w:r>
      <w:proofErr w:type="spellStart"/>
      <w:r>
        <w:rPr>
          <w:rFonts w:hint="eastAsia"/>
        </w:rPr>
        <w:t>B</w:t>
      </w:r>
      <w:r>
        <w:t>ehuy</w:t>
      </w:r>
      <w:proofErr w:type="spellEnd"/>
      <w:r>
        <w:rPr>
          <w:rFonts w:hint="eastAsia"/>
        </w:rPr>
        <w:t>上山</w:t>
      </w:r>
      <w:r w:rsidR="006F61F3">
        <w:rPr>
          <w:rFonts w:hint="eastAsia"/>
        </w:rPr>
        <w:t>時</w:t>
      </w:r>
      <w:r>
        <w:rPr>
          <w:rFonts w:hint="eastAsia"/>
        </w:rPr>
        <w:t>，</w:t>
      </w:r>
      <w:del w:id="4" w:author="the author" w:date="2022-01-24T13:27:00Z">
        <w:r w:rsidR="006F61F3" w:rsidDel="00B84CA5">
          <w:rPr>
            <w:rFonts w:hint="eastAsia"/>
          </w:rPr>
          <w:delText>曾</w:delText>
        </w:r>
      </w:del>
      <w:r w:rsidR="006F61F3">
        <w:rPr>
          <w:rFonts w:hint="eastAsia"/>
        </w:rPr>
        <w:t>在路上遇到一隻熊。我爺爺</w:t>
      </w:r>
      <w:proofErr w:type="spellStart"/>
      <w:r w:rsidR="006F61F3">
        <w:rPr>
          <w:rFonts w:hint="eastAsia"/>
        </w:rPr>
        <w:t>B</w:t>
      </w:r>
      <w:r w:rsidR="006F61F3">
        <w:t>ehuy</w:t>
      </w:r>
      <w:proofErr w:type="spellEnd"/>
      <w:r w:rsidR="006F61F3">
        <w:rPr>
          <w:rFonts w:hint="eastAsia"/>
        </w:rPr>
        <w:t>，</w:t>
      </w:r>
      <w:r w:rsidR="006F61F3">
        <w:rPr>
          <w:rFonts w:hint="eastAsia"/>
          <w:lang w:val="x-none"/>
        </w:rPr>
        <w:t>每次都會帶獵刀跟小刀。</w:t>
      </w:r>
    </w:p>
    <w:p w14:paraId="21E1FD6A" w14:textId="0D0BECA9" w:rsidR="002079CC" w:rsidRDefault="002079CC"/>
    <w:p w14:paraId="3DD68709" w14:textId="695A6C6A" w:rsidR="002079CC" w:rsidRDefault="002079CC" w:rsidP="002079CC">
      <w:r>
        <w:t xml:space="preserve">A: </w:t>
      </w:r>
      <w:proofErr w:type="spellStart"/>
      <w:r w:rsidR="006F61F3">
        <w:t>stnaq</w:t>
      </w:r>
      <w:proofErr w:type="spellEnd"/>
      <w:r w:rsidR="006F61F3">
        <w:t xml:space="preserve"> </w:t>
      </w:r>
      <w:proofErr w:type="spellStart"/>
      <w:r w:rsidR="006F61F3">
        <w:t>ki</w:t>
      </w:r>
      <w:proofErr w:type="spellEnd"/>
      <w:r w:rsidR="006F61F3">
        <w:t xml:space="preserve"> </w:t>
      </w:r>
      <w:proofErr w:type="spellStart"/>
      <w:r w:rsidR="006F61F3">
        <w:t>ngarux</w:t>
      </w:r>
      <w:proofErr w:type="spellEnd"/>
      <w:r w:rsidR="006F61F3">
        <w:t xml:space="preserve"> </w:t>
      </w:r>
      <w:proofErr w:type="spellStart"/>
      <w:r w:rsidR="006F61F3">
        <w:t>lga</w:t>
      </w:r>
      <w:proofErr w:type="spellEnd"/>
      <w:r w:rsidR="006F61F3">
        <w:t xml:space="preserve"> </w:t>
      </w:r>
      <w:proofErr w:type="spellStart"/>
      <w:r w:rsidR="006F61F3" w:rsidRPr="00EA4AA5">
        <w:t>pciriq</w:t>
      </w:r>
      <w:proofErr w:type="spellEnd"/>
      <w:r w:rsidR="006F61F3" w:rsidRPr="00EA4AA5">
        <w:t xml:space="preserve"> </w:t>
      </w:r>
      <w:proofErr w:type="spellStart"/>
      <w:r w:rsidR="006F61F3" w:rsidRPr="00EA4AA5">
        <w:t>kya</w:t>
      </w:r>
      <w:proofErr w:type="spellEnd"/>
      <w:r w:rsidR="006F61F3" w:rsidRPr="00EA4AA5">
        <w:t xml:space="preserve"> Ima</w:t>
      </w:r>
      <w:r w:rsidR="00470FFD">
        <w:t xml:space="preserve"> </w:t>
      </w:r>
      <w:r w:rsidR="006F61F3" w:rsidRPr="00EA4AA5">
        <w:t xml:space="preserve">, </w:t>
      </w:r>
      <w:proofErr w:type="spellStart"/>
      <w:r w:rsidR="006F61F3" w:rsidRPr="00EA4AA5">
        <w:t>yutas</w:t>
      </w:r>
      <w:proofErr w:type="spellEnd"/>
      <w:r w:rsidR="006F61F3" w:rsidRPr="00EA4AA5">
        <w:t xml:space="preserve"> </w:t>
      </w:r>
      <w:proofErr w:type="spellStart"/>
      <w:r w:rsidR="006F61F3" w:rsidRPr="00EA4AA5">
        <w:t>ga</w:t>
      </w:r>
      <w:proofErr w:type="spellEnd"/>
      <w:r w:rsidR="006F61F3" w:rsidRPr="00EA4AA5">
        <w:t xml:space="preserve"> </w:t>
      </w:r>
      <w:proofErr w:type="spellStart"/>
      <w:r w:rsidR="006F61F3" w:rsidRPr="00EA4AA5">
        <w:t>magan</w:t>
      </w:r>
      <w:proofErr w:type="spellEnd"/>
      <w:r w:rsidR="006F61F3">
        <w:t xml:space="preserve"> </w:t>
      </w:r>
      <w:proofErr w:type="spellStart"/>
      <w:r w:rsidR="006F61F3" w:rsidRPr="00EA4AA5">
        <w:t>lalaw</w:t>
      </w:r>
      <w:proofErr w:type="spellEnd"/>
      <w:r w:rsidR="006F61F3" w:rsidRPr="00EA4AA5">
        <w:t xml:space="preserve"> </w:t>
      </w:r>
      <w:proofErr w:type="spellStart"/>
      <w:r w:rsidR="006F61F3" w:rsidRPr="00EA4AA5">
        <w:t>aki</w:t>
      </w:r>
      <w:proofErr w:type="spellEnd"/>
      <w:r w:rsidR="006F61F3" w:rsidRPr="00EA4AA5">
        <w:t xml:space="preserve"> nya </w:t>
      </w:r>
      <w:proofErr w:type="spellStart"/>
      <w:r w:rsidR="006F61F3" w:rsidRPr="00EA4AA5">
        <w:t>kutan</w:t>
      </w:r>
      <w:proofErr w:type="spellEnd"/>
      <w:r w:rsidR="006F61F3" w:rsidRPr="00EA4AA5">
        <w:t xml:space="preserve"> </w:t>
      </w:r>
      <w:proofErr w:type="spellStart"/>
      <w:r w:rsidR="006F61F3" w:rsidRPr="00EA4AA5">
        <w:t>qu</w:t>
      </w:r>
      <w:proofErr w:type="spellEnd"/>
      <w:r w:rsidR="006F61F3" w:rsidRPr="00EA4AA5">
        <w:t xml:space="preserve"> </w:t>
      </w:r>
      <w:proofErr w:type="spellStart"/>
      <w:r w:rsidR="006F61F3" w:rsidRPr="00EA4AA5">
        <w:t>ngarux</w:t>
      </w:r>
      <w:proofErr w:type="spellEnd"/>
      <w:r w:rsidR="006F61F3">
        <w:t xml:space="preserve"> </w:t>
      </w:r>
      <w:r w:rsidR="006F61F3" w:rsidRPr="00EA4AA5">
        <w:t>qasa</w:t>
      </w:r>
      <w:r w:rsidR="00470FFD">
        <w:t xml:space="preserve"> </w:t>
      </w:r>
      <w:r w:rsidR="006F61F3" w:rsidRPr="00EA4AA5">
        <w:t xml:space="preserve">, ini an </w:t>
      </w:r>
      <w:proofErr w:type="spellStart"/>
      <w:r w:rsidR="006F61F3" w:rsidRPr="00EA4AA5">
        <w:t>slaqux</w:t>
      </w:r>
      <w:proofErr w:type="spellEnd"/>
      <w:r w:rsidR="006F61F3" w:rsidRPr="00EA4AA5">
        <w:t xml:space="preserve"> </w:t>
      </w:r>
      <w:proofErr w:type="spellStart"/>
      <w:r w:rsidR="006F61F3" w:rsidRPr="00EA4AA5">
        <w:t>uzi</w:t>
      </w:r>
      <w:proofErr w:type="spellEnd"/>
      <w:r w:rsidR="006F61F3" w:rsidRPr="00EA4AA5">
        <w:t xml:space="preserve"> </w:t>
      </w:r>
      <w:proofErr w:type="spellStart"/>
      <w:r w:rsidR="006F61F3" w:rsidRPr="00EA4AA5">
        <w:t>ngarux</w:t>
      </w:r>
      <w:proofErr w:type="spellEnd"/>
      <w:r w:rsidR="006F61F3">
        <w:t xml:space="preserve"> </w:t>
      </w:r>
      <w:r w:rsidR="006F61F3" w:rsidRPr="00EA4AA5">
        <w:t>qasa</w:t>
      </w:r>
      <w:r w:rsidR="00470FFD">
        <w:t xml:space="preserve"> </w:t>
      </w:r>
      <w:r w:rsidR="006F61F3" w:rsidRPr="00EA4AA5">
        <w:t xml:space="preserve">, </w:t>
      </w:r>
      <w:proofErr w:type="spellStart"/>
      <w:r w:rsidR="006F61F3" w:rsidRPr="00EA4AA5">
        <w:t>baha</w:t>
      </w:r>
      <w:proofErr w:type="spellEnd"/>
      <w:r w:rsidR="006F61F3" w:rsidRPr="00EA4AA5">
        <w:t xml:space="preserve"> </w:t>
      </w:r>
      <w:proofErr w:type="spellStart"/>
      <w:r w:rsidR="006F61F3" w:rsidRPr="00EA4AA5">
        <w:t>hmswa</w:t>
      </w:r>
      <w:proofErr w:type="spellEnd"/>
      <w:r w:rsidR="006F61F3" w:rsidRPr="00EA4AA5">
        <w:t xml:space="preserve"> </w:t>
      </w:r>
      <w:proofErr w:type="spellStart"/>
      <w:r w:rsidR="006F61F3" w:rsidRPr="00EA4AA5">
        <w:t>hopa</w:t>
      </w:r>
      <w:proofErr w:type="spellEnd"/>
      <w:r w:rsidR="006F61F3" w:rsidRPr="00EA4AA5">
        <w:t xml:space="preserve"> </w:t>
      </w:r>
      <w:proofErr w:type="spellStart"/>
      <w:r w:rsidR="006F61F3" w:rsidRPr="00EA4AA5">
        <w:t>balay</w:t>
      </w:r>
      <w:proofErr w:type="spellEnd"/>
      <w:r w:rsidR="006F61F3">
        <w:t xml:space="preserve"> </w:t>
      </w:r>
      <w:proofErr w:type="spellStart"/>
      <w:r w:rsidR="006F61F3" w:rsidRPr="00EA4AA5">
        <w:t>qpzing</w:t>
      </w:r>
      <w:proofErr w:type="spellEnd"/>
      <w:r w:rsidR="006F61F3" w:rsidRPr="00EA4AA5">
        <w:t xml:space="preserve"> nya ma</w:t>
      </w:r>
      <w:r w:rsidR="00470FFD">
        <w:t xml:space="preserve"> </w:t>
      </w:r>
      <w:r w:rsidR="006F61F3" w:rsidRPr="00EA4AA5">
        <w:t>.</w:t>
      </w:r>
    </w:p>
    <w:p w14:paraId="6A073DBB" w14:textId="77777777" w:rsidR="002079CC" w:rsidRDefault="002079CC" w:rsidP="002079CC">
      <w:r>
        <w:rPr>
          <w:rFonts w:hint="eastAsia"/>
        </w:rPr>
        <w:t>R</w:t>
      </w:r>
      <w:r>
        <w:t>A: none</w:t>
      </w:r>
    </w:p>
    <w:p w14:paraId="32D82A7E" w14:textId="5BC1E8B6" w:rsidR="002079CC" w:rsidRDefault="002079CC" w:rsidP="002079CC">
      <w:r>
        <w:rPr>
          <w:rFonts w:hint="eastAsia"/>
        </w:rPr>
        <w:t>G</w:t>
      </w:r>
      <w:r>
        <w:t xml:space="preserve">: </w:t>
      </w:r>
      <w:proofErr w:type="spellStart"/>
      <w:r w:rsidR="003F1CD7">
        <w:t>stnaq</w:t>
      </w:r>
      <w:proofErr w:type="spellEnd"/>
      <w:r w:rsidR="003F1CD7">
        <w:t xml:space="preserve"> </w:t>
      </w:r>
      <w:proofErr w:type="spellStart"/>
      <w:r w:rsidR="003F1CD7">
        <w:t>ki</w:t>
      </w:r>
      <w:proofErr w:type="spellEnd"/>
      <w:r w:rsidR="003F1CD7">
        <w:t xml:space="preserve"> </w:t>
      </w:r>
      <w:proofErr w:type="spellStart"/>
      <w:r w:rsidR="003F1CD7">
        <w:t>ngarux</w:t>
      </w:r>
      <w:proofErr w:type="spellEnd"/>
      <w:r w:rsidR="003F1CD7">
        <w:t xml:space="preserve"> </w:t>
      </w:r>
      <w:proofErr w:type="spellStart"/>
      <w:r w:rsidR="003F1CD7">
        <w:t>lga</w:t>
      </w:r>
      <w:proofErr w:type="spellEnd"/>
      <w:r w:rsidR="003F1CD7">
        <w:t xml:space="preserve"> </w:t>
      </w:r>
      <w:proofErr w:type="spellStart"/>
      <w:r w:rsidR="003F1CD7" w:rsidRPr="00EA4AA5">
        <w:t>pciriq</w:t>
      </w:r>
      <w:proofErr w:type="spellEnd"/>
      <w:r w:rsidR="003F1CD7" w:rsidRPr="00EA4AA5">
        <w:t xml:space="preserve"> </w:t>
      </w:r>
      <w:proofErr w:type="spellStart"/>
      <w:r w:rsidR="003F1CD7" w:rsidRPr="00EA4AA5">
        <w:t>kya</w:t>
      </w:r>
      <w:proofErr w:type="spellEnd"/>
      <w:r w:rsidR="003F1CD7" w:rsidRPr="00EA4AA5">
        <w:t xml:space="preserve"> Ima</w:t>
      </w:r>
      <w:r w:rsidR="00470FFD">
        <w:t xml:space="preserve"> </w:t>
      </w:r>
      <w:r w:rsidR="003F1CD7" w:rsidRPr="00EA4AA5">
        <w:t xml:space="preserve">, </w:t>
      </w:r>
      <w:proofErr w:type="spellStart"/>
      <w:r w:rsidR="003F1CD7" w:rsidRPr="00EA4AA5">
        <w:t>yutas</w:t>
      </w:r>
      <w:proofErr w:type="spellEnd"/>
      <w:r w:rsidR="003F1CD7" w:rsidRPr="00EA4AA5">
        <w:t xml:space="preserve"> </w:t>
      </w:r>
      <w:proofErr w:type="spellStart"/>
      <w:r w:rsidR="003F1CD7" w:rsidRPr="00EA4AA5">
        <w:t>ga</w:t>
      </w:r>
      <w:proofErr w:type="spellEnd"/>
      <w:r w:rsidR="003F1CD7" w:rsidRPr="00EA4AA5">
        <w:t xml:space="preserve"> </w:t>
      </w:r>
      <w:proofErr w:type="spellStart"/>
      <w:r w:rsidR="003F1CD7" w:rsidRPr="00EA4AA5">
        <w:t>magan</w:t>
      </w:r>
      <w:proofErr w:type="spellEnd"/>
      <w:r w:rsidR="003F1CD7">
        <w:t xml:space="preserve"> </w:t>
      </w:r>
      <w:proofErr w:type="spellStart"/>
      <w:r w:rsidR="003F1CD7" w:rsidRPr="00EA4AA5">
        <w:t>lalaw</w:t>
      </w:r>
      <w:proofErr w:type="spellEnd"/>
      <w:r w:rsidR="003F1CD7" w:rsidRPr="00EA4AA5">
        <w:t xml:space="preserve"> </w:t>
      </w:r>
      <w:proofErr w:type="spellStart"/>
      <w:r w:rsidR="003F1CD7" w:rsidRPr="00EA4AA5">
        <w:t>aki</w:t>
      </w:r>
      <w:proofErr w:type="spellEnd"/>
      <w:r w:rsidR="003F1CD7" w:rsidRPr="00EA4AA5">
        <w:t xml:space="preserve"> nya </w:t>
      </w:r>
      <w:proofErr w:type="spellStart"/>
      <w:r w:rsidR="003F1CD7" w:rsidRPr="00EA4AA5">
        <w:t>kutan</w:t>
      </w:r>
      <w:proofErr w:type="spellEnd"/>
      <w:r w:rsidR="003F1CD7" w:rsidRPr="00EA4AA5">
        <w:t xml:space="preserve"> </w:t>
      </w:r>
      <w:proofErr w:type="spellStart"/>
      <w:r w:rsidR="003F1CD7" w:rsidRPr="00EA4AA5">
        <w:t>qu</w:t>
      </w:r>
      <w:proofErr w:type="spellEnd"/>
      <w:r w:rsidR="003F1CD7" w:rsidRPr="00EA4AA5">
        <w:t xml:space="preserve"> </w:t>
      </w:r>
      <w:proofErr w:type="spellStart"/>
      <w:r w:rsidR="003F1CD7" w:rsidRPr="00EA4AA5">
        <w:t>ngarux</w:t>
      </w:r>
      <w:proofErr w:type="spellEnd"/>
      <w:r w:rsidR="003F1CD7">
        <w:t xml:space="preserve"> </w:t>
      </w:r>
      <w:r w:rsidR="003F1CD7" w:rsidRPr="00EA4AA5">
        <w:t>qasa</w:t>
      </w:r>
      <w:r w:rsidR="00470FFD">
        <w:t xml:space="preserve"> </w:t>
      </w:r>
      <w:r w:rsidR="003F1CD7" w:rsidRPr="00EA4AA5">
        <w:t xml:space="preserve">, ini </w:t>
      </w:r>
      <w:r w:rsidR="003F1CD7" w:rsidRPr="00730256">
        <w:rPr>
          <w:color w:val="0432FF"/>
          <w:rPrChange w:id="5" w:author="the author" w:date="2022-01-24T13:38:00Z">
            <w:rPr/>
          </w:rPrChange>
        </w:rPr>
        <w:t>an</w:t>
      </w:r>
      <w:r w:rsidR="003F1CD7" w:rsidRPr="00EA4AA5">
        <w:t xml:space="preserve"> </w:t>
      </w:r>
      <w:proofErr w:type="spellStart"/>
      <w:r w:rsidR="003F1CD7" w:rsidRPr="00EA4AA5">
        <w:t>slaqux</w:t>
      </w:r>
      <w:proofErr w:type="spellEnd"/>
      <w:r w:rsidR="003F1CD7" w:rsidRPr="00EA4AA5">
        <w:t xml:space="preserve"> </w:t>
      </w:r>
      <w:proofErr w:type="spellStart"/>
      <w:r w:rsidR="003F1CD7" w:rsidRPr="00EA4AA5">
        <w:t>uzi</w:t>
      </w:r>
      <w:proofErr w:type="spellEnd"/>
      <w:r w:rsidR="003F1CD7" w:rsidRPr="00EA4AA5">
        <w:t xml:space="preserve"> </w:t>
      </w:r>
      <w:proofErr w:type="spellStart"/>
      <w:r w:rsidR="003F1CD7" w:rsidRPr="00EA4AA5">
        <w:t>ngarux</w:t>
      </w:r>
      <w:proofErr w:type="spellEnd"/>
      <w:r w:rsidR="003F1CD7">
        <w:t xml:space="preserve"> </w:t>
      </w:r>
      <w:r w:rsidR="003F1CD7" w:rsidRPr="00EA4AA5">
        <w:t>qasa</w:t>
      </w:r>
      <w:r w:rsidR="00470FFD">
        <w:t xml:space="preserve"> </w:t>
      </w:r>
      <w:r w:rsidR="003F1CD7" w:rsidRPr="00EA4AA5">
        <w:t xml:space="preserve">, </w:t>
      </w:r>
      <w:proofErr w:type="spellStart"/>
      <w:r w:rsidR="003F1CD7" w:rsidRPr="00EA4AA5">
        <w:t>baha</w:t>
      </w:r>
      <w:proofErr w:type="spellEnd"/>
      <w:r w:rsidR="003F1CD7" w:rsidRPr="00EA4AA5">
        <w:t xml:space="preserve"> </w:t>
      </w:r>
      <w:proofErr w:type="spellStart"/>
      <w:r w:rsidR="003F1CD7" w:rsidRPr="00EA4AA5">
        <w:t>hmswa</w:t>
      </w:r>
      <w:proofErr w:type="spellEnd"/>
      <w:r w:rsidR="003F1CD7" w:rsidRPr="00EA4AA5">
        <w:t xml:space="preserve"> </w:t>
      </w:r>
      <w:proofErr w:type="spellStart"/>
      <w:r w:rsidR="003F1CD7" w:rsidRPr="00EA4AA5">
        <w:t>hopa</w:t>
      </w:r>
      <w:proofErr w:type="spellEnd"/>
      <w:r w:rsidR="003F1CD7" w:rsidRPr="00EA4AA5">
        <w:t xml:space="preserve"> </w:t>
      </w:r>
      <w:proofErr w:type="spellStart"/>
      <w:r w:rsidR="003F1CD7" w:rsidRPr="00EA4AA5">
        <w:t>balay</w:t>
      </w:r>
      <w:proofErr w:type="spellEnd"/>
      <w:r w:rsidR="003F1CD7">
        <w:t xml:space="preserve"> </w:t>
      </w:r>
      <w:proofErr w:type="spellStart"/>
      <w:r w:rsidR="003F1CD7" w:rsidRPr="00EA4AA5">
        <w:t>qpzing</w:t>
      </w:r>
      <w:proofErr w:type="spellEnd"/>
      <w:r w:rsidR="003F1CD7" w:rsidRPr="00EA4AA5">
        <w:t xml:space="preserve"> nya ma</w:t>
      </w:r>
      <w:r w:rsidR="00470FFD">
        <w:t xml:space="preserve"> </w:t>
      </w:r>
      <w:r w:rsidR="003F1CD7" w:rsidRPr="00EA4AA5">
        <w:t>.</w:t>
      </w:r>
    </w:p>
    <w:p w14:paraId="29E2EB68" w14:textId="109E5C9D" w:rsidR="002079CC" w:rsidRDefault="002079CC" w:rsidP="002079CC">
      <w:r>
        <w:t>M:</w:t>
      </w:r>
      <w:r>
        <w:rPr>
          <w:rFonts w:hint="eastAsia"/>
          <w:lang w:val="x-none"/>
        </w:rPr>
        <w:t xml:space="preserve"> </w:t>
      </w:r>
      <w:r w:rsidR="006F61F3" w:rsidRPr="00305A73">
        <w:rPr>
          <w:rFonts w:hint="eastAsia"/>
        </w:rPr>
        <w:t>有天他在山上與黑熊相遇，遂與牠搏鬥，他從腰間拿出獵刀砍向黑熊，但卻比不過黑熊的力氣，</w:t>
      </w:r>
    </w:p>
    <w:p w14:paraId="016DC123" w14:textId="477D3064" w:rsidR="002079CC" w:rsidRPr="00D04EBF" w:rsidRDefault="002079CC" w:rsidP="002079CC">
      <w:r>
        <w:rPr>
          <w:rFonts w:hint="eastAsia"/>
        </w:rPr>
        <w:t>R</w:t>
      </w:r>
      <w:r>
        <w:t xml:space="preserve">M: </w:t>
      </w:r>
      <w:r w:rsidR="006F61F3">
        <w:rPr>
          <w:rFonts w:hint="eastAsia"/>
        </w:rPr>
        <w:t>他遇到熊那次，</w:t>
      </w:r>
      <w:ins w:id="6" w:author="the author" w:date="2022-01-24T13:36:00Z">
        <w:r w:rsidR="00EE0FA9">
          <w:rPr>
            <w:rFonts w:hint="eastAsia"/>
          </w:rPr>
          <w:t>他</w:t>
        </w:r>
      </w:ins>
      <w:ins w:id="7" w:author="the author" w:date="2022-01-24T13:37:00Z">
        <w:r w:rsidR="00EE0FA9">
          <w:rPr>
            <w:rFonts w:hint="eastAsia"/>
          </w:rPr>
          <w:t>們互相</w:t>
        </w:r>
      </w:ins>
      <w:ins w:id="8" w:author="the author" w:date="2022-01-24T13:36:00Z">
        <w:r w:rsidR="00EE0FA9" w:rsidRPr="00305A73">
          <w:rPr>
            <w:rFonts w:hint="eastAsia"/>
          </w:rPr>
          <w:t>搏鬥</w:t>
        </w:r>
      </w:ins>
      <w:ins w:id="9" w:author="the author" w:date="2022-01-24T13:37:00Z">
        <w:r w:rsidR="00EE0FA9">
          <w:rPr>
            <w:rFonts w:hint="eastAsia"/>
          </w:rPr>
          <w:t>，</w:t>
        </w:r>
      </w:ins>
      <w:r w:rsidR="006F61F3">
        <w:rPr>
          <w:rFonts w:hint="eastAsia"/>
        </w:rPr>
        <w:t>爺爺拿獵刀想殺那隻熊，</w:t>
      </w:r>
      <w:commentRangeStart w:id="10"/>
      <w:r w:rsidR="006F61F3">
        <w:rPr>
          <w:rFonts w:hint="eastAsia"/>
          <w:lang w:val="x-none"/>
        </w:rPr>
        <w:t>但卻比不過那隻</w:t>
      </w:r>
      <w:r w:rsidR="006F61F3">
        <w:rPr>
          <w:rFonts w:hint="eastAsia"/>
          <w:lang w:val="x-none"/>
        </w:rPr>
        <w:lastRenderedPageBreak/>
        <w:t>熊</w:t>
      </w:r>
      <w:commentRangeEnd w:id="10"/>
      <w:r w:rsidR="00730256">
        <w:rPr>
          <w:rStyle w:val="CommentReference"/>
        </w:rPr>
        <w:commentReference w:id="10"/>
      </w:r>
      <w:r w:rsidR="006F61F3">
        <w:rPr>
          <w:rFonts w:hint="eastAsia"/>
          <w:lang w:val="x-none"/>
        </w:rPr>
        <w:t>，因為熊的力量很大。</w:t>
      </w:r>
    </w:p>
    <w:p w14:paraId="1D82CBF0" w14:textId="6A9712B6" w:rsidR="002079CC" w:rsidRDefault="002079CC"/>
    <w:p w14:paraId="162323AD" w14:textId="20DE127A" w:rsidR="002079CC" w:rsidRDefault="002079CC" w:rsidP="002079CC">
      <w:r>
        <w:t xml:space="preserve">A: </w:t>
      </w:r>
      <w:proofErr w:type="spellStart"/>
      <w:r w:rsidR="006F61F3" w:rsidRPr="00EA4AA5">
        <w:t>yutas</w:t>
      </w:r>
      <w:proofErr w:type="spellEnd"/>
      <w:r w:rsidR="006F61F3" w:rsidRPr="00EA4AA5">
        <w:t xml:space="preserve"> </w:t>
      </w:r>
      <w:proofErr w:type="spellStart"/>
      <w:r w:rsidR="006F61F3" w:rsidRPr="00EA4AA5">
        <w:t>Behuy</w:t>
      </w:r>
      <w:proofErr w:type="spellEnd"/>
      <w:r w:rsidR="006F61F3">
        <w:t xml:space="preserve"> </w:t>
      </w:r>
      <w:proofErr w:type="spellStart"/>
      <w:r w:rsidR="006F61F3" w:rsidRPr="00EA4AA5">
        <w:t>ga</w:t>
      </w:r>
      <w:proofErr w:type="spellEnd"/>
      <w:r w:rsidR="00470FFD">
        <w:t xml:space="preserve"> </w:t>
      </w:r>
      <w:r w:rsidR="006F61F3" w:rsidRPr="00EA4AA5">
        <w:t xml:space="preserve">, </w:t>
      </w:r>
      <w:proofErr w:type="spellStart"/>
      <w:r w:rsidR="006F61F3" w:rsidRPr="00EA4AA5">
        <w:t>kruhan</w:t>
      </w:r>
      <w:proofErr w:type="spellEnd"/>
      <w:r w:rsidR="006F61F3" w:rsidRPr="00EA4AA5">
        <w:t xml:space="preserve"> na </w:t>
      </w:r>
      <w:proofErr w:type="spellStart"/>
      <w:r w:rsidR="006F61F3" w:rsidRPr="00EA4AA5">
        <w:t>ngarux</w:t>
      </w:r>
      <w:proofErr w:type="spellEnd"/>
      <w:r w:rsidR="006F61F3" w:rsidRPr="00EA4AA5">
        <w:t xml:space="preserve"> </w:t>
      </w:r>
      <w:proofErr w:type="spellStart"/>
      <w:r w:rsidR="006F61F3" w:rsidRPr="00EA4AA5">
        <w:t>kwara</w:t>
      </w:r>
      <w:proofErr w:type="spellEnd"/>
      <w:r w:rsidR="006F61F3">
        <w:t xml:space="preserve"> </w:t>
      </w:r>
      <w:r w:rsidR="006F61F3" w:rsidRPr="00EA4AA5">
        <w:t xml:space="preserve">hi nya </w:t>
      </w:r>
      <w:proofErr w:type="spellStart"/>
      <w:r w:rsidR="006F61F3" w:rsidRPr="00EA4AA5">
        <w:t>ru</w:t>
      </w:r>
      <w:proofErr w:type="spellEnd"/>
      <w:r w:rsidR="006F61F3" w:rsidRPr="00EA4AA5">
        <w:t xml:space="preserve"> </w:t>
      </w:r>
      <w:proofErr w:type="spellStart"/>
      <w:r w:rsidR="006F61F3" w:rsidRPr="00EA4AA5">
        <w:t>rqyes</w:t>
      </w:r>
      <w:proofErr w:type="spellEnd"/>
      <w:r w:rsidR="006F61F3" w:rsidRPr="00EA4AA5">
        <w:t xml:space="preserve"> nya</w:t>
      </w:r>
      <w:r w:rsidR="00470FFD">
        <w:t xml:space="preserve"> </w:t>
      </w:r>
      <w:r w:rsidR="006F61F3" w:rsidRPr="00EA4AA5">
        <w:t xml:space="preserve">, </w:t>
      </w:r>
      <w:proofErr w:type="spellStart"/>
      <w:r w:rsidR="006F61F3" w:rsidRPr="00EA4AA5">
        <w:t>zzik</w:t>
      </w:r>
      <w:proofErr w:type="spellEnd"/>
      <w:r w:rsidR="006F61F3" w:rsidRPr="00EA4AA5">
        <w:t xml:space="preserve"> </w:t>
      </w:r>
      <w:proofErr w:type="spellStart"/>
      <w:r w:rsidR="006F61F3" w:rsidRPr="00EA4AA5">
        <w:t>balay</w:t>
      </w:r>
      <w:proofErr w:type="spellEnd"/>
      <w:r w:rsidR="006F61F3">
        <w:t xml:space="preserve"> </w:t>
      </w:r>
      <w:proofErr w:type="spellStart"/>
      <w:r w:rsidR="006F61F3" w:rsidRPr="00EA4AA5">
        <w:t>knaroh</w:t>
      </w:r>
      <w:proofErr w:type="spellEnd"/>
      <w:r w:rsidR="006F61F3" w:rsidRPr="00EA4AA5">
        <w:t xml:space="preserve"> na </w:t>
      </w:r>
      <w:proofErr w:type="spellStart"/>
      <w:r w:rsidR="006F61F3" w:rsidRPr="00EA4AA5">
        <w:t>ngarux</w:t>
      </w:r>
      <w:proofErr w:type="spellEnd"/>
      <w:r w:rsidR="006F61F3" w:rsidRPr="00EA4AA5">
        <w:t xml:space="preserve"> qasa</w:t>
      </w:r>
      <w:r w:rsidR="00470FFD">
        <w:t xml:space="preserve"> </w:t>
      </w:r>
      <w:r w:rsidR="006F61F3" w:rsidRPr="00EA4AA5">
        <w:t xml:space="preserve">, </w:t>
      </w:r>
      <w:proofErr w:type="spellStart"/>
      <w:r w:rsidR="006F61F3">
        <w:rPr>
          <w:rFonts w:hint="eastAsia"/>
        </w:rPr>
        <w:t>r</w:t>
      </w:r>
      <w:r w:rsidR="006F61F3" w:rsidRPr="00EA4AA5">
        <w:t>u</w:t>
      </w:r>
      <w:proofErr w:type="spellEnd"/>
      <w:r w:rsidR="006F61F3">
        <w:t xml:space="preserve"> </w:t>
      </w:r>
      <w:proofErr w:type="spellStart"/>
      <w:r w:rsidR="006F61F3" w:rsidRPr="00EA4AA5">
        <w:t>sgaliq</w:t>
      </w:r>
      <w:proofErr w:type="spellEnd"/>
      <w:r w:rsidR="006F61F3" w:rsidRPr="00EA4AA5">
        <w:t xml:space="preserve"> </w:t>
      </w:r>
      <w:proofErr w:type="spellStart"/>
      <w:r w:rsidR="006F61F3" w:rsidRPr="00EA4AA5">
        <w:t>kwara</w:t>
      </w:r>
      <w:proofErr w:type="spellEnd"/>
      <w:r w:rsidR="006F61F3" w:rsidRPr="00EA4AA5">
        <w:t xml:space="preserve"> </w:t>
      </w:r>
      <w:proofErr w:type="spellStart"/>
      <w:r w:rsidR="006F61F3" w:rsidRPr="00EA4AA5">
        <w:t>qu</w:t>
      </w:r>
      <w:proofErr w:type="spellEnd"/>
      <w:r w:rsidR="006F61F3" w:rsidRPr="00EA4AA5">
        <w:t xml:space="preserve"> hi nya ma</w:t>
      </w:r>
      <w:r w:rsidR="00470FFD">
        <w:t xml:space="preserve"> </w:t>
      </w:r>
      <w:r w:rsidR="006F61F3" w:rsidRPr="00EA4AA5">
        <w:t>.</w:t>
      </w:r>
      <w:r w:rsidR="006F61F3">
        <w:t xml:space="preserve"> </w:t>
      </w:r>
      <w:r w:rsidR="006F61F3" w:rsidRPr="00EA4AA5">
        <w:t xml:space="preserve">ana </w:t>
      </w:r>
      <w:proofErr w:type="spellStart"/>
      <w:r w:rsidR="006F61F3" w:rsidRPr="00EA4AA5">
        <w:t>ga</w:t>
      </w:r>
      <w:proofErr w:type="spellEnd"/>
      <w:r w:rsidR="006F61F3" w:rsidRPr="00EA4AA5">
        <w:t xml:space="preserve"> ini </w:t>
      </w:r>
      <w:proofErr w:type="spellStart"/>
      <w:r w:rsidR="006F61F3" w:rsidRPr="00EA4AA5">
        <w:t>hoqil</w:t>
      </w:r>
      <w:proofErr w:type="spellEnd"/>
      <w:r w:rsidR="006F61F3" w:rsidRPr="00EA4AA5">
        <w:t xml:space="preserve"> </w:t>
      </w:r>
      <w:proofErr w:type="spellStart"/>
      <w:r w:rsidR="006F61F3" w:rsidRPr="00EA4AA5">
        <w:t>kya</w:t>
      </w:r>
      <w:proofErr w:type="spellEnd"/>
      <w:r w:rsidR="00470FFD">
        <w:t xml:space="preserve"> </w:t>
      </w:r>
      <w:r w:rsidR="006F61F3" w:rsidRPr="00EA4AA5">
        <w:t>.</w:t>
      </w:r>
    </w:p>
    <w:p w14:paraId="5D1C554D" w14:textId="7BA0128D" w:rsidR="002079CC" w:rsidRDefault="002079CC" w:rsidP="002079CC">
      <w:r>
        <w:rPr>
          <w:rFonts w:hint="eastAsia"/>
        </w:rPr>
        <w:t>R</w:t>
      </w:r>
      <w:r>
        <w:t xml:space="preserve">A: </w:t>
      </w:r>
      <w:proofErr w:type="spellStart"/>
      <w:r w:rsidR="0028172B" w:rsidRPr="00EA4AA5">
        <w:t>yutas</w:t>
      </w:r>
      <w:proofErr w:type="spellEnd"/>
      <w:r w:rsidR="0028172B" w:rsidRPr="00EA4AA5">
        <w:t xml:space="preserve"> </w:t>
      </w:r>
      <w:proofErr w:type="spellStart"/>
      <w:r w:rsidR="0028172B" w:rsidRPr="00EA4AA5">
        <w:t>Behuy</w:t>
      </w:r>
      <w:proofErr w:type="spellEnd"/>
      <w:r w:rsidR="0028172B">
        <w:t xml:space="preserve"> </w:t>
      </w:r>
      <w:proofErr w:type="spellStart"/>
      <w:r w:rsidR="0028172B" w:rsidRPr="00EA4AA5">
        <w:t>ga</w:t>
      </w:r>
      <w:proofErr w:type="spellEnd"/>
      <w:r w:rsidR="00470FFD">
        <w:t xml:space="preserve"> </w:t>
      </w:r>
      <w:r w:rsidR="0028172B" w:rsidRPr="00EA4AA5">
        <w:t xml:space="preserve">, </w:t>
      </w:r>
      <w:proofErr w:type="spellStart"/>
      <w:r w:rsidR="0028172B" w:rsidRPr="00EA4AA5">
        <w:t>kruhan</w:t>
      </w:r>
      <w:proofErr w:type="spellEnd"/>
      <w:r w:rsidR="0028172B" w:rsidRPr="00EA4AA5">
        <w:t xml:space="preserve"> na </w:t>
      </w:r>
      <w:proofErr w:type="spellStart"/>
      <w:r w:rsidR="0028172B" w:rsidRPr="00EA4AA5">
        <w:t>ngarux</w:t>
      </w:r>
      <w:proofErr w:type="spellEnd"/>
      <w:r w:rsidR="0028172B" w:rsidRPr="00EA4AA5">
        <w:t xml:space="preserve"> </w:t>
      </w:r>
      <w:proofErr w:type="spellStart"/>
      <w:r w:rsidR="0028172B" w:rsidRPr="00EA4AA5">
        <w:t>kwara</w:t>
      </w:r>
      <w:proofErr w:type="spellEnd"/>
      <w:r w:rsidR="0028172B">
        <w:t xml:space="preserve"> </w:t>
      </w:r>
      <w:r w:rsidR="0028172B" w:rsidRPr="00EA4AA5">
        <w:t xml:space="preserve">hi nya </w:t>
      </w:r>
      <w:proofErr w:type="spellStart"/>
      <w:r w:rsidR="0028172B" w:rsidRPr="00EA4AA5">
        <w:t>ru</w:t>
      </w:r>
      <w:proofErr w:type="spellEnd"/>
      <w:r w:rsidR="0028172B" w:rsidRPr="00EA4AA5">
        <w:t xml:space="preserve"> </w:t>
      </w:r>
      <w:proofErr w:type="spellStart"/>
      <w:r w:rsidR="0028172B" w:rsidRPr="0028172B">
        <w:rPr>
          <w:color w:val="FF0000"/>
        </w:rPr>
        <w:t>rqy</w:t>
      </w:r>
      <w:r w:rsidR="0028172B" w:rsidRPr="0028172B">
        <w:rPr>
          <w:rFonts w:hint="eastAsia"/>
          <w:color w:val="FF0000"/>
        </w:rPr>
        <w:t>as</w:t>
      </w:r>
      <w:proofErr w:type="spellEnd"/>
      <w:r w:rsidR="0028172B" w:rsidRPr="00EA4AA5">
        <w:t xml:space="preserve"> nya</w:t>
      </w:r>
      <w:r w:rsidR="00470FFD">
        <w:t xml:space="preserve"> </w:t>
      </w:r>
      <w:r w:rsidR="0028172B" w:rsidRPr="00EA4AA5">
        <w:t xml:space="preserve">, </w:t>
      </w:r>
      <w:proofErr w:type="spellStart"/>
      <w:r w:rsidR="0028172B" w:rsidRPr="00EA4AA5">
        <w:t>zzik</w:t>
      </w:r>
      <w:proofErr w:type="spellEnd"/>
      <w:r w:rsidR="0028172B" w:rsidRPr="00EA4AA5">
        <w:t xml:space="preserve"> </w:t>
      </w:r>
      <w:proofErr w:type="spellStart"/>
      <w:r w:rsidR="0028172B" w:rsidRPr="00EA4AA5">
        <w:t>balay</w:t>
      </w:r>
      <w:proofErr w:type="spellEnd"/>
      <w:r w:rsidR="0028172B">
        <w:t xml:space="preserve"> </w:t>
      </w:r>
      <w:proofErr w:type="spellStart"/>
      <w:r w:rsidR="0028172B" w:rsidRPr="00EA4AA5">
        <w:t>knaroh</w:t>
      </w:r>
      <w:proofErr w:type="spellEnd"/>
      <w:r w:rsidR="0028172B" w:rsidRPr="00EA4AA5">
        <w:t xml:space="preserve"> na </w:t>
      </w:r>
      <w:proofErr w:type="spellStart"/>
      <w:r w:rsidR="0028172B" w:rsidRPr="00EA4AA5">
        <w:t>ngarux</w:t>
      </w:r>
      <w:proofErr w:type="spellEnd"/>
      <w:r w:rsidR="0028172B" w:rsidRPr="00EA4AA5">
        <w:t xml:space="preserve"> qasa</w:t>
      </w:r>
      <w:r w:rsidR="00470FFD">
        <w:t xml:space="preserve"> </w:t>
      </w:r>
      <w:r w:rsidR="0028172B" w:rsidRPr="00EA4AA5">
        <w:t xml:space="preserve">, </w:t>
      </w:r>
      <w:proofErr w:type="spellStart"/>
      <w:r w:rsidR="0028172B">
        <w:rPr>
          <w:rFonts w:hint="eastAsia"/>
        </w:rPr>
        <w:t>r</w:t>
      </w:r>
      <w:r w:rsidR="0028172B" w:rsidRPr="00EA4AA5">
        <w:t>u</w:t>
      </w:r>
      <w:proofErr w:type="spellEnd"/>
      <w:r w:rsidR="0028172B">
        <w:t xml:space="preserve"> </w:t>
      </w:r>
      <w:proofErr w:type="spellStart"/>
      <w:r w:rsidR="0028172B" w:rsidRPr="00EA4AA5">
        <w:t>sgaliq</w:t>
      </w:r>
      <w:proofErr w:type="spellEnd"/>
      <w:r w:rsidR="0028172B" w:rsidRPr="00EA4AA5">
        <w:t xml:space="preserve"> </w:t>
      </w:r>
      <w:proofErr w:type="spellStart"/>
      <w:r w:rsidR="0028172B" w:rsidRPr="00EA4AA5">
        <w:t>kwara</w:t>
      </w:r>
      <w:proofErr w:type="spellEnd"/>
      <w:r w:rsidR="0028172B" w:rsidRPr="00EA4AA5">
        <w:t xml:space="preserve"> </w:t>
      </w:r>
      <w:proofErr w:type="spellStart"/>
      <w:r w:rsidR="0028172B" w:rsidRPr="00EA4AA5">
        <w:t>qu</w:t>
      </w:r>
      <w:proofErr w:type="spellEnd"/>
      <w:r w:rsidR="0028172B" w:rsidRPr="00EA4AA5">
        <w:t xml:space="preserve"> hi nya ma</w:t>
      </w:r>
      <w:r w:rsidR="00470FFD">
        <w:t xml:space="preserve"> </w:t>
      </w:r>
      <w:r w:rsidR="0028172B" w:rsidRPr="00EA4AA5">
        <w:t>.</w:t>
      </w:r>
      <w:r w:rsidR="0028172B">
        <w:t xml:space="preserve"> </w:t>
      </w:r>
      <w:r w:rsidR="0028172B" w:rsidRPr="00EA4AA5">
        <w:t xml:space="preserve">ana </w:t>
      </w:r>
      <w:proofErr w:type="spellStart"/>
      <w:r w:rsidR="0028172B" w:rsidRPr="00EA4AA5">
        <w:t>ga</w:t>
      </w:r>
      <w:proofErr w:type="spellEnd"/>
      <w:r w:rsidR="0028172B" w:rsidRPr="00EA4AA5">
        <w:t xml:space="preserve"> ini </w:t>
      </w:r>
      <w:proofErr w:type="spellStart"/>
      <w:r w:rsidR="0028172B" w:rsidRPr="0028172B">
        <w:rPr>
          <w:color w:val="FF0000"/>
        </w:rPr>
        <w:t>huqil</w:t>
      </w:r>
      <w:proofErr w:type="spellEnd"/>
      <w:r w:rsidR="0028172B" w:rsidRPr="00EA4AA5">
        <w:t xml:space="preserve"> </w:t>
      </w:r>
      <w:proofErr w:type="spellStart"/>
      <w:r w:rsidR="0028172B" w:rsidRPr="00EA4AA5">
        <w:t>kya</w:t>
      </w:r>
      <w:proofErr w:type="spellEnd"/>
      <w:r w:rsidR="00470FFD">
        <w:t xml:space="preserve"> </w:t>
      </w:r>
      <w:r w:rsidR="0028172B" w:rsidRPr="00EA4AA5">
        <w:t>.</w:t>
      </w:r>
    </w:p>
    <w:p w14:paraId="23014051" w14:textId="6B910C38" w:rsidR="002079CC" w:rsidRDefault="002079CC" w:rsidP="002079CC">
      <w:r>
        <w:rPr>
          <w:rFonts w:hint="eastAsia"/>
        </w:rPr>
        <w:t>G</w:t>
      </w:r>
      <w:r>
        <w:t xml:space="preserve">: </w:t>
      </w:r>
      <w:proofErr w:type="spellStart"/>
      <w:r w:rsidR="0028172B" w:rsidRPr="00EA4AA5">
        <w:t>yutas</w:t>
      </w:r>
      <w:proofErr w:type="spellEnd"/>
      <w:r w:rsidR="0028172B" w:rsidRPr="00EA4AA5">
        <w:t xml:space="preserve"> </w:t>
      </w:r>
      <w:proofErr w:type="spellStart"/>
      <w:r w:rsidR="0028172B" w:rsidRPr="00EA4AA5">
        <w:t>Behuy</w:t>
      </w:r>
      <w:proofErr w:type="spellEnd"/>
      <w:r w:rsidR="0028172B">
        <w:t xml:space="preserve"> </w:t>
      </w:r>
      <w:proofErr w:type="spellStart"/>
      <w:r w:rsidR="0028172B" w:rsidRPr="00EA4AA5">
        <w:t>ga</w:t>
      </w:r>
      <w:proofErr w:type="spellEnd"/>
      <w:r w:rsidR="00470FFD">
        <w:t xml:space="preserve"> </w:t>
      </w:r>
      <w:r w:rsidR="0028172B" w:rsidRPr="00EA4AA5">
        <w:t xml:space="preserve">, </w:t>
      </w:r>
      <w:proofErr w:type="spellStart"/>
      <w:r w:rsidR="0028172B" w:rsidRPr="00895881">
        <w:rPr>
          <w:color w:val="000000" w:themeColor="text1"/>
        </w:rPr>
        <w:t>k</w:t>
      </w:r>
      <w:ins w:id="11" w:author="the author" w:date="2022-01-30T13:57:00Z">
        <w:r w:rsidR="00895881" w:rsidRPr="00895881">
          <w:rPr>
            <w:color w:val="000000" w:themeColor="text1"/>
          </w:rPr>
          <w:t>aruh</w:t>
        </w:r>
        <w:proofErr w:type="spellEnd"/>
        <w:r w:rsidR="00895881" w:rsidRPr="00895881">
          <w:rPr>
            <w:color w:val="000000" w:themeColor="text1"/>
          </w:rPr>
          <w:t>-</w:t>
        </w:r>
      </w:ins>
      <w:r w:rsidR="0028172B" w:rsidRPr="00895881">
        <w:rPr>
          <w:rFonts w:hint="eastAsia"/>
          <w:color w:val="000000" w:themeColor="text1"/>
        </w:rPr>
        <w:t>a</w:t>
      </w:r>
      <w:r w:rsidR="0028172B" w:rsidRPr="00895881">
        <w:rPr>
          <w:color w:val="000000" w:themeColor="text1"/>
        </w:rPr>
        <w:t xml:space="preserve">n </w:t>
      </w:r>
      <w:r w:rsidR="0028172B" w:rsidRPr="00EA4AA5">
        <w:t xml:space="preserve">na </w:t>
      </w:r>
      <w:proofErr w:type="spellStart"/>
      <w:r w:rsidR="0028172B" w:rsidRPr="00EA4AA5">
        <w:t>ngarux</w:t>
      </w:r>
      <w:proofErr w:type="spellEnd"/>
      <w:r w:rsidR="0028172B" w:rsidRPr="00EA4AA5">
        <w:t xml:space="preserve"> </w:t>
      </w:r>
      <w:proofErr w:type="spellStart"/>
      <w:r w:rsidR="0028172B" w:rsidRPr="00EA4AA5">
        <w:t>kwara</w:t>
      </w:r>
      <w:proofErr w:type="spellEnd"/>
      <w:r w:rsidR="0028172B">
        <w:t xml:space="preserve"> </w:t>
      </w:r>
      <w:r w:rsidR="0028172B" w:rsidRPr="00EA4AA5">
        <w:t xml:space="preserve">hi nya </w:t>
      </w:r>
      <w:proofErr w:type="spellStart"/>
      <w:r w:rsidR="0028172B" w:rsidRPr="00EA4AA5">
        <w:t>ru</w:t>
      </w:r>
      <w:proofErr w:type="spellEnd"/>
      <w:r w:rsidR="0028172B" w:rsidRPr="00EA4AA5">
        <w:t xml:space="preserve"> </w:t>
      </w:r>
      <w:proofErr w:type="spellStart"/>
      <w:r w:rsidR="0028172B" w:rsidRPr="00EA4AA5">
        <w:t>rqy</w:t>
      </w:r>
      <w:r w:rsidR="0028172B">
        <w:rPr>
          <w:rFonts w:hint="eastAsia"/>
        </w:rPr>
        <w:t>a</w:t>
      </w:r>
      <w:r w:rsidR="0028172B" w:rsidRPr="00EA4AA5">
        <w:rPr>
          <w:rFonts w:hint="eastAsia"/>
        </w:rPr>
        <w:t>s</w:t>
      </w:r>
      <w:proofErr w:type="spellEnd"/>
      <w:r w:rsidR="0028172B" w:rsidRPr="00EA4AA5">
        <w:t xml:space="preserve"> nya</w:t>
      </w:r>
      <w:r w:rsidR="00470FFD">
        <w:t xml:space="preserve"> </w:t>
      </w:r>
      <w:r w:rsidR="0028172B" w:rsidRPr="00EA4AA5">
        <w:t xml:space="preserve">, </w:t>
      </w:r>
      <w:proofErr w:type="spellStart"/>
      <w:r w:rsidR="0028172B" w:rsidRPr="00EA4AA5">
        <w:t>zzik</w:t>
      </w:r>
      <w:proofErr w:type="spellEnd"/>
      <w:r w:rsidR="0028172B" w:rsidRPr="00EA4AA5">
        <w:t xml:space="preserve"> </w:t>
      </w:r>
      <w:proofErr w:type="spellStart"/>
      <w:r w:rsidR="0028172B" w:rsidRPr="00EA4AA5">
        <w:t>balay</w:t>
      </w:r>
      <w:proofErr w:type="spellEnd"/>
      <w:r w:rsidR="0028172B">
        <w:t xml:space="preserve"> </w:t>
      </w:r>
      <w:proofErr w:type="spellStart"/>
      <w:ins w:id="12" w:author="the author" w:date="2022-01-30T13:58:00Z">
        <w:r w:rsidR="00895881">
          <w:t>karuh</w:t>
        </w:r>
      </w:ins>
      <w:proofErr w:type="spellEnd"/>
      <w:ins w:id="13" w:author="the author" w:date="2022-01-24T13:44:00Z">
        <w:r w:rsidR="00261B56">
          <w:rPr>
            <w:rFonts w:hint="eastAsia"/>
          </w:rPr>
          <w:t>鋤</w:t>
        </w:r>
        <w:r w:rsidR="00261B56">
          <w:t>&lt;in&gt;</w:t>
        </w:r>
      </w:ins>
      <w:r w:rsidR="0028172B" w:rsidRPr="00EA4AA5">
        <w:t xml:space="preserve"> na </w:t>
      </w:r>
      <w:proofErr w:type="spellStart"/>
      <w:r w:rsidR="0028172B" w:rsidRPr="00EA4AA5">
        <w:t>ngarux</w:t>
      </w:r>
      <w:proofErr w:type="spellEnd"/>
      <w:r w:rsidR="0028172B" w:rsidRPr="00EA4AA5">
        <w:t xml:space="preserve"> qasa</w:t>
      </w:r>
      <w:r w:rsidR="00470FFD">
        <w:t xml:space="preserve"> </w:t>
      </w:r>
      <w:r w:rsidR="0028172B" w:rsidRPr="00EA4AA5">
        <w:t xml:space="preserve">, </w:t>
      </w:r>
      <w:proofErr w:type="spellStart"/>
      <w:r w:rsidR="0028172B">
        <w:rPr>
          <w:rFonts w:hint="eastAsia"/>
        </w:rPr>
        <w:t>r</w:t>
      </w:r>
      <w:r w:rsidR="0028172B" w:rsidRPr="00EA4AA5">
        <w:t>u</w:t>
      </w:r>
      <w:proofErr w:type="spellEnd"/>
      <w:r w:rsidR="0028172B">
        <w:t xml:space="preserve"> </w:t>
      </w:r>
      <w:ins w:id="14" w:author="the author" w:date="2022-01-24T13:46:00Z">
        <w:r w:rsidR="00261B56">
          <w:rPr>
            <w:rFonts w:hint="eastAsia"/>
          </w:rPr>
          <w:t>撕破</w:t>
        </w:r>
        <w:r w:rsidR="00261B56">
          <w:t>.av</w:t>
        </w:r>
        <w:r w:rsidR="00261B56" w:rsidRPr="00EA4AA5">
          <w:rPr>
            <w:rFonts w:hint="eastAsia"/>
          </w:rPr>
          <w:t xml:space="preserve"> </w:t>
        </w:r>
      </w:ins>
      <w:proofErr w:type="spellStart"/>
      <w:r w:rsidR="0028172B" w:rsidRPr="00EA4AA5">
        <w:t>kwara</w:t>
      </w:r>
      <w:proofErr w:type="spellEnd"/>
      <w:r w:rsidR="0028172B" w:rsidRPr="00EA4AA5">
        <w:t xml:space="preserve"> </w:t>
      </w:r>
      <w:proofErr w:type="spellStart"/>
      <w:r w:rsidR="0028172B" w:rsidRPr="00EA4AA5">
        <w:t>qu</w:t>
      </w:r>
      <w:proofErr w:type="spellEnd"/>
      <w:r w:rsidR="0028172B" w:rsidRPr="00EA4AA5">
        <w:t xml:space="preserve"> hi nya ma</w:t>
      </w:r>
      <w:r w:rsidR="00470FFD">
        <w:t xml:space="preserve"> </w:t>
      </w:r>
      <w:r w:rsidR="0028172B" w:rsidRPr="00EA4AA5">
        <w:t>.</w:t>
      </w:r>
      <w:r w:rsidR="0028172B">
        <w:t xml:space="preserve"> </w:t>
      </w:r>
      <w:r w:rsidR="0028172B" w:rsidRPr="00EA4AA5">
        <w:t xml:space="preserve">ana </w:t>
      </w:r>
      <w:proofErr w:type="spellStart"/>
      <w:r w:rsidR="0028172B" w:rsidRPr="00EA4AA5">
        <w:t>ga</w:t>
      </w:r>
      <w:proofErr w:type="spellEnd"/>
      <w:r w:rsidR="0028172B" w:rsidRPr="00EA4AA5">
        <w:t xml:space="preserve"> ini </w:t>
      </w:r>
      <w:proofErr w:type="spellStart"/>
      <w:r w:rsidR="0028172B" w:rsidRPr="00EA4AA5">
        <w:t>h</w:t>
      </w:r>
      <w:r w:rsidR="0028172B">
        <w:t>u</w:t>
      </w:r>
      <w:r w:rsidR="0028172B" w:rsidRPr="00EA4AA5">
        <w:t>qil</w:t>
      </w:r>
      <w:proofErr w:type="spellEnd"/>
      <w:r w:rsidR="0028172B" w:rsidRPr="00EA4AA5">
        <w:t xml:space="preserve"> </w:t>
      </w:r>
      <w:proofErr w:type="spellStart"/>
      <w:r w:rsidR="0028172B" w:rsidRPr="00EA4AA5">
        <w:t>kya</w:t>
      </w:r>
      <w:proofErr w:type="spellEnd"/>
      <w:r w:rsidR="00470FFD">
        <w:t xml:space="preserve"> </w:t>
      </w:r>
      <w:r w:rsidR="0028172B" w:rsidRPr="00EA4AA5">
        <w:t>.</w:t>
      </w:r>
    </w:p>
    <w:p w14:paraId="020D38FF" w14:textId="5B6DE73C" w:rsidR="002079CC" w:rsidRDefault="002079CC" w:rsidP="002079CC">
      <w:r>
        <w:t>M:</w:t>
      </w:r>
      <w:r>
        <w:rPr>
          <w:rFonts w:hint="eastAsia"/>
          <w:lang w:val="x-none"/>
        </w:rPr>
        <w:t xml:space="preserve"> </w:t>
      </w:r>
      <w:r w:rsidR="006F61F3" w:rsidRPr="00305A73">
        <w:rPr>
          <w:rFonts w:hint="eastAsia"/>
        </w:rPr>
        <w:t>爺爺被熊爪抓得遍體</w:t>
      </w:r>
      <w:r w:rsidR="006F61F3">
        <w:rPr>
          <w:rFonts w:hint="eastAsia"/>
        </w:rPr>
        <w:t>鱗</w:t>
      </w:r>
      <w:r w:rsidR="006F61F3" w:rsidRPr="00305A73">
        <w:rPr>
          <w:rFonts w:hint="eastAsia"/>
        </w:rPr>
        <w:t>傷，抓痕深可見骨，但他並沒倒下，</w:t>
      </w:r>
    </w:p>
    <w:p w14:paraId="505052BF" w14:textId="3886A1EC" w:rsidR="002079CC" w:rsidRPr="00D04EBF" w:rsidRDefault="002079CC" w:rsidP="002079CC">
      <w:r>
        <w:rPr>
          <w:rFonts w:hint="eastAsia"/>
        </w:rPr>
        <w:t>R</w:t>
      </w:r>
      <w:r>
        <w:t xml:space="preserve">M: </w:t>
      </w:r>
      <w:proofErr w:type="spellStart"/>
      <w:r w:rsidR="006F61F3">
        <w:rPr>
          <w:rFonts w:hint="eastAsia"/>
        </w:rPr>
        <w:t>B</w:t>
      </w:r>
      <w:r w:rsidR="006F61F3">
        <w:t>ehuy</w:t>
      </w:r>
      <w:proofErr w:type="spellEnd"/>
      <w:r w:rsidR="006F61F3">
        <w:rPr>
          <w:rFonts w:hint="eastAsia"/>
        </w:rPr>
        <w:t>爺爺被熊抓了全身上下，還有他的臉，那隻黑熊</w:t>
      </w:r>
      <w:ins w:id="15" w:author="the author" w:date="2022-01-24T13:45:00Z">
        <w:r w:rsidR="00261B56">
          <w:rPr>
            <w:rFonts w:hint="eastAsia"/>
          </w:rPr>
          <w:t>的</w:t>
        </w:r>
        <w:r w:rsidR="00261B56" w:rsidRPr="00305A73">
          <w:rPr>
            <w:rFonts w:hint="eastAsia"/>
          </w:rPr>
          <w:t>抓痕</w:t>
        </w:r>
      </w:ins>
      <w:del w:id="16" w:author="the author" w:date="2022-01-24T13:45:00Z">
        <w:r w:rsidR="006F61F3" w:rsidDel="00261B56">
          <w:rPr>
            <w:rFonts w:hint="eastAsia"/>
          </w:rPr>
          <w:delText>抓得</w:delText>
        </w:r>
      </w:del>
      <w:r w:rsidR="006F61F3">
        <w:rPr>
          <w:rFonts w:hint="eastAsia"/>
        </w:rPr>
        <w:t>很深，</w:t>
      </w:r>
      <w:r w:rsidR="006F61F3">
        <w:rPr>
          <w:rFonts w:hint="eastAsia"/>
          <w:lang w:val="x-none"/>
        </w:rPr>
        <w:t>他全身都被撕裂了。但是沒有死。</w:t>
      </w:r>
    </w:p>
    <w:p w14:paraId="40B5B665" w14:textId="34834780" w:rsidR="002079CC" w:rsidRDefault="002079CC"/>
    <w:p w14:paraId="54EC337A" w14:textId="0E131EFF" w:rsidR="002079CC" w:rsidRDefault="002079CC" w:rsidP="002079CC">
      <w:r>
        <w:t xml:space="preserve">A: </w:t>
      </w:r>
      <w:proofErr w:type="spellStart"/>
      <w:r w:rsidR="00194109">
        <w:t>m</w:t>
      </w:r>
      <w:r w:rsidR="00194109" w:rsidRPr="00EA4AA5">
        <w:t>agan</w:t>
      </w:r>
      <w:proofErr w:type="spellEnd"/>
      <w:r w:rsidR="00194109">
        <w:t xml:space="preserve"> </w:t>
      </w:r>
      <w:proofErr w:type="spellStart"/>
      <w:r w:rsidR="00194109" w:rsidRPr="00EA4AA5">
        <w:t>lalaw</w:t>
      </w:r>
      <w:proofErr w:type="spellEnd"/>
      <w:r w:rsidR="00194109" w:rsidRPr="00EA4AA5">
        <w:t xml:space="preserve"> </w:t>
      </w:r>
      <w:proofErr w:type="spellStart"/>
      <w:r w:rsidR="00194109" w:rsidRPr="00EA4AA5">
        <w:t>qu</w:t>
      </w:r>
      <w:proofErr w:type="spellEnd"/>
      <w:r w:rsidR="00194109" w:rsidRPr="00EA4AA5">
        <w:t xml:space="preserve"> </w:t>
      </w:r>
      <w:proofErr w:type="spellStart"/>
      <w:r w:rsidR="00194109" w:rsidRPr="00EA4AA5">
        <w:t>yutas</w:t>
      </w:r>
      <w:proofErr w:type="spellEnd"/>
      <w:r w:rsidR="00194109" w:rsidRPr="00EA4AA5">
        <w:t xml:space="preserve"> </w:t>
      </w:r>
      <w:proofErr w:type="spellStart"/>
      <w:r w:rsidR="00194109" w:rsidRPr="00EA4AA5">
        <w:t>Behuy</w:t>
      </w:r>
      <w:proofErr w:type="spellEnd"/>
      <w:r w:rsidR="00470FFD">
        <w:t xml:space="preserve"> </w:t>
      </w:r>
      <w:r w:rsidR="00194109" w:rsidRPr="00EA4AA5">
        <w:t xml:space="preserve">, </w:t>
      </w:r>
      <w:proofErr w:type="spellStart"/>
      <w:r w:rsidR="00194109" w:rsidRPr="00EA4AA5">
        <w:t>aki</w:t>
      </w:r>
      <w:proofErr w:type="spellEnd"/>
      <w:r w:rsidR="00194109">
        <w:t xml:space="preserve"> </w:t>
      </w:r>
      <w:r w:rsidR="00194109" w:rsidRPr="00EA4AA5">
        <w:t xml:space="preserve">nya </w:t>
      </w:r>
      <w:proofErr w:type="spellStart"/>
      <w:r w:rsidR="00194109" w:rsidRPr="00EA4AA5">
        <w:t>kutan</w:t>
      </w:r>
      <w:proofErr w:type="spellEnd"/>
      <w:r w:rsidR="00194109" w:rsidRPr="00EA4AA5">
        <w:t xml:space="preserve"> </w:t>
      </w:r>
      <w:proofErr w:type="spellStart"/>
      <w:r w:rsidR="00194109" w:rsidRPr="00EA4AA5">
        <w:t>qu</w:t>
      </w:r>
      <w:proofErr w:type="spellEnd"/>
      <w:r w:rsidR="00194109" w:rsidRPr="00EA4AA5">
        <w:t xml:space="preserve"> </w:t>
      </w:r>
      <w:proofErr w:type="spellStart"/>
      <w:r w:rsidR="00194109" w:rsidRPr="00EA4AA5">
        <w:t>qba</w:t>
      </w:r>
      <w:proofErr w:type="spellEnd"/>
      <w:r w:rsidR="00194109" w:rsidRPr="00EA4AA5">
        <w:t xml:space="preserve"> na </w:t>
      </w:r>
      <w:proofErr w:type="spellStart"/>
      <w:r w:rsidR="00194109" w:rsidRPr="00EA4AA5">
        <w:t>ngarux</w:t>
      </w:r>
      <w:proofErr w:type="spellEnd"/>
      <w:r w:rsidR="00194109">
        <w:t xml:space="preserve"> </w:t>
      </w:r>
      <w:r w:rsidR="00194109" w:rsidRPr="00EA4AA5">
        <w:t>qasa</w:t>
      </w:r>
      <w:r w:rsidR="00470FFD">
        <w:t xml:space="preserve"> </w:t>
      </w:r>
      <w:r w:rsidR="00194109" w:rsidRPr="00EA4AA5">
        <w:t xml:space="preserve">, </w:t>
      </w:r>
      <w:r w:rsidR="00194109">
        <w:t>“</w:t>
      </w:r>
      <w:r w:rsidR="00470FFD">
        <w:t xml:space="preserve"> </w:t>
      </w:r>
      <w:proofErr w:type="spellStart"/>
      <w:r w:rsidR="00194109" w:rsidRPr="00EA4AA5">
        <w:t>paq</w:t>
      </w:r>
      <w:proofErr w:type="spellEnd"/>
      <w:r w:rsidR="00470FFD">
        <w:t xml:space="preserve"> </w:t>
      </w:r>
      <w:r w:rsidR="00194109">
        <w:t>”</w:t>
      </w:r>
      <w:r w:rsidR="00194109" w:rsidRPr="00EA4AA5">
        <w:t xml:space="preserve"> son </w:t>
      </w:r>
      <w:proofErr w:type="spellStart"/>
      <w:r w:rsidR="00194109" w:rsidRPr="00EA4AA5">
        <w:t>muling</w:t>
      </w:r>
      <w:proofErr w:type="spellEnd"/>
      <w:r w:rsidR="00194109" w:rsidRPr="00EA4AA5">
        <w:t xml:space="preserve"> na</w:t>
      </w:r>
      <w:r w:rsidR="00194109">
        <w:t xml:space="preserve"> </w:t>
      </w:r>
      <w:proofErr w:type="spellStart"/>
      <w:r w:rsidR="00194109" w:rsidRPr="00EA4AA5">
        <w:t>ngarux</w:t>
      </w:r>
      <w:proofErr w:type="spellEnd"/>
      <w:r w:rsidR="00194109" w:rsidRPr="00EA4AA5">
        <w:t xml:space="preserve"> </w:t>
      </w:r>
      <w:proofErr w:type="spellStart"/>
      <w:r w:rsidR="00194109" w:rsidRPr="00EA4AA5">
        <w:t>qu</w:t>
      </w:r>
      <w:proofErr w:type="spellEnd"/>
      <w:r w:rsidR="00194109" w:rsidRPr="00EA4AA5">
        <w:t xml:space="preserve"> </w:t>
      </w:r>
      <w:proofErr w:type="spellStart"/>
      <w:r w:rsidR="00194109" w:rsidRPr="00EA4AA5">
        <w:t>lalaw</w:t>
      </w:r>
      <w:proofErr w:type="spellEnd"/>
      <w:r w:rsidR="00194109" w:rsidRPr="00EA4AA5">
        <w:t xml:space="preserve"> qasa ma</w:t>
      </w:r>
      <w:r w:rsidR="00470FFD">
        <w:t xml:space="preserve"> </w:t>
      </w:r>
      <w:r w:rsidR="00194109" w:rsidRPr="00EA4AA5">
        <w:t xml:space="preserve">, </w:t>
      </w:r>
      <w:proofErr w:type="spellStart"/>
      <w:r w:rsidR="00194109" w:rsidRPr="00EA4AA5">
        <w:t>ru</w:t>
      </w:r>
      <w:proofErr w:type="spellEnd"/>
      <w:r w:rsidR="00194109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hya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ki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siy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phyaw</w:t>
      </w:r>
      <w:proofErr w:type="spellEnd"/>
      <w:r w:rsidR="00194109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miray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qutux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qhoniq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ma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.</w:t>
      </w:r>
    </w:p>
    <w:p w14:paraId="047FB3BA" w14:textId="4054E792" w:rsidR="002079CC" w:rsidRDefault="002079CC" w:rsidP="002079CC">
      <w:r>
        <w:rPr>
          <w:rFonts w:hint="eastAsia"/>
        </w:rPr>
        <w:t>R</w:t>
      </w:r>
      <w:r>
        <w:t xml:space="preserve">A: </w:t>
      </w:r>
      <w:proofErr w:type="spellStart"/>
      <w:r w:rsidR="008B0FBA">
        <w:t>m</w:t>
      </w:r>
      <w:r w:rsidR="008B0FBA" w:rsidRPr="00EA4AA5">
        <w:t>agan</w:t>
      </w:r>
      <w:proofErr w:type="spellEnd"/>
      <w:r w:rsidR="008B0FBA">
        <w:t xml:space="preserve"> </w:t>
      </w:r>
      <w:proofErr w:type="spellStart"/>
      <w:r w:rsidR="008B0FBA" w:rsidRPr="00EA4AA5">
        <w:t>lalaw</w:t>
      </w:r>
      <w:proofErr w:type="spellEnd"/>
      <w:r w:rsidR="008B0FBA" w:rsidRPr="00EA4AA5">
        <w:t xml:space="preserve"> </w:t>
      </w:r>
      <w:proofErr w:type="spellStart"/>
      <w:r w:rsidR="008B0FBA" w:rsidRPr="00EA4AA5">
        <w:t>qu</w:t>
      </w:r>
      <w:proofErr w:type="spellEnd"/>
      <w:r w:rsidR="008B0FBA" w:rsidRPr="00EA4AA5">
        <w:t xml:space="preserve"> </w:t>
      </w:r>
      <w:proofErr w:type="spellStart"/>
      <w:r w:rsidR="008B0FBA" w:rsidRPr="00EA4AA5">
        <w:t>yutas</w:t>
      </w:r>
      <w:proofErr w:type="spellEnd"/>
      <w:r w:rsidR="008B0FBA" w:rsidRPr="00EA4AA5">
        <w:t xml:space="preserve"> </w:t>
      </w:r>
      <w:proofErr w:type="spellStart"/>
      <w:r w:rsidR="008B0FBA" w:rsidRPr="00EA4AA5">
        <w:t>Behuy</w:t>
      </w:r>
      <w:proofErr w:type="spellEnd"/>
      <w:r w:rsidR="00470FFD">
        <w:t xml:space="preserve"> </w:t>
      </w:r>
      <w:r w:rsidR="008B0FBA" w:rsidRPr="00EA4AA5">
        <w:t xml:space="preserve">, </w:t>
      </w:r>
      <w:proofErr w:type="spellStart"/>
      <w:r w:rsidR="008B0FBA" w:rsidRPr="00EA4AA5">
        <w:t>aki</w:t>
      </w:r>
      <w:proofErr w:type="spellEnd"/>
      <w:r w:rsidR="008B0FBA">
        <w:t xml:space="preserve"> </w:t>
      </w:r>
      <w:r w:rsidR="008B0FBA" w:rsidRPr="00EA4AA5">
        <w:t xml:space="preserve">nya </w:t>
      </w:r>
      <w:proofErr w:type="spellStart"/>
      <w:r w:rsidR="008B0FBA" w:rsidRPr="00EA4AA5">
        <w:t>kutan</w:t>
      </w:r>
      <w:proofErr w:type="spellEnd"/>
      <w:r w:rsidR="008B0FBA" w:rsidRPr="00EA4AA5">
        <w:t xml:space="preserve"> </w:t>
      </w:r>
      <w:proofErr w:type="spellStart"/>
      <w:r w:rsidR="008B0FBA" w:rsidRPr="00EA4AA5">
        <w:t>qu</w:t>
      </w:r>
      <w:proofErr w:type="spellEnd"/>
      <w:r w:rsidR="008B0FBA" w:rsidRPr="00EA4AA5">
        <w:t xml:space="preserve"> </w:t>
      </w:r>
      <w:proofErr w:type="spellStart"/>
      <w:r w:rsidR="008B0FBA" w:rsidRPr="00EA4AA5">
        <w:t>qba</w:t>
      </w:r>
      <w:proofErr w:type="spellEnd"/>
      <w:r w:rsidR="008B0FBA" w:rsidRPr="00EA4AA5">
        <w:t xml:space="preserve"> na </w:t>
      </w:r>
      <w:proofErr w:type="spellStart"/>
      <w:r w:rsidR="008B0FBA" w:rsidRPr="00EA4AA5">
        <w:t>ngarux</w:t>
      </w:r>
      <w:proofErr w:type="spellEnd"/>
      <w:r w:rsidR="008B0FBA">
        <w:t xml:space="preserve"> </w:t>
      </w:r>
      <w:r w:rsidR="008B0FBA" w:rsidRPr="00EA4AA5">
        <w:t>qasa</w:t>
      </w:r>
      <w:r w:rsidR="00470FFD">
        <w:t xml:space="preserve"> </w:t>
      </w:r>
      <w:r w:rsidR="008B0FBA" w:rsidRPr="00EA4AA5">
        <w:t xml:space="preserve">, </w:t>
      </w:r>
      <w:r w:rsidR="008B0FBA">
        <w:t>“</w:t>
      </w:r>
      <w:r w:rsidR="00470FFD">
        <w:t xml:space="preserve"> </w:t>
      </w:r>
      <w:proofErr w:type="spellStart"/>
      <w:r w:rsidR="008B0FBA" w:rsidRPr="00EA4AA5">
        <w:t>paq</w:t>
      </w:r>
      <w:proofErr w:type="spellEnd"/>
      <w:r w:rsidR="00470FFD">
        <w:t xml:space="preserve"> </w:t>
      </w:r>
      <w:r w:rsidR="008B0FBA">
        <w:t>”</w:t>
      </w:r>
      <w:r w:rsidR="008B0FBA" w:rsidRPr="00EA4AA5">
        <w:t xml:space="preserve"> son </w:t>
      </w:r>
      <w:proofErr w:type="spellStart"/>
      <w:r w:rsidR="008B0FBA" w:rsidRPr="00EA4AA5">
        <w:t>muling</w:t>
      </w:r>
      <w:proofErr w:type="spellEnd"/>
      <w:r w:rsidR="008B0FBA" w:rsidRPr="00EA4AA5">
        <w:t xml:space="preserve"> na</w:t>
      </w:r>
      <w:r w:rsidR="008B0FBA">
        <w:t xml:space="preserve"> </w:t>
      </w:r>
      <w:proofErr w:type="spellStart"/>
      <w:r w:rsidR="008B0FBA" w:rsidRPr="00EA4AA5">
        <w:t>ngarux</w:t>
      </w:r>
      <w:proofErr w:type="spellEnd"/>
      <w:r w:rsidR="008B0FBA" w:rsidRPr="00EA4AA5">
        <w:t xml:space="preserve"> </w:t>
      </w:r>
      <w:proofErr w:type="spellStart"/>
      <w:r w:rsidR="008B0FBA" w:rsidRPr="00EA4AA5">
        <w:t>qu</w:t>
      </w:r>
      <w:proofErr w:type="spellEnd"/>
      <w:r w:rsidR="008B0FBA" w:rsidRPr="00EA4AA5">
        <w:t xml:space="preserve"> </w:t>
      </w:r>
      <w:proofErr w:type="spellStart"/>
      <w:r w:rsidR="008B0FBA" w:rsidRPr="00EA4AA5">
        <w:t>lalaw</w:t>
      </w:r>
      <w:proofErr w:type="spellEnd"/>
      <w:r w:rsidR="008B0FBA" w:rsidRPr="00EA4AA5">
        <w:t xml:space="preserve"> qasa ma</w:t>
      </w:r>
      <w:r w:rsidR="00470FFD">
        <w:t xml:space="preserve"> </w:t>
      </w:r>
      <w:r w:rsidR="008B0FBA" w:rsidRPr="00EA4AA5">
        <w:t xml:space="preserve">, </w:t>
      </w:r>
      <w:proofErr w:type="spellStart"/>
      <w:r w:rsidR="008B0FBA" w:rsidRPr="00EA4AA5">
        <w:t>ru</w:t>
      </w:r>
      <w:proofErr w:type="spellEnd"/>
      <w:r w:rsidR="008B0FBA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hya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ki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siy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ph</w:t>
      </w:r>
      <w:ins w:id="17" w:author="the author" w:date="2022-01-24T13:52:00Z">
        <w:r w:rsidR="004B1FFF">
          <w:rPr>
            <w:rFonts w:ascii="Arial" w:hAnsi="Arial" w:cs="Arial"/>
            <w:color w:val="111111"/>
            <w:kern w:val="0"/>
            <w:sz w:val="21"/>
            <w:szCs w:val="21"/>
          </w:rPr>
          <w:t>_</w:t>
        </w:r>
      </w:ins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yaw</w:t>
      </w:r>
      <w:proofErr w:type="spellEnd"/>
      <w:r w:rsidR="008B0FBA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miray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qutux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8B0FBA">
        <w:rPr>
          <w:rFonts w:ascii="Arial" w:hAnsi="Arial" w:cs="Arial"/>
          <w:color w:val="FF0000"/>
          <w:kern w:val="0"/>
          <w:sz w:val="21"/>
          <w:szCs w:val="21"/>
        </w:rPr>
        <w:t>qhuniq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ma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.</w:t>
      </w:r>
    </w:p>
    <w:p w14:paraId="321EA955" w14:textId="036E00C0" w:rsidR="002079CC" w:rsidRDefault="002079CC" w:rsidP="002079CC">
      <w:r>
        <w:rPr>
          <w:rFonts w:hint="eastAsia"/>
        </w:rPr>
        <w:t>G</w:t>
      </w:r>
      <w:r>
        <w:t xml:space="preserve">: </w:t>
      </w:r>
      <w:proofErr w:type="spellStart"/>
      <w:r w:rsidR="0028172B">
        <w:t>m</w:t>
      </w:r>
      <w:r w:rsidR="0028172B" w:rsidRPr="00EA4AA5">
        <w:t>agan</w:t>
      </w:r>
      <w:proofErr w:type="spellEnd"/>
      <w:r w:rsidR="0028172B">
        <w:t xml:space="preserve"> </w:t>
      </w:r>
      <w:proofErr w:type="spellStart"/>
      <w:r w:rsidR="0028172B" w:rsidRPr="00EA4AA5">
        <w:t>lalaw</w:t>
      </w:r>
      <w:proofErr w:type="spellEnd"/>
      <w:r w:rsidR="0028172B" w:rsidRPr="00EA4AA5">
        <w:t xml:space="preserve"> </w:t>
      </w:r>
      <w:proofErr w:type="spellStart"/>
      <w:r w:rsidR="0028172B" w:rsidRPr="00EA4AA5">
        <w:t>qu</w:t>
      </w:r>
      <w:proofErr w:type="spellEnd"/>
      <w:r w:rsidR="0028172B" w:rsidRPr="00EA4AA5">
        <w:t xml:space="preserve"> </w:t>
      </w:r>
      <w:proofErr w:type="spellStart"/>
      <w:r w:rsidR="0028172B" w:rsidRPr="00EA4AA5">
        <w:t>yutas</w:t>
      </w:r>
      <w:proofErr w:type="spellEnd"/>
      <w:r w:rsidR="0028172B" w:rsidRPr="00EA4AA5">
        <w:t xml:space="preserve"> </w:t>
      </w:r>
      <w:proofErr w:type="spellStart"/>
      <w:r w:rsidR="0028172B" w:rsidRPr="00EA4AA5">
        <w:t>Behuy</w:t>
      </w:r>
      <w:proofErr w:type="spellEnd"/>
      <w:r w:rsidR="00470FFD">
        <w:t xml:space="preserve"> </w:t>
      </w:r>
      <w:r w:rsidR="0028172B" w:rsidRPr="00EA4AA5">
        <w:t xml:space="preserve">, </w:t>
      </w:r>
      <w:proofErr w:type="spellStart"/>
      <w:r w:rsidR="0028172B" w:rsidRPr="00EA4AA5">
        <w:t>aki</w:t>
      </w:r>
      <w:proofErr w:type="spellEnd"/>
      <w:r w:rsidR="0028172B">
        <w:t xml:space="preserve"> </w:t>
      </w:r>
      <w:r w:rsidR="0028172B" w:rsidRPr="00EA4AA5">
        <w:t xml:space="preserve">nya </w:t>
      </w:r>
      <w:proofErr w:type="spellStart"/>
      <w:r w:rsidR="0028172B" w:rsidRPr="00EA4AA5">
        <w:t>kutan</w:t>
      </w:r>
      <w:proofErr w:type="spellEnd"/>
      <w:r w:rsidR="0028172B" w:rsidRPr="00EA4AA5">
        <w:t xml:space="preserve"> </w:t>
      </w:r>
      <w:proofErr w:type="spellStart"/>
      <w:r w:rsidR="0028172B" w:rsidRPr="00EA4AA5">
        <w:t>qu</w:t>
      </w:r>
      <w:proofErr w:type="spellEnd"/>
      <w:r w:rsidR="0028172B" w:rsidRPr="00EA4AA5">
        <w:t xml:space="preserve"> </w:t>
      </w:r>
      <w:proofErr w:type="spellStart"/>
      <w:r w:rsidR="0028172B" w:rsidRPr="00EA4AA5">
        <w:t>qba</w:t>
      </w:r>
      <w:proofErr w:type="spellEnd"/>
      <w:r w:rsidR="0028172B" w:rsidRPr="00EA4AA5">
        <w:t xml:space="preserve"> na </w:t>
      </w:r>
      <w:proofErr w:type="spellStart"/>
      <w:r w:rsidR="0028172B" w:rsidRPr="00EA4AA5">
        <w:t>ngarux</w:t>
      </w:r>
      <w:proofErr w:type="spellEnd"/>
      <w:r w:rsidR="0028172B">
        <w:t xml:space="preserve"> </w:t>
      </w:r>
      <w:r w:rsidR="0028172B" w:rsidRPr="00EA4AA5">
        <w:t>qasa</w:t>
      </w:r>
      <w:r w:rsidR="00470FFD">
        <w:t xml:space="preserve"> </w:t>
      </w:r>
      <w:r w:rsidR="0028172B" w:rsidRPr="00EA4AA5">
        <w:t xml:space="preserve">, </w:t>
      </w:r>
      <w:r w:rsidR="0028172B">
        <w:t>“</w:t>
      </w:r>
      <w:r w:rsidR="00470FFD">
        <w:t xml:space="preserve"> </w:t>
      </w:r>
      <w:proofErr w:type="spellStart"/>
      <w:r w:rsidR="0028172B" w:rsidRPr="00EA4AA5">
        <w:t>paq</w:t>
      </w:r>
      <w:proofErr w:type="spellEnd"/>
      <w:r w:rsidR="00470FFD">
        <w:t xml:space="preserve"> </w:t>
      </w:r>
      <w:r w:rsidR="0028172B">
        <w:t>”</w:t>
      </w:r>
      <w:r w:rsidR="0028172B" w:rsidRPr="00EA4AA5">
        <w:t xml:space="preserve"> son </w:t>
      </w:r>
      <w:del w:id="18" w:author="the author" w:date="2022-01-24T13:50:00Z">
        <w:r w:rsidR="0028172B" w:rsidRPr="00EA4AA5" w:rsidDel="004B1FFF">
          <w:rPr>
            <w:rFonts w:hint="eastAsia"/>
          </w:rPr>
          <w:delText>muling</w:delText>
        </w:r>
      </w:del>
      <w:ins w:id="19" w:author="the author" w:date="2022-01-24T13:51:00Z">
        <w:r w:rsidR="004B1FFF">
          <w:rPr>
            <w:rFonts w:hint="eastAsia"/>
          </w:rPr>
          <w:t>丟</w:t>
        </w:r>
      </w:ins>
      <w:r w:rsidR="0028172B" w:rsidRPr="00EA4AA5">
        <w:t xml:space="preserve"> na</w:t>
      </w:r>
      <w:r w:rsidR="0028172B">
        <w:t xml:space="preserve"> </w:t>
      </w:r>
      <w:proofErr w:type="spellStart"/>
      <w:r w:rsidR="0028172B" w:rsidRPr="00EA4AA5">
        <w:t>ngarux</w:t>
      </w:r>
      <w:proofErr w:type="spellEnd"/>
      <w:r w:rsidR="0028172B" w:rsidRPr="00EA4AA5">
        <w:t xml:space="preserve"> </w:t>
      </w:r>
      <w:proofErr w:type="spellStart"/>
      <w:r w:rsidR="0028172B" w:rsidRPr="00EA4AA5">
        <w:t>qu</w:t>
      </w:r>
      <w:proofErr w:type="spellEnd"/>
      <w:r w:rsidR="0028172B" w:rsidRPr="00EA4AA5">
        <w:t xml:space="preserve"> </w:t>
      </w:r>
      <w:proofErr w:type="spellStart"/>
      <w:r w:rsidR="0028172B" w:rsidRPr="00EA4AA5">
        <w:t>lalaw</w:t>
      </w:r>
      <w:proofErr w:type="spellEnd"/>
      <w:r w:rsidR="0028172B" w:rsidRPr="00EA4AA5">
        <w:t xml:space="preserve"> qasa ma</w:t>
      </w:r>
      <w:r w:rsidR="00470FFD">
        <w:t xml:space="preserve"> </w:t>
      </w:r>
      <w:r w:rsidR="0028172B" w:rsidRPr="00EA4AA5">
        <w:t xml:space="preserve">, </w:t>
      </w:r>
      <w:proofErr w:type="spellStart"/>
      <w:r w:rsidR="0028172B" w:rsidRPr="00EA4AA5">
        <w:t>ru</w:t>
      </w:r>
      <w:proofErr w:type="spellEnd"/>
      <w:r w:rsidR="0028172B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hya </w:t>
      </w:r>
      <w:proofErr w:type="spellStart"/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>ki</w:t>
      </w:r>
      <w:proofErr w:type="spellEnd"/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>siy</w:t>
      </w:r>
      <w:proofErr w:type="spellEnd"/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del w:id="20" w:author="the author" w:date="2022-01-24T13:53:00Z">
        <w:r w:rsidR="0028172B" w:rsidRPr="00EA4AA5" w:rsidDel="004B1FFF">
          <w:rPr>
            <w:rFonts w:ascii="Arial" w:hAnsi="Arial" w:cs="Arial"/>
            <w:color w:val="111111"/>
            <w:kern w:val="0"/>
            <w:sz w:val="21"/>
            <w:szCs w:val="21"/>
          </w:rPr>
          <w:delText>phyaw</w:delText>
        </w:r>
        <w:r w:rsidR="0028172B" w:rsidDel="004B1FFF">
          <w:rPr>
            <w:rFonts w:ascii="Arial" w:hAnsi="Arial" w:cs="Arial"/>
            <w:color w:val="111111"/>
            <w:kern w:val="0"/>
            <w:sz w:val="21"/>
            <w:szCs w:val="21"/>
          </w:rPr>
          <w:delText xml:space="preserve"> </w:delText>
        </w:r>
      </w:del>
      <w:ins w:id="21" w:author="the author" w:date="2022-01-24T13:53:00Z">
        <w:r w:rsidR="004B1FFF">
          <w:rPr>
            <w:rFonts w:ascii="Arial" w:hAnsi="Arial" w:cs="Arial" w:hint="eastAsia"/>
            <w:color w:val="111111"/>
            <w:kern w:val="0"/>
            <w:sz w:val="21"/>
            <w:szCs w:val="21"/>
          </w:rPr>
          <w:t>追逐</w:t>
        </w:r>
        <w:r w:rsidR="004B1FFF">
          <w:rPr>
            <w:rFonts w:ascii="Arial" w:hAnsi="Arial" w:cs="Arial"/>
            <w:color w:val="111111"/>
            <w:kern w:val="0"/>
            <w:sz w:val="21"/>
            <w:szCs w:val="21"/>
          </w:rPr>
          <w:t>.</w:t>
        </w:r>
        <w:proofErr w:type="spellStart"/>
        <w:r w:rsidR="004B1FFF">
          <w:rPr>
            <w:rFonts w:ascii="Arial" w:hAnsi="Arial" w:cs="Arial"/>
            <w:color w:val="111111"/>
            <w:kern w:val="0"/>
            <w:sz w:val="21"/>
            <w:szCs w:val="21"/>
          </w:rPr>
          <w:t>av.dep</w:t>
        </w:r>
        <w:proofErr w:type="spellEnd"/>
        <w:r w:rsidR="004B1FFF">
          <w:rPr>
            <w:rFonts w:ascii="Arial" w:hAnsi="Arial" w:cs="Arial" w:hint="eastAsia"/>
            <w:color w:val="111111"/>
            <w:kern w:val="0"/>
            <w:sz w:val="21"/>
            <w:szCs w:val="21"/>
          </w:rPr>
          <w:t xml:space="preserve"> </w:t>
        </w:r>
      </w:ins>
      <w:proofErr w:type="spellStart"/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>miray</w:t>
      </w:r>
      <w:proofErr w:type="spellEnd"/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>qutux</w:t>
      </w:r>
      <w:proofErr w:type="spellEnd"/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>qh</w:t>
      </w:r>
      <w:r w:rsidR="008B0FBA">
        <w:rPr>
          <w:rFonts w:ascii="Arial" w:hAnsi="Arial" w:cs="Arial"/>
          <w:color w:val="111111"/>
          <w:kern w:val="0"/>
          <w:sz w:val="21"/>
          <w:szCs w:val="21"/>
        </w:rPr>
        <w:t>u</w:t>
      </w:r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>niq</w:t>
      </w:r>
      <w:proofErr w:type="spellEnd"/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ma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28172B" w:rsidRPr="00EA4AA5">
        <w:rPr>
          <w:rFonts w:ascii="Arial" w:hAnsi="Arial" w:cs="Arial"/>
          <w:color w:val="111111"/>
          <w:kern w:val="0"/>
          <w:sz w:val="21"/>
          <w:szCs w:val="21"/>
        </w:rPr>
        <w:t>.</w:t>
      </w:r>
    </w:p>
    <w:p w14:paraId="5D52F5A6" w14:textId="27619C05" w:rsidR="002079CC" w:rsidRDefault="002079CC" w:rsidP="002079CC">
      <w:r>
        <w:t>M:</w:t>
      </w:r>
      <w:r>
        <w:rPr>
          <w:rFonts w:hint="eastAsia"/>
          <w:lang w:val="x-none"/>
        </w:rPr>
        <w:t xml:space="preserve"> </w:t>
      </w:r>
      <w:r w:rsidR="00194109" w:rsidRPr="00305A73">
        <w:rPr>
          <w:rFonts w:hint="eastAsia"/>
        </w:rPr>
        <w:t>仍然繼續與黑熊搏鬥。爺爺</w:t>
      </w:r>
      <w:proofErr w:type="spellStart"/>
      <w:r w:rsidR="00194109" w:rsidRPr="00305A73">
        <w:t>Behuy</w:t>
      </w:r>
      <w:proofErr w:type="spellEnd"/>
      <w:r w:rsidR="00194109" w:rsidRPr="00305A73">
        <w:t xml:space="preserve"> </w:t>
      </w:r>
      <w:r w:rsidR="00194109" w:rsidRPr="00305A73">
        <w:rPr>
          <w:rFonts w:hint="eastAsia"/>
        </w:rPr>
        <w:t>再次用獵刀刺向黑熊的手，但黑熊卻用手掌擊落他的獵刀。後來他跑熊追，他們繞著一大樹追逐著。</w:t>
      </w:r>
    </w:p>
    <w:p w14:paraId="52A6BDFD" w14:textId="0013C9A6" w:rsidR="002079CC" w:rsidRPr="00D04EBF" w:rsidRDefault="002079CC" w:rsidP="002079CC">
      <w:r>
        <w:rPr>
          <w:rFonts w:hint="eastAsia"/>
        </w:rPr>
        <w:t>R</w:t>
      </w:r>
      <w:r>
        <w:t xml:space="preserve">M: </w:t>
      </w:r>
      <w:proofErr w:type="spellStart"/>
      <w:r w:rsidR="00194109">
        <w:t>Behuy</w:t>
      </w:r>
      <w:proofErr w:type="spellEnd"/>
      <w:r w:rsidR="00194109">
        <w:t xml:space="preserve"> </w:t>
      </w:r>
      <w:r w:rsidR="00194109">
        <w:rPr>
          <w:rFonts w:hint="eastAsia"/>
          <w:lang w:val="x-none"/>
        </w:rPr>
        <w:t>爺爺拿獵刀，</w:t>
      </w:r>
      <w:ins w:id="22" w:author="the author" w:date="2022-01-24T13:48:00Z">
        <w:r w:rsidR="00261B56">
          <w:rPr>
            <w:rFonts w:hint="eastAsia"/>
            <w:lang w:val="x-none"/>
          </w:rPr>
          <w:t>想</w:t>
        </w:r>
      </w:ins>
      <w:r w:rsidR="00194109">
        <w:rPr>
          <w:rFonts w:hint="eastAsia"/>
          <w:lang w:val="x-none"/>
        </w:rPr>
        <w:t>再刺向那隻熊的手掌，「</w:t>
      </w:r>
      <w:proofErr w:type="spellStart"/>
      <w:r w:rsidR="00194109">
        <w:rPr>
          <w:lang w:val="x-none"/>
        </w:rPr>
        <w:t>paq</w:t>
      </w:r>
      <w:r w:rsidR="00194109">
        <w:rPr>
          <w:rFonts w:hint="eastAsia"/>
          <w:lang w:val="x-none"/>
        </w:rPr>
        <w:t>」一聲地，獵刀就被熊打落了，然後他跟熊就繞著一顆樹追逐</w:t>
      </w:r>
      <w:proofErr w:type="spellEnd"/>
      <w:r w:rsidR="00194109">
        <w:rPr>
          <w:rFonts w:hint="eastAsia"/>
          <w:lang w:val="x-none"/>
        </w:rPr>
        <w:t>。</w:t>
      </w:r>
    </w:p>
    <w:p w14:paraId="2B5AC960" w14:textId="61D38732" w:rsidR="002079CC" w:rsidRDefault="002079CC"/>
    <w:p w14:paraId="2E76B308" w14:textId="11DC1274" w:rsidR="002079CC" w:rsidRDefault="002079CC" w:rsidP="002079CC">
      <w:r>
        <w:t xml:space="preserve">A: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trang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moyay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lga</w:t>
      </w:r>
      <w:proofErr w:type="spellEnd"/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,</w:t>
      </w:r>
      <w:r w:rsidR="00194109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magan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buli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194109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qasa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kura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skutaw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na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194109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hmop</w:t>
      </w:r>
      <w:proofErr w:type="spellEnd"/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94109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wal nya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taqan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balay</w:t>
      </w:r>
      <w:proofErr w:type="spellEnd"/>
      <w:r w:rsidR="00194109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hhoqil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nya ma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ru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magan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mxal</w:t>
      </w:r>
      <w:proofErr w:type="spellEnd"/>
      <w:r w:rsidR="00194109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lga</w:t>
      </w:r>
      <w:proofErr w:type="spellEnd"/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,</w:t>
      </w:r>
      <w:r w:rsidR="00194109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"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waq</w:t>
      </w:r>
      <w:proofErr w:type="spellEnd"/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"</w:t>
      </w:r>
      <w:r w:rsidR="00194109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muci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hmwaw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194109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qasa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94109" w:rsidRPr="00EA4AA5">
        <w:rPr>
          <w:rFonts w:ascii="Arial" w:hAnsi="Arial" w:cs="Arial"/>
          <w:color w:val="111111"/>
          <w:kern w:val="0"/>
          <w:sz w:val="21"/>
          <w:szCs w:val="21"/>
        </w:rPr>
        <w:t>,</w:t>
      </w:r>
    </w:p>
    <w:p w14:paraId="1ABEF2EE" w14:textId="77777777" w:rsidR="002079CC" w:rsidRDefault="002079CC" w:rsidP="002079CC">
      <w:r>
        <w:rPr>
          <w:rFonts w:hint="eastAsia"/>
        </w:rPr>
        <w:t>R</w:t>
      </w:r>
      <w:r>
        <w:t>A: none</w:t>
      </w:r>
    </w:p>
    <w:p w14:paraId="2A7A50B4" w14:textId="03AB209A" w:rsidR="002079CC" w:rsidRDefault="002079CC" w:rsidP="002079CC">
      <w:r>
        <w:rPr>
          <w:rFonts w:hint="eastAsia"/>
        </w:rPr>
        <w:t>G</w:t>
      </w:r>
      <w:r>
        <w:t xml:space="preserve">: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trang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moyay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lga</w:t>
      </w:r>
      <w:proofErr w:type="spellEnd"/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,</w:t>
      </w:r>
      <w:r w:rsidR="008B0FBA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magan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buli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8B0FBA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qasa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kura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skutaw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na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8B0FBA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hmop</w:t>
      </w:r>
      <w:proofErr w:type="spellEnd"/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8B0FBA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wal nya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taqan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balay</w:t>
      </w:r>
      <w:proofErr w:type="spellEnd"/>
      <w:r w:rsidR="008B0FBA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4B1FFF">
        <w:rPr>
          <w:rFonts w:ascii="Arial" w:hAnsi="Arial" w:cs="Arial"/>
          <w:color w:val="0432FF"/>
          <w:kern w:val="0"/>
          <w:sz w:val="21"/>
          <w:szCs w:val="21"/>
          <w:rPrChange w:id="23" w:author="the author" w:date="2022-01-24T13:56:00Z">
            <w:rPr>
              <w:rFonts w:ascii="Arial" w:hAnsi="Arial" w:cs="Arial"/>
              <w:color w:val="111111"/>
              <w:kern w:val="0"/>
              <w:sz w:val="21"/>
              <w:szCs w:val="21"/>
            </w:rPr>
          </w:rPrChange>
        </w:rPr>
        <w:t>hhoqil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nya ma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ru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magan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mxal</w:t>
      </w:r>
      <w:proofErr w:type="spellEnd"/>
      <w:r w:rsidR="008B0FBA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lga</w:t>
      </w:r>
      <w:proofErr w:type="spellEnd"/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,</w:t>
      </w:r>
      <w:r w:rsidR="008B0FBA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"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waq</w:t>
      </w:r>
      <w:proofErr w:type="spellEnd"/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"</w:t>
      </w:r>
      <w:r w:rsidR="008B0FBA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muci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hmwaw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8B0FBA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qasa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8B0FBA" w:rsidRPr="00EA4AA5">
        <w:rPr>
          <w:rFonts w:ascii="Arial" w:hAnsi="Arial" w:cs="Arial"/>
          <w:color w:val="111111"/>
          <w:kern w:val="0"/>
          <w:sz w:val="21"/>
          <w:szCs w:val="21"/>
        </w:rPr>
        <w:t>,</w:t>
      </w:r>
    </w:p>
    <w:p w14:paraId="3176E4BB" w14:textId="111E6AF4" w:rsidR="002079CC" w:rsidRPr="00194109" w:rsidRDefault="002079CC" w:rsidP="002079CC">
      <w:r>
        <w:t>M:</w:t>
      </w:r>
      <w:r>
        <w:rPr>
          <w:rFonts w:hint="eastAsia"/>
          <w:lang w:val="x-none"/>
        </w:rPr>
        <w:t xml:space="preserve"> </w:t>
      </w:r>
      <w:r w:rsidR="00194109" w:rsidRPr="00305A73">
        <w:rPr>
          <w:rFonts w:hint="eastAsia"/>
        </w:rPr>
        <w:t>跑久了，黑熊也累了，爺爺趁機拿出小刀刺向牠的胸部，直接刺中牠的心臟，黑熊負傷慘叫一聲後就逃之</w:t>
      </w:r>
      <w:r w:rsidR="00194109">
        <w:rPr>
          <w:rFonts w:hint="eastAsia"/>
        </w:rPr>
        <w:t>夭夭。</w:t>
      </w:r>
    </w:p>
    <w:p w14:paraId="39319D85" w14:textId="3DC8B431" w:rsidR="002079CC" w:rsidRPr="00F32359" w:rsidRDefault="002079CC" w:rsidP="002079CC">
      <w:r>
        <w:rPr>
          <w:rFonts w:hint="eastAsia"/>
        </w:rPr>
        <w:t>R</w:t>
      </w:r>
      <w:r>
        <w:t xml:space="preserve">M: </w:t>
      </w:r>
      <w:ins w:id="24" w:author="the author" w:date="2022-01-24T13:54:00Z">
        <w:r w:rsidR="004B1FFF">
          <w:rPr>
            <w:rFonts w:hint="eastAsia"/>
          </w:rPr>
          <w:t>當</w:t>
        </w:r>
      </w:ins>
      <w:r w:rsidR="00194109">
        <w:rPr>
          <w:rFonts w:hint="eastAsia"/>
        </w:rPr>
        <w:t>熊</w:t>
      </w:r>
      <w:ins w:id="25" w:author="the author" w:date="2022-01-24T13:54:00Z">
        <w:r w:rsidR="004B1FFF">
          <w:rPr>
            <w:rFonts w:hint="eastAsia"/>
          </w:rPr>
          <w:t>跑</w:t>
        </w:r>
      </w:ins>
      <w:del w:id="26" w:author="the author" w:date="2022-01-24T13:54:00Z">
        <w:r w:rsidR="00194109" w:rsidDel="004B1FFF">
          <w:rPr>
            <w:rFonts w:hint="eastAsia"/>
          </w:rPr>
          <w:delText>在</w:delText>
        </w:r>
      </w:del>
      <w:ins w:id="27" w:author="the author" w:date="2022-01-24T13:54:00Z">
        <w:r w:rsidR="004B1FFF">
          <w:rPr>
            <w:rFonts w:hint="eastAsia"/>
          </w:rPr>
          <w:t>累</w:t>
        </w:r>
      </w:ins>
      <w:del w:id="28" w:author="the author" w:date="2022-01-24T13:54:00Z">
        <w:r w:rsidR="00194109" w:rsidDel="004B1FFF">
          <w:rPr>
            <w:rFonts w:hint="eastAsia"/>
          </w:rPr>
          <w:delText>追逐</w:delText>
        </w:r>
      </w:del>
      <w:r w:rsidR="00194109">
        <w:rPr>
          <w:rFonts w:hint="eastAsia"/>
        </w:rPr>
        <w:t>時，</w:t>
      </w:r>
      <w:proofErr w:type="spellStart"/>
      <w:r w:rsidR="00194109">
        <w:rPr>
          <w:rFonts w:hint="eastAsia"/>
        </w:rPr>
        <w:t>B</w:t>
      </w:r>
      <w:r w:rsidR="00194109">
        <w:t>ehuy</w:t>
      </w:r>
      <w:proofErr w:type="spellEnd"/>
      <w:r w:rsidR="00194109">
        <w:rPr>
          <w:rFonts w:hint="eastAsia"/>
          <w:lang w:val="x-none"/>
        </w:rPr>
        <w:t>爺爺就拿小刀朝熊的胸部刺，</w:t>
      </w:r>
      <w:commentRangeStart w:id="29"/>
      <w:r w:rsidR="00194109">
        <w:rPr>
          <w:rFonts w:hint="eastAsia"/>
          <w:lang w:val="x-none"/>
        </w:rPr>
        <w:t>直接刺中他的心臟</w:t>
      </w:r>
      <w:del w:id="30" w:author="the author" w:date="2022-01-24T13:58:00Z">
        <w:r w:rsidR="00194109" w:rsidDel="00634FA0">
          <w:rPr>
            <w:rFonts w:hint="eastAsia"/>
            <w:lang w:val="x-none"/>
          </w:rPr>
          <w:delText>（？）</w:delText>
        </w:r>
      </w:del>
      <w:commentRangeEnd w:id="29"/>
      <w:r w:rsidR="004B1FFF">
        <w:rPr>
          <w:rStyle w:val="CommentReference"/>
        </w:rPr>
        <w:commentReference w:id="29"/>
      </w:r>
      <w:r w:rsidR="00194109">
        <w:rPr>
          <w:rFonts w:hint="eastAsia"/>
          <w:lang w:val="x-none"/>
        </w:rPr>
        <w:t>，</w:t>
      </w:r>
      <w:ins w:id="31" w:author="the author" w:date="2022-01-24T14:00:00Z">
        <w:r w:rsidR="00634FA0" w:rsidRPr="00305A73">
          <w:rPr>
            <w:rFonts w:hint="eastAsia"/>
          </w:rPr>
          <w:t>黑</w:t>
        </w:r>
      </w:ins>
      <w:ins w:id="32" w:author="the author" w:date="2022-01-24T13:59:00Z">
        <w:r w:rsidR="00634FA0">
          <w:rPr>
            <w:rFonts w:hint="eastAsia"/>
            <w:lang w:val="x-none"/>
          </w:rPr>
          <w:t>熊</w:t>
        </w:r>
      </w:ins>
      <w:del w:id="33" w:author="the author" w:date="2022-01-24T14:00:00Z">
        <w:r w:rsidR="00024FA6" w:rsidDel="00634FA0">
          <w:rPr>
            <w:rFonts w:hint="eastAsia"/>
            <w:lang w:val="x-none"/>
          </w:rPr>
          <w:delText>就</w:delText>
        </w:r>
      </w:del>
      <w:r w:rsidR="00024FA6">
        <w:rPr>
          <w:rFonts w:hint="eastAsia"/>
          <w:lang w:val="x-none"/>
        </w:rPr>
        <w:t>受</w:t>
      </w:r>
      <w:ins w:id="34" w:author="the author" w:date="2022-01-24T14:01:00Z">
        <w:r w:rsidR="00FE7095">
          <w:rPr>
            <w:rFonts w:hint="eastAsia"/>
            <w:lang w:val="x-none"/>
          </w:rPr>
          <w:t>了</w:t>
        </w:r>
      </w:ins>
      <w:r w:rsidR="00024FA6">
        <w:rPr>
          <w:rFonts w:hint="eastAsia"/>
          <w:lang w:val="x-none"/>
        </w:rPr>
        <w:t>傷</w:t>
      </w:r>
      <w:del w:id="35" w:author="the author" w:date="2022-01-24T14:01:00Z">
        <w:r w:rsidR="00024FA6" w:rsidDel="00FE7095">
          <w:rPr>
            <w:rFonts w:hint="eastAsia"/>
            <w:lang w:val="x-none"/>
          </w:rPr>
          <w:delText>了</w:delText>
        </w:r>
      </w:del>
      <w:r w:rsidR="00024FA6">
        <w:rPr>
          <w:rFonts w:hint="eastAsia"/>
          <w:lang w:val="x-none"/>
        </w:rPr>
        <w:t>，</w:t>
      </w:r>
      <w:del w:id="36" w:author="the author" w:date="2022-01-24T14:01:00Z">
        <w:r w:rsidR="00024FA6" w:rsidDel="00FE7095">
          <w:rPr>
            <w:rFonts w:hint="eastAsia"/>
            <w:lang w:val="x-none"/>
          </w:rPr>
          <w:delText>熊自己叫了</w:delText>
        </w:r>
      </w:del>
      <w:r w:rsidR="00024FA6">
        <w:rPr>
          <w:rFonts w:hint="eastAsia"/>
          <w:lang w:val="x-none"/>
        </w:rPr>
        <w:t>「</w:t>
      </w:r>
      <w:proofErr w:type="spellStart"/>
      <w:r w:rsidR="00024FA6">
        <w:rPr>
          <w:rFonts w:hint="eastAsia"/>
          <w:lang w:val="x-none"/>
        </w:rPr>
        <w:t>w</w:t>
      </w:r>
      <w:r w:rsidR="00024FA6">
        <w:rPr>
          <w:lang w:val="x-none"/>
        </w:rPr>
        <w:t>aq</w:t>
      </w:r>
      <w:r w:rsidR="00024FA6">
        <w:rPr>
          <w:rFonts w:hint="eastAsia"/>
          <w:lang w:val="x-none"/>
        </w:rPr>
        <w:t>」</w:t>
      </w:r>
      <w:ins w:id="37" w:author="the author" w:date="2022-01-24T14:01:00Z">
        <w:r w:rsidR="00FE7095">
          <w:rPr>
            <w:rFonts w:hint="eastAsia"/>
            <w:lang w:val="x-none"/>
          </w:rPr>
          <w:t>地吼叫了</w:t>
        </w:r>
      </w:ins>
      <w:r w:rsidR="00024FA6">
        <w:rPr>
          <w:rFonts w:hint="eastAsia"/>
          <w:lang w:val="x-none"/>
        </w:rPr>
        <w:t>一聲</w:t>
      </w:r>
      <w:proofErr w:type="spellEnd"/>
      <w:r w:rsidR="00024FA6">
        <w:rPr>
          <w:rFonts w:hint="eastAsia"/>
          <w:lang w:val="x-none"/>
        </w:rPr>
        <w:t>。</w:t>
      </w:r>
    </w:p>
    <w:p w14:paraId="0AF685C6" w14:textId="3F74CB03" w:rsidR="002079CC" w:rsidRDefault="002079CC"/>
    <w:p w14:paraId="6941623E" w14:textId="10E18FBC" w:rsidR="002079CC" w:rsidRDefault="002079CC" w:rsidP="002079CC">
      <w:r>
        <w:lastRenderedPageBreak/>
        <w:t xml:space="preserve">A: </w:t>
      </w:r>
      <w:proofErr w:type="spellStart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>kahan</w:t>
      </w:r>
      <w:proofErr w:type="spellEnd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na </w:t>
      </w:r>
      <w:proofErr w:type="spellStart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024FA6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maku </w:t>
      </w:r>
      <w:proofErr w:type="spellStart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>ru</w:t>
      </w:r>
      <w:proofErr w:type="spellEnd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wal </w:t>
      </w:r>
      <w:proofErr w:type="spellStart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>mgyay</w:t>
      </w:r>
      <w:proofErr w:type="spellEnd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024FA6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>qasa Ima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ini </w:t>
      </w:r>
      <w:proofErr w:type="spellStart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>baqiy</w:t>
      </w:r>
      <w:proofErr w:type="spellEnd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>sa</w:t>
      </w:r>
      <w:proofErr w:type="spellEnd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wal</w:t>
      </w:r>
      <w:r w:rsidR="00024FA6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>mqyanux</w:t>
      </w:r>
      <w:proofErr w:type="spellEnd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ini </w:t>
      </w:r>
      <w:proofErr w:type="spellStart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>mhoqil</w:t>
      </w:r>
      <w:proofErr w:type="spellEnd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>uzi</w:t>
      </w:r>
      <w:proofErr w:type="spellEnd"/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ma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024FA6" w:rsidRPr="00EA4AA5">
        <w:rPr>
          <w:rFonts w:ascii="Arial" w:hAnsi="Arial" w:cs="Arial"/>
          <w:color w:val="111111"/>
          <w:kern w:val="0"/>
          <w:sz w:val="21"/>
          <w:szCs w:val="21"/>
        </w:rPr>
        <w:t>.</w:t>
      </w:r>
    </w:p>
    <w:p w14:paraId="0C62E0D5" w14:textId="342E61D9" w:rsidR="002079CC" w:rsidRDefault="002079CC" w:rsidP="002079CC">
      <w:r>
        <w:rPr>
          <w:rFonts w:hint="eastAsia"/>
        </w:rPr>
        <w:t>R</w:t>
      </w:r>
      <w:r>
        <w:t xml:space="preserve">A: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kahan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na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maku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ru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wal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mgyay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qasa Ima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ini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baqiy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sa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wal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mqyanux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ini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755007" w:rsidRPr="00755007">
        <w:rPr>
          <w:rFonts w:ascii="Arial" w:hAnsi="Arial" w:cs="Arial"/>
          <w:color w:val="FF0000"/>
          <w:kern w:val="0"/>
          <w:sz w:val="21"/>
          <w:szCs w:val="21"/>
        </w:rPr>
        <w:t>mhuqil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uzi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ma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.</w:t>
      </w:r>
    </w:p>
    <w:p w14:paraId="48580BF8" w14:textId="48FC456B" w:rsidR="002079CC" w:rsidRDefault="002079CC" w:rsidP="002079CC">
      <w:r>
        <w:rPr>
          <w:rFonts w:hint="eastAsia"/>
        </w:rPr>
        <w:t>G</w:t>
      </w:r>
      <w:r>
        <w:t xml:space="preserve">: </w:t>
      </w:r>
      <w:proofErr w:type="spellStart"/>
      <w:r w:rsidR="00755007" w:rsidRPr="00F32359">
        <w:rPr>
          <w:rFonts w:ascii="Arial" w:hAnsi="Arial" w:cs="Arial"/>
          <w:color w:val="0432FF"/>
          <w:kern w:val="0"/>
          <w:sz w:val="21"/>
          <w:szCs w:val="21"/>
          <w:rPrChange w:id="38" w:author="the author" w:date="2022-01-24T14:02:00Z">
            <w:rPr>
              <w:rFonts w:ascii="Arial" w:hAnsi="Arial" w:cs="Arial"/>
              <w:color w:val="111111"/>
              <w:kern w:val="0"/>
              <w:sz w:val="21"/>
              <w:szCs w:val="21"/>
            </w:rPr>
          </w:rPrChange>
        </w:rPr>
        <w:t>kahan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na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maku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ru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wal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mgyay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qasa Ima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ini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baqiy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sa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wal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mqyanux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ini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mh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>u</w:t>
      </w:r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qil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uzi</w:t>
      </w:r>
      <w:proofErr w:type="spellEnd"/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ma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755007" w:rsidRPr="00EA4AA5">
        <w:rPr>
          <w:rFonts w:ascii="Arial" w:hAnsi="Arial" w:cs="Arial"/>
          <w:color w:val="111111"/>
          <w:kern w:val="0"/>
          <w:sz w:val="21"/>
          <w:szCs w:val="21"/>
        </w:rPr>
        <w:t>.</w:t>
      </w:r>
    </w:p>
    <w:p w14:paraId="74CFF298" w14:textId="2D77E061" w:rsidR="002079CC" w:rsidRDefault="002079CC" w:rsidP="002079CC">
      <w:r>
        <w:t>M:</w:t>
      </w:r>
      <w:r>
        <w:rPr>
          <w:rFonts w:hint="eastAsia"/>
          <w:lang w:val="x-none"/>
        </w:rPr>
        <w:t xml:space="preserve"> </w:t>
      </w:r>
      <w:r w:rsidR="00024FA6">
        <w:rPr>
          <w:rFonts w:hint="eastAsia"/>
          <w:lang w:val="x-none"/>
        </w:rPr>
        <w:t>n</w:t>
      </w:r>
      <w:r w:rsidR="00024FA6">
        <w:rPr>
          <w:lang w:val="x-none"/>
        </w:rPr>
        <w:t>one</w:t>
      </w:r>
    </w:p>
    <w:p w14:paraId="689AB8B0" w14:textId="5A2E0D97" w:rsidR="002079CC" w:rsidRPr="00D04EBF" w:rsidRDefault="002079CC" w:rsidP="002079CC">
      <w:r>
        <w:rPr>
          <w:rFonts w:hint="eastAsia"/>
        </w:rPr>
        <w:t>R</w:t>
      </w:r>
      <w:r>
        <w:t xml:space="preserve">M: </w:t>
      </w:r>
      <w:r w:rsidR="00024FA6">
        <w:rPr>
          <w:rFonts w:hint="eastAsia"/>
          <w:lang w:val="x-none"/>
        </w:rPr>
        <w:t>我爺爺</w:t>
      </w:r>
      <w:commentRangeStart w:id="39"/>
      <w:r w:rsidR="00024FA6">
        <w:rPr>
          <w:rFonts w:hint="eastAsia"/>
          <w:lang w:val="x-none"/>
        </w:rPr>
        <w:t>?</w:t>
      </w:r>
      <w:r w:rsidR="00024FA6">
        <w:rPr>
          <w:lang w:val="x-none"/>
        </w:rPr>
        <w:t>?</w:t>
      </w:r>
      <w:proofErr w:type="spellStart"/>
      <w:r w:rsidR="00024FA6">
        <w:rPr>
          <w:rFonts w:hint="eastAsia"/>
          <w:lang w:val="x-none"/>
        </w:rPr>
        <w:t>了</w:t>
      </w:r>
      <w:commentRangeEnd w:id="39"/>
      <w:r w:rsidR="00F32359">
        <w:rPr>
          <w:rStyle w:val="CommentReference"/>
        </w:rPr>
        <w:commentReference w:id="39"/>
      </w:r>
      <w:r w:rsidR="00024FA6">
        <w:rPr>
          <w:rFonts w:hint="eastAsia"/>
          <w:lang w:val="x-none"/>
        </w:rPr>
        <w:t>之後，熊就逃跑了，不知道是生是死</w:t>
      </w:r>
      <w:proofErr w:type="spellEnd"/>
      <w:r w:rsidR="00024FA6">
        <w:rPr>
          <w:rFonts w:hint="eastAsia"/>
          <w:lang w:val="x-none"/>
        </w:rPr>
        <w:t>。</w:t>
      </w:r>
    </w:p>
    <w:p w14:paraId="7E9D07CE" w14:textId="12AC215D" w:rsidR="002079CC" w:rsidRDefault="002079CC"/>
    <w:p w14:paraId="47BD7661" w14:textId="368B159C" w:rsidR="002079CC" w:rsidRDefault="002079CC" w:rsidP="002079CC">
      <w:r>
        <w:t xml:space="preserve">A: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gluw</w:t>
      </w:r>
      <w:proofErr w:type="spellEnd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na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qasa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,</w:t>
      </w:r>
      <w:r w:rsidR="00DD5B89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mnglung</w:t>
      </w:r>
      <w:proofErr w:type="spellEnd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mha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talagay</w:t>
      </w:r>
      <w:proofErr w:type="spellEnd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bsiq</w:t>
      </w:r>
      <w:proofErr w:type="spellEnd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ini</w:t>
      </w:r>
      <w:r w:rsidR="00DD5B89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wah ngasal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DD5B89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? aw ini cyux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muluw</w:t>
      </w:r>
      <w:proofErr w:type="spellEnd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zywaw</w:t>
      </w:r>
      <w:proofErr w:type="spellEnd"/>
      <w:r w:rsidR="00DD5B89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rgyax</w:t>
      </w:r>
      <w:proofErr w:type="spellEnd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la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.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nanu</w:t>
      </w:r>
      <w:proofErr w:type="spellEnd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yasa</w:t>
      </w:r>
      <w:proofErr w:type="spellEnd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, san</w:t>
      </w:r>
      <w:r w:rsidR="00DD5B89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nha</w:t>
      </w:r>
      <w:proofErr w:type="spellEnd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hkangi</w:t>
      </w:r>
      <w:proofErr w:type="spellEnd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rgyax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DD5B89" w:rsidRPr="00EA4AA5">
        <w:rPr>
          <w:rFonts w:ascii="Arial" w:hAnsi="Arial" w:cs="Arial"/>
          <w:color w:val="111111"/>
          <w:kern w:val="0"/>
          <w:sz w:val="21"/>
          <w:szCs w:val="21"/>
        </w:rPr>
        <w:t>,</w:t>
      </w:r>
    </w:p>
    <w:p w14:paraId="4A7336BD" w14:textId="270E2B74" w:rsidR="002079CC" w:rsidRDefault="002079CC" w:rsidP="002079CC">
      <w:r>
        <w:rPr>
          <w:rFonts w:hint="eastAsia"/>
        </w:rPr>
        <w:t>R</w:t>
      </w:r>
      <w:r>
        <w:t xml:space="preserve">A: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gluw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na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qasa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,</w:t>
      </w:r>
      <w:r w:rsidR="0011331F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mnglung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mha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talagay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2B5441">
        <w:rPr>
          <w:rFonts w:ascii="Arial" w:hAnsi="Arial" w:cs="Arial"/>
          <w:color w:val="FF0000"/>
          <w:kern w:val="0"/>
          <w:sz w:val="21"/>
          <w:szCs w:val="21"/>
        </w:rPr>
        <w:t>bsya</w:t>
      </w:r>
      <w:r w:rsidR="0011331F" w:rsidRPr="002B5441">
        <w:rPr>
          <w:rFonts w:ascii="Arial" w:hAnsi="Arial" w:cs="Arial" w:hint="eastAsia"/>
          <w:color w:val="FF0000"/>
          <w:kern w:val="0"/>
          <w:sz w:val="21"/>
          <w:szCs w:val="21"/>
        </w:rPr>
        <w:t>q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ini</w:t>
      </w:r>
      <w:r w:rsidR="0011331F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wah ngasal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11331F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? aw ini cyux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muluw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zywaw</w:t>
      </w:r>
      <w:proofErr w:type="spellEnd"/>
      <w:r w:rsidR="0011331F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rgyax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la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.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nanu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yasa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, san</w:t>
      </w:r>
      <w:r w:rsidR="0011331F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nha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hkangi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rgyax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,</w:t>
      </w:r>
    </w:p>
    <w:p w14:paraId="4107BFC9" w14:textId="5C64F062" w:rsidR="002079CC" w:rsidRDefault="002079CC" w:rsidP="002079CC">
      <w:r>
        <w:rPr>
          <w:rFonts w:hint="eastAsia"/>
        </w:rPr>
        <w:t>G</w:t>
      </w:r>
      <w:r>
        <w:t xml:space="preserve">: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gluw</w:t>
      </w:r>
      <w:proofErr w:type="spellEnd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na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qasa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,</w:t>
      </w:r>
      <w:r w:rsidR="002B5441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mnglung</w:t>
      </w:r>
      <w:proofErr w:type="spellEnd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mha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talagay</w:t>
      </w:r>
      <w:proofErr w:type="spellEnd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B5441" w:rsidRPr="002B5441">
        <w:rPr>
          <w:rFonts w:ascii="Arial" w:hAnsi="Arial" w:cs="Arial"/>
          <w:color w:val="FF0000"/>
          <w:kern w:val="0"/>
          <w:sz w:val="21"/>
          <w:szCs w:val="21"/>
        </w:rPr>
        <w:t>bsya</w:t>
      </w:r>
      <w:r w:rsidR="002B5441" w:rsidRPr="002B5441">
        <w:rPr>
          <w:rFonts w:ascii="Arial" w:hAnsi="Arial" w:cs="Arial" w:hint="eastAsia"/>
          <w:color w:val="FF0000"/>
          <w:kern w:val="0"/>
          <w:sz w:val="21"/>
          <w:szCs w:val="21"/>
        </w:rPr>
        <w:t>q</w:t>
      </w:r>
      <w:proofErr w:type="spellEnd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ini</w:t>
      </w:r>
      <w:r w:rsidR="002B5441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wah ngasal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2B5441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? </w:t>
      </w:r>
      <w:r w:rsidR="002B5441" w:rsidRPr="00B94A51">
        <w:rPr>
          <w:rFonts w:ascii="Arial" w:hAnsi="Arial" w:cs="Arial"/>
          <w:color w:val="0432FF"/>
          <w:kern w:val="0"/>
          <w:sz w:val="21"/>
          <w:szCs w:val="21"/>
          <w:rPrChange w:id="40" w:author="the author" w:date="2022-01-24T14:09:00Z">
            <w:rPr>
              <w:rFonts w:ascii="Arial" w:hAnsi="Arial" w:cs="Arial"/>
              <w:color w:val="111111"/>
              <w:kern w:val="0"/>
              <w:sz w:val="21"/>
              <w:szCs w:val="21"/>
            </w:rPr>
          </w:rPrChange>
        </w:rPr>
        <w:t xml:space="preserve">aw ini cyux </w:t>
      </w:r>
      <w:proofErr w:type="spellStart"/>
      <w:r w:rsidR="002B5441" w:rsidRPr="00B94A51">
        <w:rPr>
          <w:rFonts w:ascii="Arial" w:hAnsi="Arial" w:cs="Arial"/>
          <w:color w:val="0432FF"/>
          <w:kern w:val="0"/>
          <w:sz w:val="21"/>
          <w:szCs w:val="21"/>
          <w:rPrChange w:id="41" w:author="the author" w:date="2022-01-24T14:09:00Z">
            <w:rPr>
              <w:rFonts w:ascii="Arial" w:hAnsi="Arial" w:cs="Arial"/>
              <w:color w:val="111111"/>
              <w:kern w:val="0"/>
              <w:sz w:val="21"/>
              <w:szCs w:val="21"/>
            </w:rPr>
          </w:rPrChange>
        </w:rPr>
        <w:t>muluw</w:t>
      </w:r>
      <w:proofErr w:type="spellEnd"/>
      <w:r w:rsidR="002B5441" w:rsidRPr="00B94A51">
        <w:rPr>
          <w:rFonts w:ascii="Arial" w:hAnsi="Arial" w:cs="Arial"/>
          <w:color w:val="0432FF"/>
          <w:kern w:val="0"/>
          <w:sz w:val="21"/>
          <w:szCs w:val="21"/>
          <w:rPrChange w:id="42" w:author="the author" w:date="2022-01-24T14:09:00Z">
            <w:rPr>
              <w:rFonts w:ascii="Arial" w:hAnsi="Arial" w:cs="Arial"/>
              <w:color w:val="111111"/>
              <w:kern w:val="0"/>
              <w:sz w:val="21"/>
              <w:szCs w:val="21"/>
            </w:rPr>
          </w:rPrChange>
        </w:rPr>
        <w:t xml:space="preserve"> </w:t>
      </w:r>
      <w:proofErr w:type="spellStart"/>
      <w:r w:rsidR="002B5441" w:rsidRPr="00B94A51">
        <w:rPr>
          <w:rFonts w:ascii="Arial" w:hAnsi="Arial" w:cs="Arial"/>
          <w:color w:val="0432FF"/>
          <w:kern w:val="0"/>
          <w:sz w:val="21"/>
          <w:szCs w:val="21"/>
          <w:rPrChange w:id="43" w:author="the author" w:date="2022-01-24T14:09:00Z">
            <w:rPr>
              <w:rFonts w:ascii="Arial" w:hAnsi="Arial" w:cs="Arial"/>
              <w:color w:val="111111"/>
              <w:kern w:val="0"/>
              <w:sz w:val="21"/>
              <w:szCs w:val="21"/>
            </w:rPr>
          </w:rPrChange>
        </w:rPr>
        <w:t>zywaw</w:t>
      </w:r>
      <w:proofErr w:type="spellEnd"/>
      <w:r w:rsidR="002B5441" w:rsidRPr="00B94A51">
        <w:rPr>
          <w:rFonts w:ascii="Arial" w:hAnsi="Arial" w:cs="Arial"/>
          <w:color w:val="0432FF"/>
          <w:kern w:val="0"/>
          <w:sz w:val="21"/>
          <w:szCs w:val="21"/>
          <w:rPrChange w:id="44" w:author="the author" w:date="2022-01-24T14:09:00Z">
            <w:rPr>
              <w:rFonts w:ascii="Arial" w:hAnsi="Arial" w:cs="Arial"/>
              <w:color w:val="111111"/>
              <w:kern w:val="0"/>
              <w:sz w:val="21"/>
              <w:szCs w:val="21"/>
            </w:rPr>
          </w:rPrChange>
        </w:rPr>
        <w:t xml:space="preserve"> </w:t>
      </w:r>
      <w:proofErr w:type="spellStart"/>
      <w:r w:rsidR="002B5441" w:rsidRPr="00B94A51">
        <w:rPr>
          <w:rFonts w:ascii="Arial" w:hAnsi="Arial" w:cs="Arial"/>
          <w:color w:val="0432FF"/>
          <w:kern w:val="0"/>
          <w:sz w:val="21"/>
          <w:szCs w:val="21"/>
          <w:rPrChange w:id="45" w:author="the author" w:date="2022-01-24T14:09:00Z">
            <w:rPr>
              <w:rFonts w:ascii="Arial" w:hAnsi="Arial" w:cs="Arial"/>
              <w:color w:val="111111"/>
              <w:kern w:val="0"/>
              <w:sz w:val="21"/>
              <w:szCs w:val="21"/>
            </w:rPr>
          </w:rPrChange>
        </w:rPr>
        <w:t>rgyax</w:t>
      </w:r>
      <w:proofErr w:type="spellEnd"/>
      <w:r w:rsidR="002B5441" w:rsidRPr="00B94A51">
        <w:rPr>
          <w:rFonts w:ascii="Arial" w:hAnsi="Arial" w:cs="Arial"/>
          <w:color w:val="0432FF"/>
          <w:kern w:val="0"/>
          <w:sz w:val="21"/>
          <w:szCs w:val="21"/>
          <w:rPrChange w:id="46" w:author="the author" w:date="2022-01-24T14:09:00Z">
            <w:rPr>
              <w:rFonts w:ascii="Arial" w:hAnsi="Arial" w:cs="Arial"/>
              <w:color w:val="111111"/>
              <w:kern w:val="0"/>
              <w:sz w:val="21"/>
              <w:szCs w:val="21"/>
            </w:rPr>
          </w:rPrChange>
        </w:rPr>
        <w:t xml:space="preserve"> la</w:t>
      </w:r>
      <w:r w:rsidR="00470FFD" w:rsidRPr="00B94A51">
        <w:rPr>
          <w:rFonts w:ascii="Arial" w:hAnsi="Arial" w:cs="Arial"/>
          <w:color w:val="0432FF"/>
          <w:kern w:val="0"/>
          <w:sz w:val="21"/>
          <w:szCs w:val="21"/>
          <w:rPrChange w:id="47" w:author="the author" w:date="2022-01-24T14:09:00Z">
            <w:rPr>
              <w:rFonts w:ascii="Arial" w:hAnsi="Arial" w:cs="Arial"/>
              <w:color w:val="111111"/>
              <w:kern w:val="0"/>
              <w:sz w:val="21"/>
              <w:szCs w:val="21"/>
            </w:rPr>
          </w:rPrChange>
        </w:rPr>
        <w:t xml:space="preserve"> </w:t>
      </w:r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.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nanu</w:t>
      </w:r>
      <w:proofErr w:type="spellEnd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yasa</w:t>
      </w:r>
      <w:proofErr w:type="spellEnd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, san</w:t>
      </w:r>
      <w:r w:rsidR="002B5441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nha</w:t>
      </w:r>
      <w:proofErr w:type="spellEnd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hkangi</w:t>
      </w:r>
      <w:proofErr w:type="spellEnd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rgyax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2B5441" w:rsidRPr="00EA4AA5">
        <w:rPr>
          <w:rFonts w:ascii="Arial" w:hAnsi="Arial" w:cs="Arial"/>
          <w:color w:val="111111"/>
          <w:kern w:val="0"/>
          <w:sz w:val="21"/>
          <w:szCs w:val="21"/>
        </w:rPr>
        <w:t>,</w:t>
      </w:r>
    </w:p>
    <w:p w14:paraId="615554AA" w14:textId="09687A09" w:rsidR="002079CC" w:rsidRDefault="002079CC" w:rsidP="002079CC">
      <w:r>
        <w:t>M:</w:t>
      </w:r>
      <w:r>
        <w:rPr>
          <w:rFonts w:hint="eastAsia"/>
          <w:lang w:val="x-none"/>
        </w:rPr>
        <w:t xml:space="preserve"> </w:t>
      </w:r>
      <w:r w:rsidR="00DD5B89" w:rsidRPr="00305A73">
        <w:rPr>
          <w:rFonts w:hint="eastAsia"/>
        </w:rPr>
        <w:t>那天爺爺</w:t>
      </w:r>
      <w:proofErr w:type="spellStart"/>
      <w:r w:rsidR="00DD5B89" w:rsidRPr="00305A73">
        <w:t>Behuy</w:t>
      </w:r>
      <w:proofErr w:type="spellEnd"/>
      <w:r w:rsidR="00DD5B89" w:rsidRPr="00305A73">
        <w:t xml:space="preserve"> </w:t>
      </w:r>
      <w:r w:rsidR="00DD5B89" w:rsidRPr="00305A73">
        <w:rPr>
          <w:rFonts w:hint="eastAsia"/>
        </w:rPr>
        <w:t>遲遲沒有回家，他的家人很擔憂，就決定上山尋找他。</w:t>
      </w:r>
    </w:p>
    <w:p w14:paraId="219DE503" w14:textId="610A3E91" w:rsidR="002079CC" w:rsidRPr="00D04EBF" w:rsidRDefault="002079CC" w:rsidP="002079CC">
      <w:r>
        <w:rPr>
          <w:rFonts w:hint="eastAsia"/>
        </w:rPr>
        <w:t>R</w:t>
      </w:r>
      <w:r>
        <w:t xml:space="preserve">M: </w:t>
      </w:r>
      <w:r w:rsidR="00DD5B89" w:rsidRPr="00305A73">
        <w:rPr>
          <w:rFonts w:hint="eastAsia"/>
        </w:rPr>
        <w:t>爺爺</w:t>
      </w:r>
      <w:proofErr w:type="spellStart"/>
      <w:r w:rsidR="00DD5B89" w:rsidRPr="00305A73">
        <w:t>Behuy</w:t>
      </w:r>
      <w:proofErr w:type="spellEnd"/>
      <w:r w:rsidR="00DD5B89">
        <w:rPr>
          <w:rFonts w:hint="eastAsia"/>
        </w:rPr>
        <w:t>的家人想說，</w:t>
      </w:r>
      <w:r w:rsidR="00DD5B89" w:rsidRPr="00305A73">
        <w:rPr>
          <w:rFonts w:hint="eastAsia"/>
        </w:rPr>
        <w:t>爺爺</w:t>
      </w:r>
      <w:proofErr w:type="spellStart"/>
      <w:r w:rsidR="00DD5B89" w:rsidRPr="00305A73">
        <w:t>Behuy</w:t>
      </w:r>
      <w:proofErr w:type="spellEnd"/>
      <w:ins w:id="48" w:author="the author" w:date="2022-01-24T14:04:00Z">
        <w:r w:rsidR="008D215B">
          <w:rPr>
            <w:rFonts w:hint="eastAsia"/>
          </w:rPr>
          <w:t>怎麼這麼</w:t>
        </w:r>
      </w:ins>
      <w:del w:id="49" w:author="the author" w:date="2022-01-24T14:04:00Z">
        <w:r w:rsidR="00DD5B89" w:rsidDel="008D215B">
          <w:rPr>
            <w:rFonts w:hint="eastAsia"/>
          </w:rPr>
          <w:delText>很</w:delText>
        </w:r>
      </w:del>
      <w:r w:rsidR="00DD5B89">
        <w:rPr>
          <w:rFonts w:hint="eastAsia"/>
        </w:rPr>
        <w:t>久沒有回家</w:t>
      </w:r>
      <w:ins w:id="50" w:author="the author" w:date="2022-01-24T14:04:00Z">
        <w:r w:rsidR="008D215B">
          <w:rPr>
            <w:rFonts w:hint="eastAsia"/>
          </w:rPr>
          <w:t>？</w:t>
        </w:r>
      </w:ins>
      <w:del w:id="51" w:author="the author" w:date="2022-01-24T14:04:00Z">
        <w:r w:rsidR="00DD5B89" w:rsidDel="008D215B">
          <w:rPr>
            <w:rFonts w:hint="eastAsia"/>
          </w:rPr>
          <w:delText>了，</w:delText>
        </w:r>
      </w:del>
      <w:r w:rsidR="0011331F">
        <w:rPr>
          <w:rFonts w:hint="eastAsia"/>
        </w:rPr>
        <w:t>應該沒有在找山上的事（做）了（？）</w:t>
      </w:r>
      <w:ins w:id="52" w:author="the author" w:date="2022-01-24T14:09:00Z">
        <w:r w:rsidR="00FF2BF2">
          <w:rPr>
            <w:rFonts w:hint="eastAsia"/>
          </w:rPr>
          <w:t>。</w:t>
        </w:r>
      </w:ins>
      <w:r w:rsidR="0011331F">
        <w:rPr>
          <w:rFonts w:hint="eastAsia"/>
        </w:rPr>
        <w:t>所以</w:t>
      </w:r>
      <w:ins w:id="53" w:author="the author" w:date="2022-01-24T14:09:00Z">
        <w:r w:rsidR="00FF2BF2">
          <w:rPr>
            <w:rFonts w:hint="eastAsia"/>
          </w:rPr>
          <w:t>他們</w:t>
        </w:r>
      </w:ins>
      <w:del w:id="54" w:author="the author" w:date="2022-01-24T14:09:00Z">
        <w:r w:rsidR="0011331F" w:rsidDel="00FF2BF2">
          <w:rPr>
            <w:rFonts w:hint="eastAsia"/>
          </w:rPr>
          <w:delText>，</w:delText>
        </w:r>
      </w:del>
      <w:r w:rsidR="0011331F">
        <w:rPr>
          <w:rFonts w:hint="eastAsia"/>
        </w:rPr>
        <w:t>就</w:t>
      </w:r>
      <w:ins w:id="55" w:author="the author" w:date="2022-01-24T14:10:00Z">
        <w:r w:rsidR="00FF2BF2">
          <w:rPr>
            <w:rFonts w:hint="eastAsia"/>
          </w:rPr>
          <w:t>在</w:t>
        </w:r>
      </w:ins>
      <w:del w:id="56" w:author="the author" w:date="2022-01-24T14:10:00Z">
        <w:r w:rsidR="0011331F" w:rsidDel="00FF2BF2">
          <w:rPr>
            <w:rFonts w:hint="eastAsia"/>
          </w:rPr>
          <w:delText>去</w:delText>
        </w:r>
      </w:del>
      <w:r w:rsidR="0011331F">
        <w:rPr>
          <w:rFonts w:hint="eastAsia"/>
        </w:rPr>
        <w:t>山上</w:t>
      </w:r>
      <w:ins w:id="57" w:author="the author" w:date="2022-01-24T14:10:00Z">
        <w:r w:rsidR="00FF2BF2">
          <w:rPr>
            <w:rFonts w:hint="eastAsia"/>
          </w:rPr>
          <w:t>尋</w:t>
        </w:r>
      </w:ins>
      <w:r w:rsidR="0011331F">
        <w:rPr>
          <w:rFonts w:hint="eastAsia"/>
        </w:rPr>
        <w:t>找他</w:t>
      </w:r>
      <w:ins w:id="58" w:author="the author" w:date="2022-01-24T14:10:00Z">
        <w:r w:rsidR="00FF2BF2">
          <w:rPr>
            <w:rFonts w:hint="eastAsia"/>
          </w:rPr>
          <w:t>，</w:t>
        </w:r>
      </w:ins>
    </w:p>
    <w:p w14:paraId="3651D36F" w14:textId="4AF6C1DD" w:rsidR="002079CC" w:rsidRDefault="002079CC"/>
    <w:p w14:paraId="5592B580" w14:textId="5D38C20C" w:rsidR="002079CC" w:rsidRDefault="002079CC" w:rsidP="002079CC">
      <w:r>
        <w:t xml:space="preserve">A: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lwan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nha</w:t>
      </w:r>
      <w:proofErr w:type="spellEnd"/>
      <w:r w:rsidR="0011331F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ru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nyux</w:t>
      </w:r>
      <w:r w:rsidR="0011331F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>
        <w:rPr>
          <w:rFonts w:ascii="Arial" w:hAnsi="Arial" w:cs="Arial"/>
          <w:color w:val="111111"/>
          <w:kern w:val="0"/>
          <w:sz w:val="21"/>
          <w:szCs w:val="21"/>
        </w:rPr>
        <w:t>bala</w:t>
      </w:r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y</w:t>
      </w:r>
      <w:proofErr w:type="spellEnd"/>
      <w:r w:rsidR="0011331F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>
        <w:rPr>
          <w:rFonts w:ascii="Arial" w:hAnsi="Arial" w:cs="Arial"/>
          <w:color w:val="111111"/>
          <w:kern w:val="0"/>
          <w:sz w:val="21"/>
          <w:szCs w:val="21"/>
        </w:rPr>
        <w:t>maga</w:t>
      </w:r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n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qelis</w:t>
      </w:r>
      <w:proofErr w:type="spellEnd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11331F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qasa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, cyux si </w:t>
      </w:r>
      <w:proofErr w:type="spellStart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>hmci</w:t>
      </w:r>
      <w:proofErr w:type="spellEnd"/>
      <w:r w:rsidR="0011331F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>sm</w:t>
      </w:r>
      <w:r w:rsidR="0011331F">
        <w:rPr>
          <w:rFonts w:ascii="Arial" w:hAnsi="Arial" w:cs="Arial"/>
          <w:color w:val="111111"/>
          <w:kern w:val="0"/>
          <w:sz w:val="21"/>
          <w:szCs w:val="21"/>
        </w:rPr>
        <w:t>al</w:t>
      </w:r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>iq</w:t>
      </w:r>
      <w:proofErr w:type="spellEnd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na</w:t>
      </w:r>
      <w:r w:rsidR="0011331F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>
        <w:rPr>
          <w:rFonts w:ascii="Arial" w:hAnsi="Arial" w:cs="Arial"/>
          <w:color w:val="111111"/>
          <w:kern w:val="0"/>
          <w:sz w:val="21"/>
          <w:szCs w:val="21"/>
        </w:rPr>
        <w:t>n</w:t>
      </w:r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>garux</w:t>
      </w:r>
      <w:proofErr w:type="spellEnd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>kwara</w:t>
      </w:r>
      <w:proofErr w:type="spellEnd"/>
      <w:r w:rsidR="0011331F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>hi nya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. </w:t>
      </w:r>
      <w:proofErr w:type="spellStart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>yasa</w:t>
      </w:r>
      <w:proofErr w:type="spellEnd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>spanga</w:t>
      </w:r>
      <w:proofErr w:type="spellEnd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>nha</w:t>
      </w:r>
      <w:proofErr w:type="spellEnd"/>
      <w:r w:rsidR="0011331F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>kura</w:t>
      </w:r>
      <w:proofErr w:type="spellEnd"/>
      <w:r w:rsidR="0011331F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1331F" w:rsidRPr="00305A73">
        <w:rPr>
          <w:rFonts w:ascii="Arial" w:hAnsi="Arial" w:cs="Arial"/>
          <w:color w:val="111111"/>
          <w:kern w:val="0"/>
          <w:sz w:val="21"/>
          <w:szCs w:val="21"/>
        </w:rPr>
        <w:t>ngasal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11331F">
        <w:rPr>
          <w:rFonts w:ascii="Arial" w:hAnsi="Arial" w:cs="Arial"/>
          <w:color w:val="111111"/>
          <w:kern w:val="0"/>
          <w:sz w:val="21"/>
          <w:szCs w:val="21"/>
        </w:rPr>
        <w:t>.</w:t>
      </w:r>
    </w:p>
    <w:p w14:paraId="7849E3B6" w14:textId="77777777" w:rsidR="002079CC" w:rsidRDefault="002079CC" w:rsidP="002079CC">
      <w:r>
        <w:rPr>
          <w:rFonts w:hint="eastAsia"/>
        </w:rPr>
        <w:t>R</w:t>
      </w:r>
      <w:r>
        <w:t>A: none</w:t>
      </w:r>
    </w:p>
    <w:p w14:paraId="45B1B2C1" w14:textId="27181814" w:rsidR="002079CC" w:rsidRDefault="002079CC" w:rsidP="002079CC">
      <w:r>
        <w:rPr>
          <w:rFonts w:hint="eastAsia"/>
        </w:rPr>
        <w:t>G</w:t>
      </w:r>
      <w:r>
        <w:t xml:space="preserve">: </w:t>
      </w:r>
      <w:proofErr w:type="spellStart"/>
      <w:r w:rsidR="00470FFD" w:rsidRPr="00EA4AA5">
        <w:rPr>
          <w:rFonts w:ascii="Arial" w:hAnsi="Arial" w:cs="Arial"/>
          <w:color w:val="111111"/>
          <w:kern w:val="0"/>
          <w:sz w:val="21"/>
          <w:szCs w:val="21"/>
        </w:rPr>
        <w:t>lwan</w:t>
      </w:r>
      <w:proofErr w:type="spellEnd"/>
      <w:r w:rsidR="00470FFD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EA4AA5">
        <w:rPr>
          <w:rFonts w:ascii="Arial" w:hAnsi="Arial" w:cs="Arial"/>
          <w:color w:val="111111"/>
          <w:kern w:val="0"/>
          <w:sz w:val="21"/>
          <w:szCs w:val="21"/>
        </w:rPr>
        <w:t>nha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EA4AA5">
        <w:rPr>
          <w:rFonts w:ascii="Arial" w:hAnsi="Arial" w:cs="Arial"/>
          <w:color w:val="111111"/>
          <w:kern w:val="0"/>
          <w:sz w:val="21"/>
          <w:szCs w:val="21"/>
        </w:rPr>
        <w:t>ru</w:t>
      </w:r>
      <w:proofErr w:type="spellEnd"/>
      <w:r w:rsidR="00470FFD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nyux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>
        <w:rPr>
          <w:rFonts w:ascii="Arial" w:hAnsi="Arial" w:cs="Arial"/>
          <w:color w:val="111111"/>
          <w:kern w:val="0"/>
          <w:sz w:val="21"/>
          <w:szCs w:val="21"/>
        </w:rPr>
        <w:t>bala</w:t>
      </w:r>
      <w:r w:rsidR="00470FFD" w:rsidRPr="00EA4AA5">
        <w:rPr>
          <w:rFonts w:ascii="Arial" w:hAnsi="Arial" w:cs="Arial"/>
          <w:color w:val="111111"/>
          <w:kern w:val="0"/>
          <w:sz w:val="21"/>
          <w:szCs w:val="21"/>
        </w:rPr>
        <w:t>y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>
        <w:rPr>
          <w:rFonts w:ascii="Arial" w:hAnsi="Arial" w:cs="Arial"/>
          <w:color w:val="111111"/>
          <w:kern w:val="0"/>
          <w:sz w:val="21"/>
          <w:szCs w:val="21"/>
        </w:rPr>
        <w:t>maga</w:t>
      </w:r>
      <w:r w:rsidR="00470FFD" w:rsidRPr="00EA4AA5">
        <w:rPr>
          <w:rFonts w:ascii="Arial" w:hAnsi="Arial" w:cs="Arial"/>
          <w:color w:val="111111"/>
          <w:kern w:val="0"/>
          <w:sz w:val="21"/>
          <w:szCs w:val="21"/>
        </w:rPr>
        <w:t>n</w:t>
      </w:r>
      <w:proofErr w:type="spellEnd"/>
      <w:r w:rsidR="00470FFD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EA4AA5">
        <w:rPr>
          <w:rFonts w:ascii="Arial" w:hAnsi="Arial" w:cs="Arial"/>
          <w:color w:val="111111"/>
          <w:kern w:val="0"/>
          <w:sz w:val="21"/>
          <w:szCs w:val="21"/>
        </w:rPr>
        <w:t>qelis</w:t>
      </w:r>
      <w:proofErr w:type="spellEnd"/>
      <w:r w:rsidR="00470FFD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qasa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, cyux si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hmci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sm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>al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iq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na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>
        <w:rPr>
          <w:rFonts w:ascii="Arial" w:hAnsi="Arial" w:cs="Arial"/>
          <w:color w:val="111111"/>
          <w:kern w:val="0"/>
          <w:sz w:val="21"/>
          <w:szCs w:val="21"/>
        </w:rPr>
        <w:t>n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garux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kwara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hi nya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.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yasa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spanga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nha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kura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ngasal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.</w:t>
      </w:r>
    </w:p>
    <w:p w14:paraId="4D2376D8" w14:textId="6C910CF6" w:rsidR="002079CC" w:rsidRPr="0011331F" w:rsidRDefault="002079CC" w:rsidP="002079CC">
      <w:r>
        <w:t>M:</w:t>
      </w:r>
      <w:r>
        <w:rPr>
          <w:rFonts w:hint="eastAsia"/>
          <w:lang w:val="x-none"/>
        </w:rPr>
        <w:t xml:space="preserve"> </w:t>
      </w:r>
      <w:r w:rsidR="0011331F" w:rsidRPr="00305A73">
        <w:rPr>
          <w:rFonts w:hint="eastAsia"/>
        </w:rPr>
        <w:t>後來發現他身受重傷倒在山中，於是趕緊帶他下山就醫，</w:t>
      </w:r>
    </w:p>
    <w:p w14:paraId="7E4F1D29" w14:textId="072BCF59" w:rsidR="0011331F" w:rsidRPr="0011331F" w:rsidRDefault="002079CC" w:rsidP="002079CC">
      <w:pPr>
        <w:rPr>
          <w:lang w:val="x-none"/>
        </w:rPr>
      </w:pPr>
      <w:r>
        <w:rPr>
          <w:rFonts w:hint="eastAsia"/>
        </w:rPr>
        <w:t>R</w:t>
      </w:r>
      <w:r>
        <w:t xml:space="preserve">M: </w:t>
      </w:r>
      <w:r w:rsidR="0011331F">
        <w:rPr>
          <w:rFonts w:hint="eastAsia"/>
          <w:lang w:val="x-none"/>
        </w:rPr>
        <w:t>他們找到</w:t>
      </w:r>
      <w:proofErr w:type="spellStart"/>
      <w:ins w:id="59" w:author="the author" w:date="2022-01-24T14:10:00Z">
        <w:r w:rsidR="00FF2BF2">
          <w:rPr>
            <w:rFonts w:hint="eastAsia"/>
            <w:lang w:val="x-none"/>
          </w:rPr>
          <w:t>B</w:t>
        </w:r>
        <w:r w:rsidR="00FF2BF2">
          <w:rPr>
            <w:lang w:val="x-none"/>
          </w:rPr>
          <w:t>ehuy</w:t>
        </w:r>
        <w:r w:rsidR="00FF2BF2">
          <w:rPr>
            <w:rFonts w:hint="eastAsia"/>
            <w:lang w:val="x-none"/>
          </w:rPr>
          <w:t>爺爺</w:t>
        </w:r>
      </w:ins>
      <w:del w:id="60" w:author="the author" w:date="2022-01-24T14:11:00Z">
        <w:r w:rsidR="0011331F" w:rsidDel="00FF2BF2">
          <w:rPr>
            <w:rFonts w:hint="eastAsia"/>
            <w:lang w:val="x-none"/>
          </w:rPr>
          <w:delText>後</w:delText>
        </w:r>
      </w:del>
      <w:r w:rsidR="0011331F">
        <w:rPr>
          <w:rFonts w:hint="eastAsia"/>
          <w:lang w:val="x-none"/>
        </w:rPr>
        <w:t>，</w:t>
      </w:r>
      <w:ins w:id="61" w:author="the author" w:date="2022-01-24T14:12:00Z">
        <w:r w:rsidR="00FF2BF2">
          <w:rPr>
            <w:rFonts w:hint="eastAsia"/>
            <w:lang w:val="x-none"/>
          </w:rPr>
          <w:t>他</w:t>
        </w:r>
      </w:ins>
      <w:del w:id="62" w:author="the author" w:date="2022-01-24T14:12:00Z">
        <w:r w:rsidR="0011331F" w:rsidDel="00FF2BF2">
          <w:rPr>
            <w:rFonts w:hint="eastAsia"/>
            <w:lang w:val="x-none"/>
          </w:rPr>
          <w:delText>（發現）</w:delText>
        </w:r>
      </w:del>
      <w:del w:id="63" w:author="the author" w:date="2022-01-24T14:10:00Z">
        <w:r w:rsidR="0011331F" w:rsidDel="00FF2BF2">
          <w:rPr>
            <w:rFonts w:hint="eastAsia"/>
            <w:lang w:val="x-none"/>
          </w:rPr>
          <w:delText>B</w:delText>
        </w:r>
        <w:r w:rsidR="0011331F" w:rsidDel="00FF2BF2">
          <w:rPr>
            <w:lang w:val="x-none"/>
          </w:rPr>
          <w:delText>ehuy</w:delText>
        </w:r>
        <w:r w:rsidR="0011331F" w:rsidDel="00FF2BF2">
          <w:rPr>
            <w:rFonts w:hint="eastAsia"/>
            <w:lang w:val="x-none"/>
          </w:rPr>
          <w:delText>爺爺</w:delText>
        </w:r>
      </w:del>
      <w:r w:rsidR="0011331F">
        <w:rPr>
          <w:rFonts w:hint="eastAsia"/>
          <w:lang w:val="x-none"/>
        </w:rPr>
        <w:t>受了</w:t>
      </w:r>
      <w:ins w:id="64" w:author="the author" w:date="2022-01-24T14:12:00Z">
        <w:r w:rsidR="00FF2BF2">
          <w:rPr>
            <w:rFonts w:hint="eastAsia"/>
            <w:lang w:val="x-none"/>
          </w:rPr>
          <w:t>重</w:t>
        </w:r>
      </w:ins>
      <w:r w:rsidR="0011331F">
        <w:rPr>
          <w:rFonts w:hint="eastAsia"/>
          <w:lang w:val="x-none"/>
        </w:rPr>
        <w:t>傷，</w:t>
      </w:r>
      <w:ins w:id="65" w:author="the author" w:date="2022-01-24T14:13:00Z">
        <w:r w:rsidR="00FF2BF2">
          <w:rPr>
            <w:rFonts w:hint="eastAsia"/>
            <w:lang w:val="x-none"/>
          </w:rPr>
          <w:t>全身</w:t>
        </w:r>
      </w:ins>
      <w:r w:rsidR="0011331F">
        <w:rPr>
          <w:rFonts w:hint="eastAsia"/>
          <w:lang w:val="x-none"/>
        </w:rPr>
        <w:t>被熊胡亂抓得遍體鱗傷，</w:t>
      </w:r>
      <w:ins w:id="66" w:author="the author" w:date="2022-01-24T14:14:00Z">
        <w:r w:rsidR="00FF2BF2" w:rsidRPr="00305A73">
          <w:rPr>
            <w:rFonts w:hint="eastAsia"/>
          </w:rPr>
          <w:t>於是</w:t>
        </w:r>
      </w:ins>
      <w:r w:rsidR="0011331F">
        <w:rPr>
          <w:rFonts w:hint="eastAsia"/>
          <w:lang w:val="x-none"/>
        </w:rPr>
        <w:t>他們</w:t>
      </w:r>
      <w:del w:id="67" w:author="the author" w:date="2022-01-24T14:14:00Z">
        <w:r w:rsidR="0011331F" w:rsidDel="00FF2BF2">
          <w:rPr>
            <w:rFonts w:hint="eastAsia"/>
            <w:lang w:val="x-none"/>
          </w:rPr>
          <w:delText>就</w:delText>
        </w:r>
      </w:del>
      <w:r w:rsidR="0011331F">
        <w:rPr>
          <w:rFonts w:hint="eastAsia"/>
          <w:lang w:val="x-none"/>
        </w:rPr>
        <w:t>揹他回家</w:t>
      </w:r>
      <w:proofErr w:type="spellEnd"/>
      <w:r w:rsidR="0011331F">
        <w:rPr>
          <w:rFonts w:hint="eastAsia"/>
          <w:lang w:val="x-none"/>
        </w:rPr>
        <w:t>。</w:t>
      </w:r>
    </w:p>
    <w:p w14:paraId="34B221EB" w14:textId="77777777" w:rsidR="0011331F" w:rsidRDefault="0011331F" w:rsidP="002079CC"/>
    <w:p w14:paraId="31725940" w14:textId="1A49AD0B" w:rsidR="0011331F" w:rsidRPr="0011331F" w:rsidRDefault="0011331F" w:rsidP="0011331F">
      <w:pPr>
        <w:rPr>
          <w:rFonts w:ascii="Arial" w:hAnsi="Arial" w:cs="Arial"/>
          <w:color w:val="111111"/>
          <w:kern w:val="0"/>
          <w:sz w:val="21"/>
          <w:szCs w:val="21"/>
        </w:rPr>
      </w:pPr>
      <w:r>
        <w:t xml:space="preserve">A: </w:t>
      </w:r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ini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kbsiq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wayal</w:t>
      </w:r>
      <w:proofErr w:type="spellEnd"/>
      <w:r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hoqil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qasa</w:t>
      </w:r>
      <w:r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Pr="00305A73">
        <w:rPr>
          <w:rFonts w:ascii="Arial" w:hAnsi="Arial" w:cs="Arial"/>
          <w:color w:val="111111"/>
          <w:kern w:val="0"/>
          <w:sz w:val="21"/>
          <w:szCs w:val="21"/>
        </w:rPr>
        <w:t>Ima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. </w:t>
      </w:r>
    </w:p>
    <w:p w14:paraId="0AD6CB30" w14:textId="46ED5683" w:rsidR="0011331F" w:rsidRDefault="0011331F" w:rsidP="0011331F">
      <w:r>
        <w:rPr>
          <w:rFonts w:hint="eastAsia"/>
        </w:rPr>
        <w:t>R</w:t>
      </w:r>
      <w:r>
        <w:t xml:space="preserve">A: </w:t>
      </w:r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ini </w:t>
      </w:r>
      <w:proofErr w:type="spellStart"/>
      <w:r w:rsidRPr="00755007">
        <w:rPr>
          <w:rFonts w:ascii="Arial" w:hAnsi="Arial" w:cs="Arial"/>
          <w:color w:val="FF0000"/>
          <w:kern w:val="0"/>
          <w:sz w:val="21"/>
          <w:szCs w:val="21"/>
        </w:rPr>
        <w:t>kbsyaq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wayal</w:t>
      </w:r>
      <w:proofErr w:type="spellEnd"/>
      <w:r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755007">
        <w:rPr>
          <w:rFonts w:ascii="Arial" w:hAnsi="Arial" w:cs="Arial"/>
          <w:color w:val="FF0000"/>
          <w:kern w:val="0"/>
          <w:sz w:val="21"/>
          <w:szCs w:val="21"/>
        </w:rPr>
        <w:t>h</w:t>
      </w:r>
      <w:r w:rsidR="00755007" w:rsidRPr="00755007">
        <w:rPr>
          <w:rFonts w:ascii="Arial" w:hAnsi="Arial" w:cs="Arial"/>
          <w:color w:val="FF0000"/>
          <w:kern w:val="0"/>
          <w:sz w:val="21"/>
          <w:szCs w:val="21"/>
        </w:rPr>
        <w:t>u</w:t>
      </w:r>
      <w:r w:rsidRPr="00755007">
        <w:rPr>
          <w:rFonts w:ascii="Arial" w:hAnsi="Arial" w:cs="Arial"/>
          <w:color w:val="FF0000"/>
          <w:kern w:val="0"/>
          <w:sz w:val="21"/>
          <w:szCs w:val="21"/>
        </w:rPr>
        <w:t>qil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qasa</w:t>
      </w:r>
      <w:r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Pr="00305A73">
        <w:rPr>
          <w:rFonts w:ascii="Arial" w:hAnsi="Arial" w:cs="Arial"/>
          <w:color w:val="111111"/>
          <w:kern w:val="0"/>
          <w:sz w:val="21"/>
          <w:szCs w:val="21"/>
        </w:rPr>
        <w:t>Ima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. </w:t>
      </w:r>
    </w:p>
    <w:p w14:paraId="6D3DA93B" w14:textId="5BA93B21" w:rsidR="0011331F" w:rsidRDefault="0011331F" w:rsidP="0011331F">
      <w:r>
        <w:rPr>
          <w:rFonts w:hint="eastAsia"/>
        </w:rPr>
        <w:t>G</w:t>
      </w:r>
      <w:r>
        <w:t xml:space="preserve">: 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ini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kbs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>ya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q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wayal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h</w:t>
      </w:r>
      <w:r w:rsidR="00755007">
        <w:rPr>
          <w:rFonts w:ascii="Arial" w:hAnsi="Arial" w:cs="Arial"/>
          <w:color w:val="111111"/>
          <w:kern w:val="0"/>
          <w:sz w:val="21"/>
          <w:szCs w:val="21"/>
        </w:rPr>
        <w:t>u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qil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qasa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Ima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.</w:t>
      </w:r>
    </w:p>
    <w:p w14:paraId="7192307F" w14:textId="13AB2425" w:rsidR="0011331F" w:rsidRDefault="0011331F" w:rsidP="0011331F">
      <w:r>
        <w:t>M:</w:t>
      </w:r>
      <w:r>
        <w:rPr>
          <w:rFonts w:hint="eastAsia"/>
          <w:lang w:val="x-none"/>
        </w:rPr>
        <w:t xml:space="preserve"> </w:t>
      </w:r>
      <w:r w:rsidRPr="00305A73">
        <w:rPr>
          <w:rFonts w:hint="eastAsia"/>
        </w:rPr>
        <w:t>但因爺爺</w:t>
      </w:r>
      <w:r>
        <w:rPr>
          <w:rFonts w:hint="eastAsia"/>
        </w:rPr>
        <w:t>還</w:t>
      </w:r>
      <w:r w:rsidRPr="00305A73">
        <w:rPr>
          <w:rFonts w:hint="eastAsia"/>
        </w:rPr>
        <w:t>是因為傷勢過重，不久就離開人間了。</w:t>
      </w:r>
    </w:p>
    <w:p w14:paraId="105B5FEA" w14:textId="5D13B5D7" w:rsidR="0011331F" w:rsidRPr="00D04EBF" w:rsidRDefault="0011331F" w:rsidP="0011331F">
      <w:r>
        <w:rPr>
          <w:rFonts w:hint="eastAsia"/>
        </w:rPr>
        <w:t>R</w:t>
      </w:r>
      <w:r>
        <w:t xml:space="preserve">M: </w:t>
      </w:r>
      <w:r>
        <w:rPr>
          <w:rFonts w:hint="eastAsia"/>
        </w:rPr>
        <w:t>不久後，</w:t>
      </w:r>
      <w:proofErr w:type="spellStart"/>
      <w:r>
        <w:t>Behuy</w:t>
      </w:r>
      <w:proofErr w:type="spellEnd"/>
      <w:r>
        <w:rPr>
          <w:rFonts w:hint="eastAsia"/>
        </w:rPr>
        <w:t>爺爺就死了，</w:t>
      </w:r>
    </w:p>
    <w:p w14:paraId="646929B8" w14:textId="1C7B5D84" w:rsidR="0011331F" w:rsidRDefault="0011331F" w:rsidP="002079CC"/>
    <w:p w14:paraId="1CC7D517" w14:textId="274C6125" w:rsidR="0011331F" w:rsidRPr="0011331F" w:rsidRDefault="0011331F" w:rsidP="0011331F">
      <w:r>
        <w:t xml:space="preserve">A: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nanu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yasa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ita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squliq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Pr="00305A73">
        <w:rPr>
          <w:rFonts w:ascii="Arial" w:hAnsi="Arial" w:cs="Arial"/>
          <w:color w:val="111111"/>
          <w:kern w:val="0"/>
          <w:sz w:val="21"/>
          <w:szCs w:val="21"/>
        </w:rPr>
        <w:t>,</w:t>
      </w:r>
      <w:r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ingat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qbaqan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ta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maqux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Pr="00305A73">
        <w:rPr>
          <w:rFonts w:ascii="Arial" w:hAnsi="Arial" w:cs="Arial"/>
          <w:color w:val="111111"/>
          <w:kern w:val="0"/>
          <w:sz w:val="21"/>
          <w:szCs w:val="21"/>
        </w:rPr>
        <w:t>ma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baha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hmswa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hopa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balay</w:t>
      </w:r>
      <w:proofErr w:type="spellEnd"/>
      <w:r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Pr="00305A73">
        <w:rPr>
          <w:rFonts w:ascii="Arial" w:hAnsi="Arial" w:cs="Arial"/>
          <w:color w:val="111111"/>
          <w:kern w:val="0"/>
          <w:sz w:val="21"/>
          <w:szCs w:val="21"/>
        </w:rPr>
        <w:t>qpzing</w:t>
      </w:r>
      <w:proofErr w:type="spellEnd"/>
      <w:r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nya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Pr="00305A73">
        <w:rPr>
          <w:rFonts w:ascii="Arial" w:hAnsi="Arial" w:cs="Arial"/>
          <w:color w:val="111111"/>
          <w:kern w:val="0"/>
          <w:sz w:val="21"/>
          <w:szCs w:val="21"/>
        </w:rPr>
        <w:t>.</w:t>
      </w:r>
    </w:p>
    <w:p w14:paraId="39469CA3" w14:textId="77777777" w:rsidR="0011331F" w:rsidRDefault="0011331F" w:rsidP="0011331F">
      <w:r>
        <w:rPr>
          <w:rFonts w:hint="eastAsia"/>
        </w:rPr>
        <w:t>R</w:t>
      </w:r>
      <w:r>
        <w:t>A: none</w:t>
      </w:r>
    </w:p>
    <w:p w14:paraId="64F3E56A" w14:textId="5A39C370" w:rsidR="0011331F" w:rsidRDefault="0011331F" w:rsidP="0011331F">
      <w:r>
        <w:rPr>
          <w:rFonts w:hint="eastAsia"/>
        </w:rPr>
        <w:t>G</w:t>
      </w:r>
      <w:r>
        <w:t xml:space="preserve">: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nanu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yasa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ita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squliq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,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ingat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qbaqan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ta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maqux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ma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baha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hmswa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hopa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balay</w:t>
      </w:r>
      <w:proofErr w:type="spellEnd"/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lastRenderedPageBreak/>
        <w:t>qpzing</w:t>
      </w:r>
      <w:proofErr w:type="spellEnd"/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nya</w:t>
      </w:r>
      <w:r w:rsidR="00470FFD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470FFD" w:rsidRPr="00305A73">
        <w:rPr>
          <w:rFonts w:ascii="Arial" w:hAnsi="Arial" w:cs="Arial"/>
          <w:color w:val="111111"/>
          <w:kern w:val="0"/>
          <w:sz w:val="21"/>
          <w:szCs w:val="21"/>
        </w:rPr>
        <w:t>.</w:t>
      </w:r>
    </w:p>
    <w:p w14:paraId="7BB5094B" w14:textId="3A9A8349" w:rsidR="0011331F" w:rsidRDefault="0011331F" w:rsidP="0011331F">
      <w:r>
        <w:t>M:</w:t>
      </w:r>
      <w:r>
        <w:rPr>
          <w:rFonts w:hint="eastAsia"/>
          <w:lang w:val="x-none"/>
        </w:rPr>
        <w:t xml:space="preserve"> </w:t>
      </w:r>
      <w:r>
        <w:t>none</w:t>
      </w:r>
    </w:p>
    <w:p w14:paraId="6B3270C3" w14:textId="2FB69918" w:rsidR="0011331F" w:rsidRDefault="0011331F" w:rsidP="0011331F">
      <w:pPr>
        <w:rPr>
          <w:lang w:val="x-none"/>
        </w:rPr>
      </w:pPr>
      <w:r>
        <w:rPr>
          <w:rFonts w:hint="eastAsia"/>
        </w:rPr>
        <w:t>R</w:t>
      </w:r>
      <w:r>
        <w:t xml:space="preserve">M: </w:t>
      </w:r>
      <w:r>
        <w:rPr>
          <w:rFonts w:hint="eastAsia"/>
        </w:rPr>
        <w:t>所以我們人</w:t>
      </w:r>
      <w:r>
        <w:rPr>
          <w:rFonts w:hint="eastAsia"/>
          <w:lang w:val="x-none"/>
        </w:rPr>
        <w:t>沒有辦法贏過熊，因爲他的力量太大</w:t>
      </w:r>
      <w:r w:rsidR="00413DBD">
        <w:rPr>
          <w:rFonts w:hint="eastAsia"/>
          <w:lang w:val="x-none"/>
        </w:rPr>
        <w:t>了</w:t>
      </w:r>
      <w:r>
        <w:rPr>
          <w:rFonts w:hint="eastAsia"/>
          <w:lang w:val="x-none"/>
        </w:rPr>
        <w:t>。</w:t>
      </w:r>
    </w:p>
    <w:p w14:paraId="076F6999" w14:textId="5832C89B" w:rsidR="0011331F" w:rsidRDefault="0011331F" w:rsidP="0011331F">
      <w:pPr>
        <w:rPr>
          <w:lang w:val="x-none"/>
        </w:rPr>
      </w:pPr>
    </w:p>
    <w:p w14:paraId="477631EF" w14:textId="05BCAA89" w:rsidR="0011331F" w:rsidRPr="0011331F" w:rsidRDefault="0011331F" w:rsidP="0011331F">
      <w:r>
        <w:t xml:space="preserve">A: </w:t>
      </w:r>
      <w:r>
        <w:rPr>
          <w:rFonts w:ascii="Arial" w:hAnsi="Arial" w:cs="Arial"/>
          <w:color w:val="111111"/>
          <w:kern w:val="0"/>
          <w:sz w:val="21"/>
          <w:szCs w:val="21"/>
        </w:rPr>
        <w:t>none</w:t>
      </w:r>
    </w:p>
    <w:p w14:paraId="1C6678CA" w14:textId="77777777" w:rsidR="0011331F" w:rsidRDefault="0011331F" w:rsidP="0011331F">
      <w:r>
        <w:rPr>
          <w:rFonts w:hint="eastAsia"/>
        </w:rPr>
        <w:t>R</w:t>
      </w:r>
      <w:r>
        <w:t>A: none</w:t>
      </w:r>
    </w:p>
    <w:p w14:paraId="2234A47E" w14:textId="77777777" w:rsidR="0011331F" w:rsidRDefault="0011331F" w:rsidP="0011331F">
      <w:r>
        <w:rPr>
          <w:rFonts w:hint="eastAsia"/>
        </w:rPr>
        <w:t>G</w:t>
      </w:r>
      <w:r>
        <w:t>: none</w:t>
      </w:r>
    </w:p>
    <w:p w14:paraId="589737B6" w14:textId="717EF3A5" w:rsidR="0011331F" w:rsidRDefault="0011331F" w:rsidP="0011331F">
      <w:r>
        <w:t>M:</w:t>
      </w:r>
      <w:r>
        <w:rPr>
          <w:rFonts w:hint="eastAsia"/>
          <w:lang w:val="x-none"/>
        </w:rPr>
        <w:t xml:space="preserve"> </w:t>
      </w:r>
      <w:r w:rsidRPr="00305A73">
        <w:rPr>
          <w:rFonts w:hint="eastAsia"/>
        </w:rPr>
        <w:t>泰雅族獵人多半不會刻意捕捉黑熊，若在半路與熊相遇，也不會正面與牠衝突，而會盡量避開他們。因為黑熊兇猛敏捷，族人對他存著敬畏三分的心。黑熊不會刻意攻擊族人</w:t>
      </w:r>
      <w:r>
        <w:rPr>
          <w:rFonts w:hint="eastAsia"/>
        </w:rPr>
        <w:t xml:space="preserve"> </w:t>
      </w:r>
      <w:r w:rsidRPr="00305A73">
        <w:t xml:space="preserve">(ini </w:t>
      </w:r>
      <w:proofErr w:type="spellStart"/>
      <w:r w:rsidRPr="00305A73">
        <w:t>kura</w:t>
      </w:r>
      <w:proofErr w:type="spellEnd"/>
      <w:r>
        <w:rPr>
          <w:rFonts w:hint="eastAsia"/>
        </w:rPr>
        <w:t xml:space="preserve"> </w:t>
      </w:r>
      <w:proofErr w:type="spellStart"/>
      <w:r w:rsidRPr="00305A73">
        <w:t>squliq</w:t>
      </w:r>
      <w:proofErr w:type="spellEnd"/>
      <w:r w:rsidRPr="00305A73">
        <w:t xml:space="preserve"> </w:t>
      </w:r>
      <w:proofErr w:type="spellStart"/>
      <w:r w:rsidRPr="00305A73">
        <w:t>qu</w:t>
      </w:r>
      <w:proofErr w:type="spellEnd"/>
      <w:r w:rsidRPr="00305A73">
        <w:t xml:space="preserve"> </w:t>
      </w:r>
      <w:proofErr w:type="spellStart"/>
      <w:r w:rsidRPr="00305A73">
        <w:t>ngarux</w:t>
      </w:r>
      <w:proofErr w:type="spellEnd"/>
      <w:r w:rsidRPr="00305A73">
        <w:t xml:space="preserve"> </w:t>
      </w:r>
      <w:proofErr w:type="spellStart"/>
      <w:r w:rsidRPr="00305A73">
        <w:t>qani</w:t>
      </w:r>
      <w:proofErr w:type="spellEnd"/>
      <w:r w:rsidRPr="00305A73">
        <w:t xml:space="preserve"> ma)</w:t>
      </w:r>
      <w:r>
        <w:rPr>
          <w:rFonts w:hint="eastAsia"/>
        </w:rPr>
        <w:t>，</w:t>
      </w:r>
      <w:r w:rsidRPr="00305A73">
        <w:rPr>
          <w:rFonts w:hint="eastAsia"/>
        </w:rPr>
        <w:t>除非是哺育幼熊時期。如果一個泰雅男子夠英勇剽悍，就會被尊稱為熊一樣勇猛的人</w:t>
      </w:r>
      <w:r>
        <w:rPr>
          <w:rFonts w:hint="eastAsia"/>
        </w:rPr>
        <w:t>，</w:t>
      </w:r>
      <w:r w:rsidRPr="00305A73">
        <w:rPr>
          <w:rFonts w:hint="eastAsia"/>
        </w:rPr>
        <w:t>族語就是</w:t>
      </w:r>
      <w:r>
        <w:rPr>
          <w:rFonts w:hint="eastAsia"/>
        </w:rPr>
        <w:t xml:space="preserve"> </w:t>
      </w:r>
      <w:r>
        <w:t>“</w:t>
      </w:r>
      <w:proofErr w:type="spellStart"/>
      <w:r w:rsidRPr="00305A73">
        <w:t>ngarux</w:t>
      </w:r>
      <w:proofErr w:type="spellEnd"/>
      <w:r w:rsidRPr="00305A73">
        <w:t xml:space="preserve"> na</w:t>
      </w:r>
      <w:r>
        <w:rPr>
          <w:rFonts w:hint="eastAsia"/>
        </w:rPr>
        <w:t xml:space="preserve"> </w:t>
      </w:r>
      <w:proofErr w:type="spellStart"/>
      <w:r w:rsidRPr="00305A73">
        <w:t>tayal</w:t>
      </w:r>
      <w:proofErr w:type="spellEnd"/>
      <w:r>
        <w:t>”</w:t>
      </w:r>
      <w:r w:rsidRPr="00305A73">
        <w:rPr>
          <w:rFonts w:hint="eastAsia"/>
        </w:rPr>
        <w:t>。</w:t>
      </w:r>
    </w:p>
    <w:p w14:paraId="0C776A34" w14:textId="7115EF01" w:rsidR="00235CD3" w:rsidRDefault="0011331F" w:rsidP="00FB3408">
      <w:r>
        <w:rPr>
          <w:rFonts w:hint="eastAsia"/>
        </w:rPr>
        <w:t>R</w:t>
      </w:r>
      <w:r>
        <w:t>M: none</w:t>
      </w:r>
    </w:p>
    <w:sectPr w:rsidR="00235CD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the author" w:date="2022-01-24T13:38:00Z" w:initials="SS">
    <w:p w14:paraId="7A4CF2C6" w14:textId="2F49D0E6" w:rsidR="00730256" w:rsidRDefault="00730256">
      <w:pPr>
        <w:pStyle w:val="CommentText"/>
      </w:pPr>
      <w:r>
        <w:rPr>
          <w:rStyle w:val="CommentReference"/>
        </w:rPr>
        <w:annotationRef/>
      </w:r>
      <w:r w:rsidRPr="00A30A95">
        <w:rPr>
          <w:rFonts w:hint="eastAsia"/>
          <w:color w:val="0432FF"/>
        </w:rPr>
        <w:t>但卻翻不倒祂</w:t>
      </w:r>
      <w:r w:rsidRPr="00A30A95">
        <w:rPr>
          <w:color w:val="0432FF"/>
        </w:rPr>
        <w:t xml:space="preserve">? </w:t>
      </w:r>
    </w:p>
  </w:comment>
  <w:comment w:id="29" w:author="the author" w:date="2022-01-24T13:55:00Z" w:initials="SS">
    <w:p w14:paraId="52149F05" w14:textId="6BB35191" w:rsidR="004B1FFF" w:rsidRDefault="004B1FF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他的心就被刺</w:t>
      </w:r>
      <w:r>
        <w:rPr>
          <w:rFonts w:hint="eastAsia"/>
        </w:rPr>
        <w:t xml:space="preserve">? </w:t>
      </w:r>
      <w:r>
        <w:t xml:space="preserve">check </w:t>
      </w:r>
      <w:proofErr w:type="spellStart"/>
      <w:r>
        <w:t>hhuqil</w:t>
      </w:r>
      <w:proofErr w:type="spellEnd"/>
    </w:p>
  </w:comment>
  <w:comment w:id="39" w:author="the author" w:date="2022-01-24T14:03:00Z" w:initials="SS">
    <w:p w14:paraId="70F4E9E7" w14:textId="102BE824" w:rsidR="00F32359" w:rsidRDefault="00F3235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踢？</w:t>
      </w:r>
      <w:proofErr w:type="spellStart"/>
      <w:r>
        <w:t>klkahan</w:t>
      </w:r>
      <w:proofErr w:type="spellEnd"/>
      <w:r>
        <w:t>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4CF2C6" w15:done="0"/>
  <w15:commentEx w15:paraId="52149F05" w15:done="0"/>
  <w15:commentEx w15:paraId="70F4E9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A50" w16cex:dateUtc="2022-01-24T05:38:00Z"/>
  <w16cex:commentExtensible w16cex:durableId="25992E6A" w16cex:dateUtc="2022-01-24T05:55:00Z"/>
  <w16cex:commentExtensible w16cex:durableId="25993021" w16cex:dateUtc="2022-01-24T0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4CF2C6" w16cid:durableId="25992A50"/>
  <w16cid:commentId w16cid:paraId="52149F05" w16cid:durableId="25992E6A"/>
  <w16cid:commentId w16cid:paraId="70F4E9E7" w16cid:durableId="259930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C04C6" w14:textId="77777777" w:rsidR="009F793A" w:rsidRDefault="009F793A" w:rsidP="00DB47F4">
      <w:r>
        <w:separator/>
      </w:r>
    </w:p>
  </w:endnote>
  <w:endnote w:type="continuationSeparator" w:id="0">
    <w:p w14:paraId="02E1B12C" w14:textId="77777777" w:rsidR="009F793A" w:rsidRDefault="009F793A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F6AA" w14:textId="77777777" w:rsidR="009F793A" w:rsidRDefault="009F793A" w:rsidP="00DB47F4">
      <w:r>
        <w:separator/>
      </w:r>
    </w:p>
  </w:footnote>
  <w:footnote w:type="continuationSeparator" w:id="0">
    <w:p w14:paraId="1C3CD321" w14:textId="77777777" w:rsidR="009F793A" w:rsidRDefault="009F793A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2C4A"/>
    <w:rsid w:val="00003961"/>
    <w:rsid w:val="00014EC0"/>
    <w:rsid w:val="00024FA6"/>
    <w:rsid w:val="000302B8"/>
    <w:rsid w:val="0004779F"/>
    <w:rsid w:val="0006574D"/>
    <w:rsid w:val="0006614F"/>
    <w:rsid w:val="00085308"/>
    <w:rsid w:val="00092157"/>
    <w:rsid w:val="000B2304"/>
    <w:rsid w:val="000D2D37"/>
    <w:rsid w:val="000D7A48"/>
    <w:rsid w:val="0011331F"/>
    <w:rsid w:val="0013339D"/>
    <w:rsid w:val="00163A96"/>
    <w:rsid w:val="00177AEE"/>
    <w:rsid w:val="001859FB"/>
    <w:rsid w:val="00194109"/>
    <w:rsid w:val="002079CC"/>
    <w:rsid w:val="00233211"/>
    <w:rsid w:val="00235CD3"/>
    <w:rsid w:val="0024742D"/>
    <w:rsid w:val="00261B56"/>
    <w:rsid w:val="00280588"/>
    <w:rsid w:val="0028172B"/>
    <w:rsid w:val="002B5441"/>
    <w:rsid w:val="002D250C"/>
    <w:rsid w:val="00300F69"/>
    <w:rsid w:val="00305A73"/>
    <w:rsid w:val="00314F5B"/>
    <w:rsid w:val="003635B6"/>
    <w:rsid w:val="003F1CD7"/>
    <w:rsid w:val="003F3FEE"/>
    <w:rsid w:val="00413DBD"/>
    <w:rsid w:val="004250A5"/>
    <w:rsid w:val="00470FFD"/>
    <w:rsid w:val="004A2635"/>
    <w:rsid w:val="004A456F"/>
    <w:rsid w:val="004B1FFF"/>
    <w:rsid w:val="004B7427"/>
    <w:rsid w:val="005B4029"/>
    <w:rsid w:val="005B4F9C"/>
    <w:rsid w:val="005E1AF7"/>
    <w:rsid w:val="005F66B6"/>
    <w:rsid w:val="00634FA0"/>
    <w:rsid w:val="00646C95"/>
    <w:rsid w:val="00651B1C"/>
    <w:rsid w:val="00675689"/>
    <w:rsid w:val="00683269"/>
    <w:rsid w:val="006C27BF"/>
    <w:rsid w:val="006D199D"/>
    <w:rsid w:val="006F61F3"/>
    <w:rsid w:val="006F6A83"/>
    <w:rsid w:val="00730256"/>
    <w:rsid w:val="00744E31"/>
    <w:rsid w:val="00755007"/>
    <w:rsid w:val="00762D99"/>
    <w:rsid w:val="00765034"/>
    <w:rsid w:val="00767B3C"/>
    <w:rsid w:val="00774AF3"/>
    <w:rsid w:val="00791806"/>
    <w:rsid w:val="00794EF9"/>
    <w:rsid w:val="007A20C5"/>
    <w:rsid w:val="007A6A96"/>
    <w:rsid w:val="007C41D9"/>
    <w:rsid w:val="0084477E"/>
    <w:rsid w:val="00895881"/>
    <w:rsid w:val="008B0FBA"/>
    <w:rsid w:val="008B12B5"/>
    <w:rsid w:val="008D215B"/>
    <w:rsid w:val="008E4346"/>
    <w:rsid w:val="008E7728"/>
    <w:rsid w:val="008F642E"/>
    <w:rsid w:val="00907A8E"/>
    <w:rsid w:val="00931B87"/>
    <w:rsid w:val="009329DF"/>
    <w:rsid w:val="00952815"/>
    <w:rsid w:val="0096483B"/>
    <w:rsid w:val="009846A8"/>
    <w:rsid w:val="00987F2C"/>
    <w:rsid w:val="009A6A02"/>
    <w:rsid w:val="009F793A"/>
    <w:rsid w:val="00A30A95"/>
    <w:rsid w:val="00A41824"/>
    <w:rsid w:val="00A45CD4"/>
    <w:rsid w:val="00A478A0"/>
    <w:rsid w:val="00A7620A"/>
    <w:rsid w:val="00AA792A"/>
    <w:rsid w:val="00AF4347"/>
    <w:rsid w:val="00B31A12"/>
    <w:rsid w:val="00B57DBE"/>
    <w:rsid w:val="00B84CA5"/>
    <w:rsid w:val="00B94A51"/>
    <w:rsid w:val="00C3061F"/>
    <w:rsid w:val="00C90869"/>
    <w:rsid w:val="00CC4BC5"/>
    <w:rsid w:val="00D12603"/>
    <w:rsid w:val="00D34E26"/>
    <w:rsid w:val="00D66890"/>
    <w:rsid w:val="00D6697B"/>
    <w:rsid w:val="00D86467"/>
    <w:rsid w:val="00D97EEE"/>
    <w:rsid w:val="00DB07CC"/>
    <w:rsid w:val="00DB47F4"/>
    <w:rsid w:val="00DD4927"/>
    <w:rsid w:val="00DD5B89"/>
    <w:rsid w:val="00E00EBD"/>
    <w:rsid w:val="00E07883"/>
    <w:rsid w:val="00E863E4"/>
    <w:rsid w:val="00EA4AA5"/>
    <w:rsid w:val="00ED2EB9"/>
    <w:rsid w:val="00EE0FA9"/>
    <w:rsid w:val="00EE2744"/>
    <w:rsid w:val="00EE727A"/>
    <w:rsid w:val="00F02D21"/>
    <w:rsid w:val="00F06C6A"/>
    <w:rsid w:val="00F32359"/>
    <w:rsid w:val="00F4612D"/>
    <w:rsid w:val="00FB3408"/>
    <w:rsid w:val="00FC0FF3"/>
    <w:rsid w:val="00FD14D4"/>
    <w:rsid w:val="00FE2C1D"/>
    <w:rsid w:val="00FE7095"/>
    <w:rsid w:val="00FF2BF2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B47F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B47F4"/>
    <w:rPr>
      <w:sz w:val="20"/>
      <w:szCs w:val="20"/>
    </w:rPr>
  </w:style>
  <w:style w:type="paragraph" w:styleId="Revision">
    <w:name w:val="Revision"/>
    <w:hidden/>
    <w:uiPriority w:val="99"/>
    <w:semiHidden/>
    <w:rsid w:val="00B84CA5"/>
  </w:style>
  <w:style w:type="character" w:styleId="CommentReference">
    <w:name w:val="annotation reference"/>
    <w:basedOn w:val="DefaultParagraphFont"/>
    <w:uiPriority w:val="99"/>
    <w:semiHidden/>
    <w:unhideWhenUsed/>
    <w:rsid w:val="00B84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C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C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C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the author</cp:lastModifiedBy>
  <cp:revision>18</cp:revision>
  <dcterms:created xsi:type="dcterms:W3CDTF">2022-01-18T06:38:00Z</dcterms:created>
  <dcterms:modified xsi:type="dcterms:W3CDTF">2022-01-30T06:00:00Z</dcterms:modified>
</cp:coreProperties>
</file>