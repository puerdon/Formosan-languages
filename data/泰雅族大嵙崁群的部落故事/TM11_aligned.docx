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80DE4" w14:textId="1B2A113C" w:rsidR="00BF2817" w:rsidRDefault="00BF2817" w:rsidP="00BF2817">
      <w:r w:rsidRPr="00D04EBF">
        <w:rPr>
          <w:rFonts w:ascii="Arial" w:eastAsia="PMingLiU" w:hAnsi="Arial" w:cs="Arial"/>
          <w:color w:val="222222"/>
          <w:kern w:val="0"/>
          <w:szCs w:val="24"/>
        </w:rPr>
        <w:t>title:</w:t>
      </w:r>
      <w:r>
        <w:rPr>
          <w:rFonts w:ascii="Arial" w:eastAsia="PMingLiU" w:hAnsi="Arial" w:cs="Arial"/>
          <w:color w:val="222222"/>
          <w:kern w:val="0"/>
          <w:szCs w:val="24"/>
        </w:rPr>
        <w:t xml:space="preserve"> </w:t>
      </w:r>
      <w:r w:rsidRPr="00D04EBF">
        <w:rPr>
          <w:rFonts w:ascii="Arial" w:eastAsia="PMingLiU" w:hAnsi="Arial" w:cs="Arial"/>
          <w:color w:val="222222"/>
          <w:kern w:val="0"/>
          <w:szCs w:val="24"/>
        </w:rPr>
        <w:t>大嵙崁群的部落故事</w:t>
      </w:r>
      <w:r>
        <w:rPr>
          <w:rFonts w:ascii="Arial" w:eastAsia="PMingLiU" w:hAnsi="Arial" w:cs="Arial" w:hint="eastAsia"/>
          <w:color w:val="222222"/>
          <w:kern w:val="0"/>
          <w:szCs w:val="24"/>
        </w:rPr>
        <w:t xml:space="preserve"> </w:t>
      </w:r>
      <w:r>
        <w:rPr>
          <w:rFonts w:ascii="Arial" w:eastAsia="PMingLiU" w:hAnsi="Arial" w:cs="Arial"/>
          <w:color w:val="222222"/>
          <w:kern w:val="0"/>
          <w:szCs w:val="24"/>
        </w:rPr>
        <w:t xml:space="preserve">- </w:t>
      </w:r>
      <w:r w:rsidRPr="00002C4A">
        <w:rPr>
          <w:rFonts w:hint="eastAsia"/>
        </w:rPr>
        <w:t>黑熊的故事（</w:t>
      </w:r>
      <w:r>
        <w:rPr>
          <w:rFonts w:hint="eastAsia"/>
          <w:lang w:val="x-none"/>
        </w:rPr>
        <w:t>二</w:t>
      </w:r>
      <w:r w:rsidRPr="00002C4A">
        <w:rPr>
          <w:rFonts w:hint="eastAsia"/>
        </w:rPr>
        <w:t>）</w:t>
      </w:r>
      <w:r w:rsidRPr="00D04EBF">
        <w:rPr>
          <w:rFonts w:ascii="Arial" w:eastAsia="PMingLiU" w:hAnsi="Arial" w:cs="Arial"/>
          <w:color w:val="222222"/>
          <w:kern w:val="0"/>
          <w:szCs w:val="24"/>
        </w:rPr>
        <w:br/>
        <w:t xml:space="preserve">page: </w:t>
      </w:r>
      <w:r>
        <w:rPr>
          <w:rFonts w:ascii="Arial" w:eastAsia="PMingLiU" w:hAnsi="Arial" w:cs="Arial"/>
          <w:color w:val="222222"/>
          <w:kern w:val="0"/>
          <w:szCs w:val="24"/>
        </w:rPr>
        <w:t>92</w:t>
      </w:r>
      <w:r w:rsidRPr="00D04EBF">
        <w:rPr>
          <w:rFonts w:ascii="Arial" w:eastAsia="PMingLiU" w:hAnsi="Arial" w:cs="Arial"/>
          <w:color w:val="222222"/>
          <w:kern w:val="0"/>
          <w:szCs w:val="24"/>
        </w:rPr>
        <w:t>–</w:t>
      </w:r>
      <w:r>
        <w:rPr>
          <w:rFonts w:ascii="Arial" w:eastAsia="PMingLiU" w:hAnsi="Arial" w:cs="Arial"/>
          <w:color w:val="222222"/>
          <w:kern w:val="0"/>
          <w:szCs w:val="24"/>
        </w:rPr>
        <w:t>95</w:t>
      </w:r>
      <w:r w:rsidRPr="00D04EBF">
        <w:rPr>
          <w:rFonts w:ascii="Arial" w:eastAsia="PMingLiU" w:hAnsi="Arial" w:cs="Arial"/>
          <w:color w:val="222222"/>
          <w:kern w:val="0"/>
          <w:szCs w:val="24"/>
        </w:rPr>
        <w:br/>
        <w:t xml:space="preserve">speaker: </w:t>
      </w:r>
      <w:r w:rsidRPr="00002C4A">
        <w:t xml:space="preserve">Batu </w:t>
      </w:r>
      <w:proofErr w:type="spellStart"/>
      <w:r w:rsidRPr="00002C4A">
        <w:t>Utaw</w:t>
      </w:r>
      <w:proofErr w:type="spellEnd"/>
      <w:r w:rsidRPr="00D04EBF">
        <w:rPr>
          <w:rFonts w:ascii="Arial" w:eastAsia="PMingLiU" w:hAnsi="Arial" w:cs="Arial"/>
          <w:color w:val="222222"/>
          <w:kern w:val="0"/>
          <w:szCs w:val="24"/>
        </w:rPr>
        <w:br/>
        <w:t xml:space="preserve">transcriber: </w:t>
      </w:r>
      <w:r w:rsidRPr="00002C4A">
        <w:t xml:space="preserve">Ayu </w:t>
      </w:r>
      <w:proofErr w:type="spellStart"/>
      <w:r w:rsidRPr="00002C4A">
        <w:t>Payas</w:t>
      </w:r>
      <w:proofErr w:type="spellEnd"/>
    </w:p>
    <w:p w14:paraId="0EF32EC9" w14:textId="77777777" w:rsidR="00CD771B" w:rsidRDefault="00CD771B" w:rsidP="00BF2817"/>
    <w:p w14:paraId="045934FA" w14:textId="77777777" w:rsidR="00BF2817" w:rsidRDefault="00BF2817" w:rsidP="00BF2817">
      <w:r>
        <w:t xml:space="preserve">A: </w:t>
      </w:r>
      <w:proofErr w:type="spellStart"/>
      <w:r>
        <w:t>zywaw</w:t>
      </w:r>
      <w:proofErr w:type="spellEnd"/>
      <w:r>
        <w:t xml:space="preserve"> na </w:t>
      </w:r>
      <w:proofErr w:type="spellStart"/>
      <w:r>
        <w:t>ngarux</w:t>
      </w:r>
      <w:proofErr w:type="spellEnd"/>
    </w:p>
    <w:p w14:paraId="6D51FD23" w14:textId="77777777" w:rsidR="00BF2817" w:rsidRDefault="00BF2817" w:rsidP="00BF2817">
      <w:r>
        <w:rPr>
          <w:rFonts w:hint="eastAsia"/>
        </w:rPr>
        <w:t>R</w:t>
      </w:r>
      <w:r>
        <w:t>A: none</w:t>
      </w:r>
    </w:p>
    <w:p w14:paraId="7D6908E5" w14:textId="77777777" w:rsidR="00BF2817" w:rsidRDefault="00BF2817" w:rsidP="00BF2817">
      <w:r>
        <w:rPr>
          <w:rFonts w:hint="eastAsia"/>
        </w:rPr>
        <w:t>G</w:t>
      </w:r>
      <w:r>
        <w:t>: none</w:t>
      </w:r>
    </w:p>
    <w:p w14:paraId="418729A9" w14:textId="75BDC336" w:rsidR="00BF2817" w:rsidRDefault="00BF2817" w:rsidP="00BF2817">
      <w:r>
        <w:t>M: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黑熊的故事（二）</w:t>
      </w:r>
    </w:p>
    <w:p w14:paraId="79560498" w14:textId="59B902DD" w:rsidR="00BF2817" w:rsidRDefault="00BF2817" w:rsidP="00BF2817">
      <w:pPr>
        <w:rPr>
          <w:lang w:val="x-none"/>
        </w:rPr>
      </w:pPr>
      <w:r>
        <w:rPr>
          <w:rFonts w:hint="eastAsia"/>
        </w:rPr>
        <w:t>R</w:t>
      </w:r>
      <w:r>
        <w:t xml:space="preserve">M: </w:t>
      </w:r>
      <w:r>
        <w:rPr>
          <w:rFonts w:hint="eastAsia"/>
          <w:lang w:val="x-none"/>
        </w:rPr>
        <w:t>黑熊的故事</w:t>
      </w:r>
    </w:p>
    <w:p w14:paraId="29AFCF20" w14:textId="22567E28" w:rsidR="00CD771B" w:rsidRDefault="00CD771B" w:rsidP="00BF2817">
      <w:pPr>
        <w:rPr>
          <w:lang w:val="x-none"/>
        </w:rPr>
      </w:pPr>
    </w:p>
    <w:p w14:paraId="0E5766AE" w14:textId="7D4B09D4" w:rsidR="00CD771B" w:rsidRDefault="00CD771B" w:rsidP="00CD771B">
      <w:r>
        <w:t xml:space="preserve">A: </w:t>
      </w:r>
      <w:proofErr w:type="spellStart"/>
      <w:r w:rsidRPr="00E863E4">
        <w:t>kmal</w:t>
      </w:r>
      <w:proofErr w:type="spellEnd"/>
      <w:r w:rsidRPr="00E863E4">
        <w:t xml:space="preserve"> </w:t>
      </w:r>
      <w:proofErr w:type="spellStart"/>
      <w:r w:rsidRPr="00E863E4">
        <w:t>lozi</w:t>
      </w:r>
      <w:proofErr w:type="spellEnd"/>
      <w:r w:rsidRPr="00E863E4">
        <w:t xml:space="preserve"> </w:t>
      </w:r>
      <w:proofErr w:type="spellStart"/>
      <w:r w:rsidRPr="00E863E4">
        <w:t>qu</w:t>
      </w:r>
      <w:proofErr w:type="spellEnd"/>
      <w:r w:rsidRPr="00E863E4">
        <w:t xml:space="preserve"> Batu </w:t>
      </w:r>
      <w:proofErr w:type="spellStart"/>
      <w:r w:rsidRPr="00E863E4">
        <w:t>cyoro</w:t>
      </w:r>
      <w:proofErr w:type="spellEnd"/>
      <w:r w:rsidRPr="00E863E4">
        <w:t xml:space="preserve"> </w:t>
      </w:r>
      <w:proofErr w:type="spellStart"/>
      <w:r w:rsidRPr="00E863E4">
        <w:t>mha</w:t>
      </w:r>
      <w:proofErr w:type="spellEnd"/>
      <w:r w:rsidR="00417F25">
        <w:t xml:space="preserve"> </w:t>
      </w:r>
      <w:r w:rsidRPr="00E863E4">
        <w:t>:</w:t>
      </w:r>
      <w:r>
        <w:rPr>
          <w:rFonts w:hint="eastAsia"/>
        </w:rPr>
        <w:t xml:space="preserve"> </w:t>
      </w:r>
      <w:proofErr w:type="spellStart"/>
      <w:r w:rsidRPr="00E863E4">
        <w:t>rgyax</w:t>
      </w:r>
      <w:proofErr w:type="spellEnd"/>
      <w:r w:rsidRPr="00E863E4">
        <w:t xml:space="preserve"> na </w:t>
      </w:r>
      <w:proofErr w:type="spellStart"/>
      <w:r w:rsidRPr="00E863E4">
        <w:t>ita</w:t>
      </w:r>
      <w:proofErr w:type="spellEnd"/>
      <w:r w:rsidRPr="00E863E4">
        <w:t xml:space="preserve"> </w:t>
      </w:r>
      <w:proofErr w:type="spellStart"/>
      <w:r w:rsidRPr="00E863E4">
        <w:t>Pyasan</w:t>
      </w:r>
      <w:proofErr w:type="spellEnd"/>
      <w:r w:rsidR="00176C06">
        <w:t xml:space="preserve"> </w:t>
      </w:r>
      <w:r w:rsidRPr="00E863E4">
        <w:t xml:space="preserve">, </w:t>
      </w:r>
      <w:proofErr w:type="spellStart"/>
      <w:r w:rsidRPr="00E863E4">
        <w:t>raral</w:t>
      </w:r>
      <w:proofErr w:type="spellEnd"/>
      <w:r w:rsidRPr="00E863E4">
        <w:t xml:space="preserve"> </w:t>
      </w:r>
      <w:proofErr w:type="spellStart"/>
      <w:r w:rsidRPr="00E863E4">
        <w:t>ga</w:t>
      </w:r>
      <w:proofErr w:type="spellEnd"/>
      <w:r>
        <w:rPr>
          <w:rFonts w:hint="eastAsia"/>
        </w:rPr>
        <w:t xml:space="preserve"> </w:t>
      </w:r>
      <w:proofErr w:type="spellStart"/>
      <w:r w:rsidRPr="00E863E4">
        <w:t>cingay</w:t>
      </w:r>
      <w:proofErr w:type="spellEnd"/>
      <w:r w:rsidRPr="00E863E4">
        <w:t xml:space="preserve"> </w:t>
      </w:r>
      <w:proofErr w:type="spellStart"/>
      <w:r w:rsidRPr="00E863E4">
        <w:t>balay</w:t>
      </w:r>
      <w:proofErr w:type="spellEnd"/>
      <w:r w:rsidRPr="00E863E4">
        <w:t xml:space="preserve"> </w:t>
      </w:r>
      <w:proofErr w:type="spellStart"/>
      <w:r w:rsidRPr="00E863E4">
        <w:t>ngarux</w:t>
      </w:r>
      <w:proofErr w:type="spellEnd"/>
      <w:r w:rsidRPr="00E863E4">
        <w:t xml:space="preserve"> ma</w:t>
      </w:r>
      <w:r w:rsidR="00176C06">
        <w:t xml:space="preserve"> </w:t>
      </w:r>
      <w:r w:rsidRPr="00E863E4">
        <w:t xml:space="preserve">, </w:t>
      </w:r>
      <w:proofErr w:type="spellStart"/>
      <w:r w:rsidRPr="00E863E4">
        <w:t>kya</w:t>
      </w:r>
      <w:proofErr w:type="spellEnd"/>
      <w:r>
        <w:rPr>
          <w:rFonts w:hint="eastAsia"/>
        </w:rPr>
        <w:t xml:space="preserve"> </w:t>
      </w:r>
      <w:proofErr w:type="spellStart"/>
      <w:r w:rsidRPr="00E863E4">
        <w:t>qu</w:t>
      </w:r>
      <w:proofErr w:type="spellEnd"/>
      <w:r w:rsidRPr="00E863E4">
        <w:t xml:space="preserve"> ima musa </w:t>
      </w:r>
      <w:proofErr w:type="spellStart"/>
      <w:r w:rsidRPr="00E863E4">
        <w:t>mlata</w:t>
      </w:r>
      <w:proofErr w:type="spellEnd"/>
      <w:r w:rsidRPr="00E863E4">
        <w:t xml:space="preserve"> </w:t>
      </w:r>
      <w:proofErr w:type="spellStart"/>
      <w:r w:rsidRPr="00E863E4">
        <w:t>rgyax</w:t>
      </w:r>
      <w:proofErr w:type="spellEnd"/>
      <w:r w:rsidRPr="00E863E4">
        <w:t xml:space="preserve"> </w:t>
      </w:r>
      <w:proofErr w:type="spellStart"/>
      <w:r w:rsidRPr="00E863E4">
        <w:t>ga</w:t>
      </w:r>
      <w:proofErr w:type="spellEnd"/>
      <w:r w:rsidR="00176C06">
        <w:t xml:space="preserve"> </w:t>
      </w:r>
      <w:r w:rsidRPr="00E863E4">
        <w:t>,</w:t>
      </w:r>
      <w:r>
        <w:rPr>
          <w:rFonts w:hint="eastAsia"/>
        </w:rPr>
        <w:t xml:space="preserve"> </w:t>
      </w:r>
      <w:proofErr w:type="spellStart"/>
      <w:r w:rsidRPr="00E863E4">
        <w:t>siki</w:t>
      </w:r>
      <w:proofErr w:type="spellEnd"/>
      <w:r w:rsidRPr="00E863E4">
        <w:t xml:space="preserve"> </w:t>
      </w:r>
      <w:proofErr w:type="spellStart"/>
      <w:r w:rsidRPr="00E863E4">
        <w:t>sbesan</w:t>
      </w:r>
      <w:proofErr w:type="spellEnd"/>
      <w:r w:rsidRPr="00E863E4">
        <w:t xml:space="preserve"> na </w:t>
      </w:r>
      <w:proofErr w:type="spellStart"/>
      <w:r w:rsidRPr="00E863E4">
        <w:t>squliq</w:t>
      </w:r>
      <w:proofErr w:type="spellEnd"/>
      <w:r w:rsidR="00176C06">
        <w:t xml:space="preserve"> </w:t>
      </w:r>
      <w:r w:rsidRPr="00E863E4">
        <w:t xml:space="preserve">, </w:t>
      </w:r>
      <w:proofErr w:type="spellStart"/>
      <w:r w:rsidRPr="00E863E4">
        <w:t>yasa</w:t>
      </w:r>
      <w:proofErr w:type="spellEnd"/>
      <w:r w:rsidRPr="00E863E4">
        <w:t xml:space="preserve"> ini</w:t>
      </w:r>
      <w:r>
        <w:rPr>
          <w:rFonts w:hint="eastAsia"/>
        </w:rPr>
        <w:t xml:space="preserve"> </w:t>
      </w:r>
      <w:proofErr w:type="spellStart"/>
      <w:r w:rsidRPr="00E863E4">
        <w:t>knguy</w:t>
      </w:r>
      <w:proofErr w:type="spellEnd"/>
      <w:r w:rsidRPr="00E863E4">
        <w:t xml:space="preserve"> </w:t>
      </w:r>
      <w:proofErr w:type="spellStart"/>
      <w:r w:rsidRPr="00E863E4">
        <w:t>ru</w:t>
      </w:r>
      <w:proofErr w:type="spellEnd"/>
      <w:r w:rsidRPr="00E863E4">
        <w:t xml:space="preserve"> </w:t>
      </w:r>
      <w:proofErr w:type="spellStart"/>
      <w:r w:rsidRPr="00E863E4">
        <w:t>pklahang</w:t>
      </w:r>
      <w:proofErr w:type="spellEnd"/>
      <w:r w:rsidRPr="00E863E4">
        <w:t xml:space="preserve"> ma</w:t>
      </w:r>
      <w:r w:rsidR="00176C06">
        <w:t xml:space="preserve"> </w:t>
      </w:r>
      <w:r w:rsidRPr="00E863E4">
        <w:t>.</w:t>
      </w:r>
    </w:p>
    <w:p w14:paraId="4A0AE22C" w14:textId="77777777" w:rsidR="00CD771B" w:rsidRDefault="00CD771B" w:rsidP="00CD771B">
      <w:r>
        <w:rPr>
          <w:rFonts w:hint="eastAsia"/>
        </w:rPr>
        <w:t>R</w:t>
      </w:r>
      <w:r>
        <w:t>A: none</w:t>
      </w:r>
    </w:p>
    <w:p w14:paraId="1E939E55" w14:textId="038BE21B" w:rsidR="00CD771B" w:rsidRDefault="00CD771B" w:rsidP="00CD771B">
      <w:r>
        <w:rPr>
          <w:rFonts w:hint="eastAsia"/>
        </w:rPr>
        <w:t>G</w:t>
      </w:r>
      <w:r>
        <w:t xml:space="preserve">: </w:t>
      </w:r>
      <w:proofErr w:type="spellStart"/>
      <w:r w:rsidR="00AE11D4" w:rsidRPr="00E863E4">
        <w:t>kmal</w:t>
      </w:r>
      <w:proofErr w:type="spellEnd"/>
      <w:r w:rsidR="00AE11D4" w:rsidRPr="00E863E4">
        <w:t xml:space="preserve"> </w:t>
      </w:r>
      <w:proofErr w:type="spellStart"/>
      <w:r w:rsidR="00AE11D4" w:rsidRPr="00E863E4">
        <w:t>lozi</w:t>
      </w:r>
      <w:proofErr w:type="spellEnd"/>
      <w:r w:rsidR="00AE11D4" w:rsidRPr="00E863E4">
        <w:t xml:space="preserve"> </w:t>
      </w:r>
      <w:proofErr w:type="spellStart"/>
      <w:r w:rsidR="00AE11D4" w:rsidRPr="00E863E4">
        <w:t>qu</w:t>
      </w:r>
      <w:proofErr w:type="spellEnd"/>
      <w:r w:rsidR="00AE11D4" w:rsidRPr="00E863E4">
        <w:t xml:space="preserve"> Batu </w:t>
      </w:r>
      <w:proofErr w:type="spellStart"/>
      <w:r w:rsidR="00AE11D4" w:rsidRPr="00E863E4">
        <w:t>cyoro</w:t>
      </w:r>
      <w:proofErr w:type="spellEnd"/>
      <w:r w:rsidR="00AE11D4" w:rsidRPr="00E863E4">
        <w:t xml:space="preserve"> </w:t>
      </w:r>
      <w:proofErr w:type="spellStart"/>
      <w:r w:rsidR="00AE11D4" w:rsidRPr="00E863E4">
        <w:t>mha</w:t>
      </w:r>
      <w:proofErr w:type="spellEnd"/>
      <w:r w:rsidR="00176C06">
        <w:t xml:space="preserve"> </w:t>
      </w:r>
      <w:r w:rsidR="00AE11D4" w:rsidRPr="00E863E4">
        <w:t>:</w:t>
      </w:r>
      <w:r w:rsidR="00AE11D4">
        <w:rPr>
          <w:rFonts w:hint="eastAsia"/>
        </w:rPr>
        <w:t xml:space="preserve"> </w:t>
      </w:r>
      <w:proofErr w:type="spellStart"/>
      <w:r w:rsidR="00AE11D4" w:rsidRPr="00E863E4">
        <w:t>rgyax</w:t>
      </w:r>
      <w:proofErr w:type="spellEnd"/>
      <w:r w:rsidR="00AE11D4" w:rsidRPr="00E863E4">
        <w:t xml:space="preserve"> na </w:t>
      </w:r>
      <w:proofErr w:type="spellStart"/>
      <w:r w:rsidR="00AE11D4" w:rsidRPr="00E863E4">
        <w:t>ita</w:t>
      </w:r>
      <w:proofErr w:type="spellEnd"/>
      <w:r w:rsidR="00AE11D4" w:rsidRPr="00E863E4">
        <w:t xml:space="preserve"> </w:t>
      </w:r>
      <w:proofErr w:type="spellStart"/>
      <w:r w:rsidR="00AE11D4" w:rsidRPr="00E863E4">
        <w:t>Pyasan</w:t>
      </w:r>
      <w:proofErr w:type="spellEnd"/>
      <w:r w:rsidR="00176C06">
        <w:t xml:space="preserve"> </w:t>
      </w:r>
      <w:r w:rsidR="00AE11D4" w:rsidRPr="00E863E4">
        <w:t xml:space="preserve">, </w:t>
      </w:r>
      <w:proofErr w:type="spellStart"/>
      <w:r w:rsidR="00AE11D4" w:rsidRPr="00E863E4">
        <w:t>raral</w:t>
      </w:r>
      <w:proofErr w:type="spellEnd"/>
      <w:r w:rsidR="00AE11D4" w:rsidRPr="00E863E4">
        <w:t xml:space="preserve"> </w:t>
      </w:r>
      <w:proofErr w:type="spellStart"/>
      <w:r w:rsidR="00AE11D4" w:rsidRPr="00E863E4">
        <w:t>ga</w:t>
      </w:r>
      <w:proofErr w:type="spellEnd"/>
      <w:r w:rsidR="00AE11D4">
        <w:rPr>
          <w:rFonts w:hint="eastAsia"/>
        </w:rPr>
        <w:t xml:space="preserve"> </w:t>
      </w:r>
      <w:proofErr w:type="spellStart"/>
      <w:r w:rsidR="00AE11D4" w:rsidRPr="00E863E4">
        <w:t>cingay</w:t>
      </w:r>
      <w:proofErr w:type="spellEnd"/>
      <w:r w:rsidR="00AE11D4" w:rsidRPr="00E863E4">
        <w:t xml:space="preserve"> </w:t>
      </w:r>
      <w:proofErr w:type="spellStart"/>
      <w:r w:rsidR="00AE11D4" w:rsidRPr="00E863E4">
        <w:t>balay</w:t>
      </w:r>
      <w:proofErr w:type="spellEnd"/>
      <w:r w:rsidR="00AE11D4" w:rsidRPr="00E863E4">
        <w:t xml:space="preserve"> </w:t>
      </w:r>
      <w:proofErr w:type="spellStart"/>
      <w:r w:rsidR="00AE11D4" w:rsidRPr="00E863E4">
        <w:t>ngarux</w:t>
      </w:r>
      <w:proofErr w:type="spellEnd"/>
      <w:r w:rsidR="00AE11D4" w:rsidRPr="00E863E4">
        <w:t xml:space="preserve"> ma</w:t>
      </w:r>
      <w:r w:rsidR="00176C06">
        <w:t xml:space="preserve"> </w:t>
      </w:r>
      <w:r w:rsidR="00AE11D4" w:rsidRPr="00E863E4">
        <w:t xml:space="preserve">, </w:t>
      </w:r>
      <w:proofErr w:type="spellStart"/>
      <w:r w:rsidR="00AE11D4" w:rsidRPr="00E863E4">
        <w:t>kya</w:t>
      </w:r>
      <w:proofErr w:type="spellEnd"/>
      <w:r w:rsidR="00AE11D4">
        <w:rPr>
          <w:rFonts w:hint="eastAsia"/>
        </w:rPr>
        <w:t xml:space="preserve"> </w:t>
      </w:r>
      <w:proofErr w:type="spellStart"/>
      <w:r w:rsidR="00AE11D4" w:rsidRPr="00E863E4">
        <w:t>qu</w:t>
      </w:r>
      <w:proofErr w:type="spellEnd"/>
      <w:r w:rsidR="00AE11D4" w:rsidRPr="00E863E4">
        <w:t xml:space="preserve"> ima musa </w:t>
      </w:r>
      <w:proofErr w:type="spellStart"/>
      <w:r w:rsidR="00AE11D4" w:rsidRPr="00E863E4">
        <w:t>mlata</w:t>
      </w:r>
      <w:proofErr w:type="spellEnd"/>
      <w:r w:rsidR="00AE11D4" w:rsidRPr="00E863E4">
        <w:t xml:space="preserve"> </w:t>
      </w:r>
      <w:proofErr w:type="spellStart"/>
      <w:r w:rsidR="00AE11D4" w:rsidRPr="00E863E4">
        <w:t>rgyax</w:t>
      </w:r>
      <w:proofErr w:type="spellEnd"/>
      <w:r w:rsidR="00AE11D4" w:rsidRPr="00E863E4">
        <w:t xml:space="preserve"> </w:t>
      </w:r>
      <w:proofErr w:type="spellStart"/>
      <w:r w:rsidR="00AE11D4" w:rsidRPr="00E863E4">
        <w:t>ga</w:t>
      </w:r>
      <w:proofErr w:type="spellEnd"/>
      <w:r w:rsidR="00176C06">
        <w:t xml:space="preserve"> </w:t>
      </w:r>
      <w:r w:rsidR="00AE11D4" w:rsidRPr="00E863E4">
        <w:t>,</w:t>
      </w:r>
      <w:r w:rsidR="00AE11D4">
        <w:rPr>
          <w:rFonts w:hint="eastAsia"/>
        </w:rPr>
        <w:t xml:space="preserve"> </w:t>
      </w:r>
      <w:proofErr w:type="spellStart"/>
      <w:r w:rsidR="00AE11D4" w:rsidRPr="00E863E4">
        <w:t>siki</w:t>
      </w:r>
      <w:proofErr w:type="spellEnd"/>
      <w:r w:rsidR="00AE11D4" w:rsidRPr="00E863E4">
        <w:t xml:space="preserve"> </w:t>
      </w:r>
      <w:proofErr w:type="spellStart"/>
      <w:r w:rsidR="00AE11D4" w:rsidRPr="00E863E4">
        <w:t>sbesan</w:t>
      </w:r>
      <w:proofErr w:type="spellEnd"/>
      <w:r w:rsidR="00AE11D4" w:rsidRPr="00E863E4">
        <w:t xml:space="preserve"> na </w:t>
      </w:r>
      <w:proofErr w:type="spellStart"/>
      <w:r w:rsidR="00AE11D4" w:rsidRPr="00E863E4">
        <w:t>squliq</w:t>
      </w:r>
      <w:proofErr w:type="spellEnd"/>
      <w:r w:rsidR="00176C06">
        <w:t xml:space="preserve"> </w:t>
      </w:r>
      <w:r w:rsidR="00AE11D4" w:rsidRPr="00E863E4">
        <w:t xml:space="preserve">, </w:t>
      </w:r>
      <w:proofErr w:type="spellStart"/>
      <w:r w:rsidR="00AE11D4" w:rsidRPr="00E863E4">
        <w:t>yasa</w:t>
      </w:r>
      <w:proofErr w:type="spellEnd"/>
      <w:r w:rsidR="00AE11D4" w:rsidRPr="00E863E4">
        <w:t xml:space="preserve"> ini</w:t>
      </w:r>
      <w:r w:rsidR="00AE11D4">
        <w:rPr>
          <w:rFonts w:hint="eastAsia"/>
        </w:rPr>
        <w:t xml:space="preserve"> </w:t>
      </w:r>
      <w:proofErr w:type="spellStart"/>
      <w:r w:rsidR="00AE11D4" w:rsidRPr="00E863E4">
        <w:t>knguy</w:t>
      </w:r>
      <w:proofErr w:type="spellEnd"/>
      <w:r w:rsidR="00AE11D4" w:rsidRPr="00E863E4">
        <w:t xml:space="preserve"> </w:t>
      </w:r>
      <w:proofErr w:type="spellStart"/>
      <w:r w:rsidR="00AE11D4" w:rsidRPr="00E863E4">
        <w:t>ru</w:t>
      </w:r>
      <w:proofErr w:type="spellEnd"/>
      <w:r w:rsidR="00AE11D4" w:rsidRPr="00E863E4">
        <w:t xml:space="preserve"> </w:t>
      </w:r>
      <w:proofErr w:type="spellStart"/>
      <w:r w:rsidR="00AE11D4" w:rsidRPr="00E863E4">
        <w:t>pklahang</w:t>
      </w:r>
      <w:proofErr w:type="spellEnd"/>
      <w:r w:rsidR="00AE11D4" w:rsidRPr="00E863E4">
        <w:t xml:space="preserve"> ma</w:t>
      </w:r>
      <w:r w:rsidR="00176C06">
        <w:t xml:space="preserve"> </w:t>
      </w:r>
      <w:r w:rsidR="00AE11D4" w:rsidRPr="00E863E4">
        <w:t>.</w:t>
      </w:r>
    </w:p>
    <w:p w14:paraId="202DEF62" w14:textId="36510B17" w:rsidR="00CD771B" w:rsidRDefault="00CD771B" w:rsidP="00CD771B">
      <w:r>
        <w:t>M:</w:t>
      </w:r>
      <w:r>
        <w:rPr>
          <w:rFonts w:hint="eastAsia"/>
          <w:lang w:val="x-none"/>
        </w:rPr>
        <w:t xml:space="preserve"> </w:t>
      </w:r>
      <w:r w:rsidRPr="00014EC0">
        <w:t>Batu</w:t>
      </w:r>
      <w:r w:rsidRPr="00014EC0">
        <w:rPr>
          <w:rFonts w:hint="eastAsia"/>
        </w:rPr>
        <w:t>長老又說，以前復興鄉山區有很多台灣黑熊。泰雅獵人若是單獨前往深山比較危險，所以獵人至少兩個人相約去打獵，一起作伴較安心、安全。</w:t>
      </w:r>
    </w:p>
    <w:p w14:paraId="1D45478A" w14:textId="1E72791A" w:rsidR="00CD771B" w:rsidRPr="00D04EBF" w:rsidRDefault="00CD771B" w:rsidP="00CD771B">
      <w:r>
        <w:rPr>
          <w:rFonts w:hint="eastAsia"/>
        </w:rPr>
        <w:t>R</w:t>
      </w:r>
      <w:r>
        <w:t xml:space="preserve">M: </w:t>
      </w:r>
      <w:r w:rsidR="00D13521" w:rsidRPr="00014EC0">
        <w:t>Batu</w:t>
      </w:r>
      <w:r w:rsidR="00D13521" w:rsidRPr="00014EC0">
        <w:rPr>
          <w:rFonts w:hint="eastAsia"/>
        </w:rPr>
        <w:t>長老又說，</w:t>
      </w:r>
      <w:del w:id="0" w:author="the author" w:date="2022-01-19T12:48:00Z">
        <w:r w:rsidR="00D13521" w:rsidRPr="00014EC0" w:rsidDel="000343FD">
          <w:rPr>
            <w:rFonts w:hint="eastAsia"/>
          </w:rPr>
          <w:delText>以前</w:delText>
        </w:r>
      </w:del>
      <w:ins w:id="1" w:author="the author" w:date="2022-01-19T12:48:00Z">
        <w:r w:rsidR="000343FD">
          <w:rPr>
            <w:rFonts w:hint="eastAsia"/>
          </w:rPr>
          <w:t>我們</w:t>
        </w:r>
      </w:ins>
      <w:r w:rsidR="00D13521" w:rsidRPr="00014EC0">
        <w:rPr>
          <w:rFonts w:hint="eastAsia"/>
        </w:rPr>
        <w:t>復興鄉山區</w:t>
      </w:r>
      <w:ins w:id="2" w:author="the author" w:date="2022-01-19T12:48:00Z">
        <w:r w:rsidR="000343FD" w:rsidRPr="00014EC0">
          <w:rPr>
            <w:rFonts w:hint="eastAsia"/>
          </w:rPr>
          <w:t>以前</w:t>
        </w:r>
      </w:ins>
      <w:r w:rsidR="00D13521" w:rsidRPr="00014EC0">
        <w:rPr>
          <w:rFonts w:hint="eastAsia"/>
        </w:rPr>
        <w:t>有很多台灣黑熊。</w:t>
      </w:r>
      <w:del w:id="3" w:author="the author" w:date="2022-01-19T12:48:00Z">
        <w:r w:rsidR="00D13521" w:rsidDel="000343FD">
          <w:rPr>
            <w:rFonts w:hint="eastAsia"/>
          </w:rPr>
          <w:delText>所以</w:delText>
        </w:r>
      </w:del>
      <w:ins w:id="4" w:author="the author" w:date="2022-01-19T12:49:00Z">
        <w:r w:rsidR="000343FD">
          <w:rPr>
            <w:rFonts w:hint="eastAsia"/>
          </w:rPr>
          <w:t>不論誰</w:t>
        </w:r>
      </w:ins>
      <w:del w:id="5" w:author="the author" w:date="2022-01-19T12:49:00Z">
        <w:r w:rsidR="00D13521" w:rsidDel="000343FD">
          <w:rPr>
            <w:rFonts w:hint="eastAsia"/>
          </w:rPr>
          <w:delText>若要</w:delText>
        </w:r>
      </w:del>
      <w:r w:rsidR="00D13521">
        <w:rPr>
          <w:rFonts w:hint="eastAsia"/>
        </w:rPr>
        <w:t>去山上，必須跟人作伴，這樣才不會怕，也可互相照顧</w:t>
      </w:r>
      <w:r w:rsidR="00D13521" w:rsidRPr="00014EC0">
        <w:rPr>
          <w:rFonts w:hint="eastAsia"/>
        </w:rPr>
        <w:t>。</w:t>
      </w:r>
    </w:p>
    <w:p w14:paraId="6B3293A7" w14:textId="05D630CF" w:rsidR="00CD771B" w:rsidRDefault="00CD771B" w:rsidP="00BF2817">
      <w:pPr>
        <w:rPr>
          <w:lang w:val="x-none"/>
        </w:rPr>
      </w:pPr>
    </w:p>
    <w:p w14:paraId="7DB7E93B" w14:textId="1807C4C6" w:rsidR="00CD771B" w:rsidRDefault="00CD771B" w:rsidP="00CD771B">
      <w:r>
        <w:t xml:space="preserve">A: </w:t>
      </w:r>
      <w:proofErr w:type="spellStart"/>
      <w:r w:rsidR="00D13521">
        <w:rPr>
          <w:rFonts w:hint="eastAsia"/>
        </w:rPr>
        <w:t>s</w:t>
      </w:r>
      <w:r w:rsidR="00D13521" w:rsidRPr="00E863E4">
        <w:t>quliq</w:t>
      </w:r>
      <w:proofErr w:type="spellEnd"/>
      <w:r w:rsidR="00D13521">
        <w:rPr>
          <w:rFonts w:hint="eastAsia"/>
        </w:rPr>
        <w:t xml:space="preserve"> </w:t>
      </w:r>
      <w:r w:rsidR="00D13521" w:rsidRPr="00E863E4">
        <w:t xml:space="preserve">na </w:t>
      </w:r>
      <w:proofErr w:type="spellStart"/>
      <w:r w:rsidR="00D13521" w:rsidRPr="00E863E4">
        <w:t>Qwilan</w:t>
      </w:r>
      <w:proofErr w:type="spellEnd"/>
      <w:r w:rsidR="00D13521" w:rsidRPr="00E863E4">
        <w:t xml:space="preserve"> </w:t>
      </w:r>
      <w:proofErr w:type="spellStart"/>
      <w:r w:rsidR="00D13521" w:rsidRPr="00E863E4">
        <w:t>ru</w:t>
      </w:r>
      <w:proofErr w:type="spellEnd"/>
      <w:r w:rsidR="00D13521" w:rsidRPr="00E863E4">
        <w:t xml:space="preserve"> </w:t>
      </w:r>
      <w:proofErr w:type="spellStart"/>
      <w:r w:rsidR="00D13521" w:rsidRPr="00E863E4">
        <w:t>Gogan</w:t>
      </w:r>
      <w:proofErr w:type="spellEnd"/>
      <w:r w:rsidR="00D13521" w:rsidRPr="00E863E4">
        <w:t xml:space="preserve"> </w:t>
      </w:r>
      <w:proofErr w:type="spellStart"/>
      <w:r w:rsidR="00D13521" w:rsidRPr="00E863E4">
        <w:t>ru</w:t>
      </w:r>
      <w:proofErr w:type="spellEnd"/>
      <w:r w:rsidR="00D13521" w:rsidRPr="00E863E4">
        <w:t xml:space="preserve"> </w:t>
      </w:r>
      <w:proofErr w:type="spellStart"/>
      <w:r w:rsidR="00D13521" w:rsidRPr="00E863E4">
        <w:t>zik</w:t>
      </w:r>
      <w:proofErr w:type="spellEnd"/>
      <w:r w:rsidR="00D13521">
        <w:t xml:space="preserve"> </w:t>
      </w:r>
      <w:proofErr w:type="spellStart"/>
      <w:r w:rsidR="00D13521" w:rsidRPr="00014EC0">
        <w:t>Balung</w:t>
      </w:r>
      <w:proofErr w:type="spellEnd"/>
      <w:r w:rsidR="00D13521" w:rsidRPr="00014EC0">
        <w:t xml:space="preserve"> </w:t>
      </w:r>
      <w:proofErr w:type="spellStart"/>
      <w:r w:rsidR="00D13521" w:rsidRPr="00014EC0">
        <w:t>mga</w:t>
      </w:r>
      <w:proofErr w:type="spellEnd"/>
      <w:r w:rsidR="00176C06">
        <w:t xml:space="preserve"> </w:t>
      </w:r>
      <w:r w:rsidR="00D13521" w:rsidRPr="00014EC0">
        <w:t xml:space="preserve">, </w:t>
      </w:r>
      <w:proofErr w:type="spellStart"/>
      <w:r w:rsidR="00D13521" w:rsidRPr="00014EC0">
        <w:t>stnaq</w:t>
      </w:r>
      <w:proofErr w:type="spellEnd"/>
      <w:r w:rsidR="00D13521" w:rsidRPr="00014EC0">
        <w:t xml:space="preserve"> </w:t>
      </w:r>
      <w:proofErr w:type="spellStart"/>
      <w:r w:rsidR="00D13521" w:rsidRPr="00014EC0">
        <w:t>nha</w:t>
      </w:r>
      <w:proofErr w:type="spellEnd"/>
      <w:r w:rsidR="00D13521" w:rsidRPr="00014EC0">
        <w:t xml:space="preserve"> </w:t>
      </w:r>
      <w:proofErr w:type="spellStart"/>
      <w:r w:rsidR="00D13521" w:rsidRPr="00014EC0">
        <w:t>tuqi</w:t>
      </w:r>
      <w:proofErr w:type="spellEnd"/>
      <w:r w:rsidR="00D13521">
        <w:t xml:space="preserve"> </w:t>
      </w:r>
      <w:proofErr w:type="spellStart"/>
      <w:r w:rsidR="00D13521" w:rsidRPr="00014EC0">
        <w:t>kruma</w:t>
      </w:r>
      <w:proofErr w:type="spellEnd"/>
      <w:r w:rsidR="00D13521" w:rsidRPr="00014EC0">
        <w:t xml:space="preserve"> </w:t>
      </w:r>
      <w:proofErr w:type="spellStart"/>
      <w:r w:rsidR="00D13521" w:rsidRPr="00014EC0">
        <w:t>qu</w:t>
      </w:r>
      <w:proofErr w:type="spellEnd"/>
      <w:r w:rsidR="00D13521" w:rsidRPr="00014EC0">
        <w:t xml:space="preserve"> </w:t>
      </w:r>
      <w:proofErr w:type="spellStart"/>
      <w:r w:rsidR="00D13521" w:rsidRPr="00014EC0">
        <w:t>ngarux</w:t>
      </w:r>
      <w:proofErr w:type="spellEnd"/>
      <w:r w:rsidR="00D13521" w:rsidRPr="00014EC0">
        <w:t xml:space="preserve"> </w:t>
      </w:r>
      <w:proofErr w:type="spellStart"/>
      <w:r w:rsidR="00D13521" w:rsidRPr="00014EC0">
        <w:t>nma</w:t>
      </w:r>
      <w:proofErr w:type="spellEnd"/>
      <w:r w:rsidR="00176C06">
        <w:t xml:space="preserve"> </w:t>
      </w:r>
      <w:r w:rsidR="00D13521" w:rsidRPr="00014EC0">
        <w:t>.</w:t>
      </w:r>
    </w:p>
    <w:p w14:paraId="137B8601" w14:textId="77777777" w:rsidR="00CD771B" w:rsidRDefault="00CD771B" w:rsidP="00CD771B">
      <w:r>
        <w:rPr>
          <w:rFonts w:hint="eastAsia"/>
        </w:rPr>
        <w:t>R</w:t>
      </w:r>
      <w:r>
        <w:t>A: none</w:t>
      </w:r>
    </w:p>
    <w:p w14:paraId="04D09ABA" w14:textId="1AF19CBD" w:rsidR="00CD771B" w:rsidRDefault="00CD771B" w:rsidP="00CD771B">
      <w:r>
        <w:rPr>
          <w:rFonts w:hint="eastAsia"/>
        </w:rPr>
        <w:t>G</w:t>
      </w:r>
      <w:r>
        <w:t xml:space="preserve">: </w:t>
      </w:r>
      <w:proofErr w:type="spellStart"/>
      <w:r w:rsidR="00F927AD">
        <w:rPr>
          <w:rFonts w:hint="eastAsia"/>
        </w:rPr>
        <w:t>s</w:t>
      </w:r>
      <w:r w:rsidR="00F927AD" w:rsidRPr="00E863E4">
        <w:t>quliq</w:t>
      </w:r>
      <w:proofErr w:type="spellEnd"/>
      <w:r w:rsidR="00F927AD">
        <w:rPr>
          <w:rFonts w:hint="eastAsia"/>
        </w:rPr>
        <w:t xml:space="preserve"> </w:t>
      </w:r>
      <w:r w:rsidR="00F927AD" w:rsidRPr="00E863E4">
        <w:t xml:space="preserve">na </w:t>
      </w:r>
      <w:proofErr w:type="spellStart"/>
      <w:r w:rsidR="00F927AD" w:rsidRPr="00E863E4">
        <w:t>Qwilan</w:t>
      </w:r>
      <w:proofErr w:type="spellEnd"/>
      <w:r w:rsidR="00F927AD" w:rsidRPr="00E863E4">
        <w:t xml:space="preserve"> </w:t>
      </w:r>
      <w:proofErr w:type="spellStart"/>
      <w:r w:rsidR="00F927AD" w:rsidRPr="00E863E4">
        <w:t>ru</w:t>
      </w:r>
      <w:proofErr w:type="spellEnd"/>
      <w:r w:rsidR="00F927AD" w:rsidRPr="00E863E4">
        <w:t xml:space="preserve"> </w:t>
      </w:r>
      <w:proofErr w:type="spellStart"/>
      <w:r w:rsidR="00F927AD" w:rsidRPr="00E863E4">
        <w:t>Gogan</w:t>
      </w:r>
      <w:proofErr w:type="spellEnd"/>
      <w:r w:rsidR="00F927AD" w:rsidRPr="00E863E4">
        <w:t xml:space="preserve"> </w:t>
      </w:r>
      <w:proofErr w:type="spellStart"/>
      <w:r w:rsidR="00F927AD" w:rsidRPr="00E863E4">
        <w:t>ru</w:t>
      </w:r>
      <w:proofErr w:type="spellEnd"/>
      <w:r w:rsidR="00F927AD" w:rsidRPr="00E863E4">
        <w:t xml:space="preserve"> </w:t>
      </w:r>
      <w:proofErr w:type="spellStart"/>
      <w:r w:rsidR="00F927AD" w:rsidRPr="00E863E4">
        <w:t>zik</w:t>
      </w:r>
      <w:proofErr w:type="spellEnd"/>
      <w:r w:rsidR="00F927AD">
        <w:t xml:space="preserve"> </w:t>
      </w:r>
      <w:proofErr w:type="spellStart"/>
      <w:r w:rsidR="00F927AD" w:rsidRPr="00014EC0">
        <w:t>Balung</w:t>
      </w:r>
      <w:proofErr w:type="spellEnd"/>
      <w:r w:rsidR="00F927AD" w:rsidRPr="00014EC0">
        <w:t xml:space="preserve"> </w:t>
      </w:r>
      <w:proofErr w:type="spellStart"/>
      <w:r w:rsidR="00F927AD" w:rsidRPr="00014EC0">
        <w:t>mga</w:t>
      </w:r>
      <w:proofErr w:type="spellEnd"/>
      <w:r w:rsidR="00176C06">
        <w:t xml:space="preserve"> </w:t>
      </w:r>
      <w:r w:rsidR="00F927AD" w:rsidRPr="00014EC0">
        <w:t xml:space="preserve">, </w:t>
      </w:r>
      <w:proofErr w:type="spellStart"/>
      <w:r w:rsidR="00F927AD" w:rsidRPr="00014EC0">
        <w:t>stnaq</w:t>
      </w:r>
      <w:proofErr w:type="spellEnd"/>
      <w:r w:rsidR="00F927AD" w:rsidRPr="00014EC0">
        <w:t xml:space="preserve"> </w:t>
      </w:r>
      <w:proofErr w:type="spellStart"/>
      <w:r w:rsidR="00F927AD" w:rsidRPr="00014EC0">
        <w:t>nha</w:t>
      </w:r>
      <w:proofErr w:type="spellEnd"/>
      <w:r w:rsidR="00F927AD" w:rsidRPr="00014EC0">
        <w:t xml:space="preserve"> </w:t>
      </w:r>
      <w:proofErr w:type="spellStart"/>
      <w:r w:rsidR="00F927AD" w:rsidRPr="00014EC0">
        <w:t>tuqi</w:t>
      </w:r>
      <w:proofErr w:type="spellEnd"/>
      <w:r w:rsidR="00F927AD">
        <w:t xml:space="preserve"> </w:t>
      </w:r>
      <w:proofErr w:type="spellStart"/>
      <w:r w:rsidR="00F927AD" w:rsidRPr="00014EC0">
        <w:t>kruma</w:t>
      </w:r>
      <w:proofErr w:type="spellEnd"/>
      <w:r w:rsidR="00F927AD" w:rsidRPr="00014EC0">
        <w:t xml:space="preserve"> </w:t>
      </w:r>
      <w:proofErr w:type="spellStart"/>
      <w:r w:rsidR="00F927AD" w:rsidRPr="00014EC0">
        <w:t>qu</w:t>
      </w:r>
      <w:proofErr w:type="spellEnd"/>
      <w:r w:rsidR="00F927AD" w:rsidRPr="00014EC0">
        <w:t xml:space="preserve"> </w:t>
      </w:r>
      <w:proofErr w:type="spellStart"/>
      <w:r w:rsidR="00F927AD" w:rsidRPr="00014EC0">
        <w:t>ngarux</w:t>
      </w:r>
      <w:proofErr w:type="spellEnd"/>
      <w:r w:rsidR="00F927AD" w:rsidRPr="00014EC0">
        <w:t xml:space="preserve"> </w:t>
      </w:r>
      <w:proofErr w:type="spellStart"/>
      <w:r w:rsidR="00F927AD" w:rsidRPr="00014EC0">
        <w:t>nma</w:t>
      </w:r>
      <w:proofErr w:type="spellEnd"/>
      <w:r w:rsidR="00176C06">
        <w:t xml:space="preserve"> </w:t>
      </w:r>
      <w:r w:rsidR="00F927AD" w:rsidRPr="00014EC0">
        <w:t>.</w:t>
      </w:r>
    </w:p>
    <w:p w14:paraId="51CC7430" w14:textId="41CAF5CB" w:rsidR="00CD771B" w:rsidRPr="00D13521" w:rsidRDefault="00CD771B" w:rsidP="00CD771B">
      <w:r>
        <w:t>M:</w:t>
      </w:r>
      <w:r>
        <w:rPr>
          <w:rFonts w:hint="eastAsia"/>
          <w:lang w:val="x-none"/>
        </w:rPr>
        <w:t xml:space="preserve"> </w:t>
      </w:r>
      <w:r w:rsidR="00D13521" w:rsidRPr="00014EC0">
        <w:rPr>
          <w:rFonts w:hint="eastAsia"/>
        </w:rPr>
        <w:t>高義村、三光村、下巴陵橋下的族人都有數次與台灣黑熊面對面的故事。</w:t>
      </w:r>
    </w:p>
    <w:p w14:paraId="2B922C22" w14:textId="1C6931A6" w:rsidR="00CD771B" w:rsidRPr="00D04EBF" w:rsidRDefault="00CD771B" w:rsidP="00CD771B">
      <w:r>
        <w:rPr>
          <w:rFonts w:hint="eastAsia"/>
        </w:rPr>
        <w:t>R</w:t>
      </w:r>
      <w:r>
        <w:t xml:space="preserve">M: </w:t>
      </w:r>
      <w:r w:rsidR="00D13521" w:rsidRPr="00014EC0">
        <w:rPr>
          <w:rFonts w:hint="eastAsia"/>
        </w:rPr>
        <w:t>高義村、三光村、下巴陵橋下的族人都</w:t>
      </w:r>
      <w:r w:rsidR="00D13521">
        <w:rPr>
          <w:rFonts w:hint="eastAsia"/>
        </w:rPr>
        <w:t>曾在山路上遇見熊</w:t>
      </w:r>
      <w:r w:rsidR="00D13521" w:rsidRPr="00014EC0">
        <w:rPr>
          <w:rFonts w:hint="eastAsia"/>
        </w:rPr>
        <w:t>。</w:t>
      </w:r>
    </w:p>
    <w:p w14:paraId="051B271B" w14:textId="21B3CDE6" w:rsidR="00CD771B" w:rsidRDefault="00CD771B" w:rsidP="00BF2817">
      <w:pPr>
        <w:rPr>
          <w:lang w:val="x-none"/>
        </w:rPr>
      </w:pPr>
    </w:p>
    <w:p w14:paraId="25F77779" w14:textId="746079CD" w:rsidR="00CD771B" w:rsidRDefault="00CD771B" w:rsidP="00CD771B">
      <w:r>
        <w:t xml:space="preserve">A: </w:t>
      </w:r>
      <w:proofErr w:type="spellStart"/>
      <w:r w:rsidR="00D13521">
        <w:t>n</w:t>
      </w:r>
      <w:r w:rsidR="00D13521" w:rsidRPr="00014EC0">
        <w:t>anu</w:t>
      </w:r>
      <w:proofErr w:type="spellEnd"/>
      <w:r w:rsidR="00D13521">
        <w:t xml:space="preserve"> </w:t>
      </w:r>
      <w:proofErr w:type="spellStart"/>
      <w:r w:rsidR="00D13521" w:rsidRPr="00014EC0">
        <w:t>yasa</w:t>
      </w:r>
      <w:proofErr w:type="spellEnd"/>
      <w:r w:rsidR="00D13521" w:rsidRPr="00014EC0">
        <w:t xml:space="preserve"> </w:t>
      </w:r>
      <w:proofErr w:type="spellStart"/>
      <w:r w:rsidR="00D13521" w:rsidRPr="00014EC0">
        <w:t>qu</w:t>
      </w:r>
      <w:proofErr w:type="spellEnd"/>
      <w:r w:rsidR="00176C06">
        <w:t xml:space="preserve"> </w:t>
      </w:r>
      <w:r w:rsidR="00D13521" w:rsidRPr="00014EC0">
        <w:rPr>
          <w:rFonts w:hint="eastAsia"/>
        </w:rPr>
        <w:t>,</w:t>
      </w:r>
      <w:r w:rsidR="00D13521" w:rsidRPr="00014EC0">
        <w:t xml:space="preserve"> </w:t>
      </w:r>
      <w:proofErr w:type="spellStart"/>
      <w:r w:rsidR="00D13521" w:rsidRPr="00014EC0">
        <w:t>trang</w:t>
      </w:r>
      <w:proofErr w:type="spellEnd"/>
      <w:r w:rsidR="00D13521" w:rsidRPr="00014EC0">
        <w:t xml:space="preserve"> </w:t>
      </w:r>
      <w:proofErr w:type="spellStart"/>
      <w:r w:rsidR="00D13521" w:rsidRPr="00014EC0">
        <w:t>pusan</w:t>
      </w:r>
      <w:proofErr w:type="spellEnd"/>
      <w:r w:rsidR="00D13521" w:rsidRPr="00014EC0">
        <w:t xml:space="preserve"> kawas</w:t>
      </w:r>
      <w:r w:rsidR="00D13521">
        <w:t xml:space="preserve"> </w:t>
      </w:r>
      <w:proofErr w:type="spellStart"/>
      <w:r w:rsidR="00D13521" w:rsidRPr="00014EC0">
        <w:t>sraral</w:t>
      </w:r>
      <w:proofErr w:type="spellEnd"/>
      <w:r w:rsidR="00176C06">
        <w:t xml:space="preserve"> </w:t>
      </w:r>
      <w:r w:rsidR="00D13521" w:rsidRPr="00014EC0">
        <w:t xml:space="preserve">, maki </w:t>
      </w:r>
      <w:proofErr w:type="spellStart"/>
      <w:r w:rsidR="00D13521" w:rsidRPr="00014EC0">
        <w:t>qutux</w:t>
      </w:r>
      <w:proofErr w:type="spellEnd"/>
      <w:r w:rsidR="00D13521" w:rsidRPr="00014EC0">
        <w:t xml:space="preserve"> </w:t>
      </w:r>
      <w:proofErr w:type="spellStart"/>
      <w:r w:rsidR="00D13521" w:rsidRPr="00014EC0">
        <w:t>squliq</w:t>
      </w:r>
      <w:proofErr w:type="spellEnd"/>
      <w:r w:rsidR="00D13521" w:rsidRPr="00014EC0">
        <w:t xml:space="preserve"> na</w:t>
      </w:r>
      <w:r w:rsidR="00D13521">
        <w:t xml:space="preserve"> </w:t>
      </w:r>
      <w:proofErr w:type="spellStart"/>
      <w:r w:rsidR="00D13521" w:rsidRPr="00014EC0">
        <w:t>qalang</w:t>
      </w:r>
      <w:proofErr w:type="spellEnd"/>
      <w:r w:rsidR="00D13521" w:rsidRPr="00014EC0">
        <w:t xml:space="preserve"> </w:t>
      </w:r>
      <w:proofErr w:type="spellStart"/>
      <w:r w:rsidR="00D13521" w:rsidRPr="00014EC0">
        <w:t>Qwilan</w:t>
      </w:r>
      <w:proofErr w:type="spellEnd"/>
      <w:r w:rsidR="00176C06">
        <w:t xml:space="preserve"> </w:t>
      </w:r>
      <w:r w:rsidR="00D13521" w:rsidRPr="00014EC0">
        <w:t xml:space="preserve">, </w:t>
      </w:r>
      <w:proofErr w:type="spellStart"/>
      <w:r w:rsidR="00D13521" w:rsidRPr="00014EC0">
        <w:t>Umaw</w:t>
      </w:r>
      <w:proofErr w:type="spellEnd"/>
      <w:r w:rsidR="00D13521" w:rsidRPr="00014EC0">
        <w:t xml:space="preserve"> </w:t>
      </w:r>
      <w:proofErr w:type="spellStart"/>
      <w:r w:rsidR="00D13521" w:rsidRPr="00014EC0">
        <w:t>lalu</w:t>
      </w:r>
      <w:proofErr w:type="spellEnd"/>
      <w:r w:rsidR="00D13521">
        <w:t xml:space="preserve"> </w:t>
      </w:r>
      <w:r w:rsidR="00D13521" w:rsidRPr="00014EC0">
        <w:t>nya</w:t>
      </w:r>
      <w:r w:rsidR="00176C06">
        <w:t xml:space="preserve"> </w:t>
      </w:r>
      <w:r w:rsidR="00D13521" w:rsidRPr="00014EC0">
        <w:t xml:space="preserve">. </w:t>
      </w:r>
      <w:proofErr w:type="spellStart"/>
      <w:r w:rsidR="00D13521" w:rsidRPr="00014EC0">
        <w:t>cuyx</w:t>
      </w:r>
      <w:proofErr w:type="spellEnd"/>
      <w:r w:rsidR="00D13521" w:rsidRPr="00014EC0">
        <w:t xml:space="preserve"> </w:t>
      </w:r>
      <w:proofErr w:type="spellStart"/>
      <w:r w:rsidR="00D13521" w:rsidRPr="00014EC0">
        <w:t>smi</w:t>
      </w:r>
      <w:proofErr w:type="spellEnd"/>
      <w:r w:rsidR="00D13521" w:rsidRPr="00014EC0">
        <w:t xml:space="preserve"> </w:t>
      </w:r>
      <w:proofErr w:type="spellStart"/>
      <w:r w:rsidR="00D13521" w:rsidRPr="00014EC0">
        <w:t>rusa</w:t>
      </w:r>
      <w:proofErr w:type="spellEnd"/>
      <w:r w:rsidR="00D13521" w:rsidRPr="00014EC0">
        <w:t xml:space="preserve"> </w:t>
      </w:r>
      <w:proofErr w:type="spellStart"/>
      <w:r w:rsidR="00D13521" w:rsidRPr="00014EC0">
        <w:t>beh</w:t>
      </w:r>
      <w:proofErr w:type="spellEnd"/>
      <w:r w:rsidR="00D13521" w:rsidRPr="00014EC0">
        <w:t xml:space="preserve"> </w:t>
      </w:r>
      <w:proofErr w:type="spellStart"/>
      <w:r w:rsidR="00D13521" w:rsidRPr="00014EC0">
        <w:t>rgyax</w:t>
      </w:r>
      <w:proofErr w:type="spellEnd"/>
      <w:r w:rsidR="00D13521">
        <w:t xml:space="preserve"> </w:t>
      </w:r>
      <w:proofErr w:type="spellStart"/>
      <w:r w:rsidR="00D13521" w:rsidRPr="00014EC0">
        <w:t>Hagay</w:t>
      </w:r>
      <w:proofErr w:type="spellEnd"/>
      <w:r w:rsidR="00D13521" w:rsidRPr="00014EC0">
        <w:t xml:space="preserve"> qasa</w:t>
      </w:r>
      <w:r w:rsidR="00176C06">
        <w:t xml:space="preserve"> </w:t>
      </w:r>
      <w:r w:rsidR="00D13521" w:rsidRPr="00014EC0">
        <w:t>.</w:t>
      </w:r>
    </w:p>
    <w:p w14:paraId="21AF232B" w14:textId="3D54B134" w:rsidR="00CD771B" w:rsidRDefault="00CD771B" w:rsidP="00CD771B">
      <w:pPr>
        <w:rPr>
          <w:rFonts w:hint="eastAsia"/>
        </w:rPr>
      </w:pPr>
      <w:r>
        <w:rPr>
          <w:rFonts w:hint="eastAsia"/>
        </w:rPr>
        <w:t>R</w:t>
      </w:r>
      <w:r>
        <w:t>A:</w:t>
      </w:r>
      <w:r w:rsidR="00276D3E">
        <w:t xml:space="preserve"> none</w:t>
      </w:r>
    </w:p>
    <w:p w14:paraId="56E4E3AA" w14:textId="7D2B2E4E" w:rsidR="00CD771B" w:rsidRDefault="00CD771B" w:rsidP="00CD771B">
      <w:r>
        <w:rPr>
          <w:rFonts w:hint="eastAsia"/>
        </w:rPr>
        <w:t>G</w:t>
      </w:r>
      <w:r>
        <w:t xml:space="preserve">: </w:t>
      </w:r>
      <w:proofErr w:type="spellStart"/>
      <w:r w:rsidR="00B9355E">
        <w:t>n</w:t>
      </w:r>
      <w:r w:rsidR="00B9355E" w:rsidRPr="00014EC0">
        <w:t>anu</w:t>
      </w:r>
      <w:proofErr w:type="spellEnd"/>
      <w:r w:rsidR="00B9355E">
        <w:t xml:space="preserve"> </w:t>
      </w:r>
      <w:proofErr w:type="spellStart"/>
      <w:r w:rsidR="00B9355E" w:rsidRPr="00014EC0">
        <w:t>yasa</w:t>
      </w:r>
      <w:proofErr w:type="spellEnd"/>
      <w:r w:rsidR="00B9355E" w:rsidRPr="00014EC0">
        <w:t xml:space="preserve"> </w:t>
      </w:r>
      <w:proofErr w:type="spellStart"/>
      <w:r w:rsidR="00B9355E" w:rsidRPr="00014EC0">
        <w:t>qu</w:t>
      </w:r>
      <w:proofErr w:type="spellEnd"/>
      <w:r w:rsidR="00176C06">
        <w:t xml:space="preserve"> </w:t>
      </w:r>
      <w:r w:rsidR="00B9355E" w:rsidRPr="00014EC0">
        <w:rPr>
          <w:rFonts w:hint="eastAsia"/>
        </w:rPr>
        <w:t>,</w:t>
      </w:r>
      <w:r w:rsidR="00B9355E" w:rsidRPr="00014EC0">
        <w:t xml:space="preserve"> </w:t>
      </w:r>
      <w:proofErr w:type="spellStart"/>
      <w:r w:rsidR="00B9355E" w:rsidRPr="00014EC0">
        <w:t>trang</w:t>
      </w:r>
      <w:proofErr w:type="spellEnd"/>
      <w:r w:rsidR="00B9355E" w:rsidRPr="00014EC0">
        <w:t xml:space="preserve"> </w:t>
      </w:r>
      <w:proofErr w:type="spellStart"/>
      <w:r w:rsidR="00B9355E" w:rsidRPr="00014EC0">
        <w:t>pusan</w:t>
      </w:r>
      <w:proofErr w:type="spellEnd"/>
      <w:r w:rsidR="00B9355E" w:rsidRPr="00014EC0">
        <w:t xml:space="preserve"> kawas</w:t>
      </w:r>
      <w:r w:rsidR="00B9355E">
        <w:t xml:space="preserve"> </w:t>
      </w:r>
      <w:proofErr w:type="spellStart"/>
      <w:r w:rsidR="00B9355E" w:rsidRPr="00014EC0">
        <w:t>sraral</w:t>
      </w:r>
      <w:proofErr w:type="spellEnd"/>
      <w:r w:rsidR="00176C06">
        <w:t xml:space="preserve"> </w:t>
      </w:r>
      <w:r w:rsidR="00B9355E" w:rsidRPr="00014EC0">
        <w:t xml:space="preserve">, maki </w:t>
      </w:r>
      <w:proofErr w:type="spellStart"/>
      <w:r w:rsidR="00B9355E" w:rsidRPr="00014EC0">
        <w:t>qutux</w:t>
      </w:r>
      <w:proofErr w:type="spellEnd"/>
      <w:r w:rsidR="00B9355E" w:rsidRPr="00014EC0">
        <w:t xml:space="preserve"> </w:t>
      </w:r>
      <w:proofErr w:type="spellStart"/>
      <w:r w:rsidR="00B9355E" w:rsidRPr="00014EC0">
        <w:t>squliq</w:t>
      </w:r>
      <w:proofErr w:type="spellEnd"/>
      <w:r w:rsidR="00B9355E" w:rsidRPr="00014EC0">
        <w:t xml:space="preserve"> na</w:t>
      </w:r>
      <w:r w:rsidR="00B9355E">
        <w:t xml:space="preserve"> </w:t>
      </w:r>
      <w:proofErr w:type="spellStart"/>
      <w:r w:rsidR="00B9355E" w:rsidRPr="00014EC0">
        <w:t>qalang</w:t>
      </w:r>
      <w:proofErr w:type="spellEnd"/>
      <w:r w:rsidR="00B9355E" w:rsidRPr="00014EC0">
        <w:t xml:space="preserve"> </w:t>
      </w:r>
      <w:proofErr w:type="spellStart"/>
      <w:r w:rsidR="00B9355E" w:rsidRPr="00014EC0">
        <w:t>Qwilan</w:t>
      </w:r>
      <w:proofErr w:type="spellEnd"/>
      <w:r w:rsidR="00176C06">
        <w:t xml:space="preserve"> </w:t>
      </w:r>
      <w:r w:rsidR="00B9355E" w:rsidRPr="00014EC0">
        <w:t xml:space="preserve">, </w:t>
      </w:r>
      <w:proofErr w:type="spellStart"/>
      <w:r w:rsidR="00B9355E" w:rsidRPr="00014EC0">
        <w:t>Umaw</w:t>
      </w:r>
      <w:proofErr w:type="spellEnd"/>
      <w:r w:rsidR="00B9355E" w:rsidRPr="00014EC0">
        <w:t xml:space="preserve"> </w:t>
      </w:r>
      <w:proofErr w:type="spellStart"/>
      <w:r w:rsidR="00B9355E" w:rsidRPr="00014EC0">
        <w:t>lalu</w:t>
      </w:r>
      <w:proofErr w:type="spellEnd"/>
      <w:r w:rsidR="00B9355E">
        <w:t xml:space="preserve"> </w:t>
      </w:r>
      <w:r w:rsidR="00B9355E" w:rsidRPr="00014EC0">
        <w:t>nya</w:t>
      </w:r>
      <w:r w:rsidR="00176C06">
        <w:t xml:space="preserve"> </w:t>
      </w:r>
      <w:r w:rsidR="00B9355E" w:rsidRPr="00014EC0">
        <w:t>. c</w:t>
      </w:r>
      <w:r w:rsidR="00B9355E">
        <w:rPr>
          <w:rFonts w:hint="eastAsia"/>
        </w:rPr>
        <w:t>y</w:t>
      </w:r>
      <w:r w:rsidR="00B9355E">
        <w:t>u</w:t>
      </w:r>
      <w:r w:rsidR="00B9355E" w:rsidRPr="00014EC0">
        <w:t xml:space="preserve">x </w:t>
      </w:r>
      <w:proofErr w:type="spellStart"/>
      <w:r w:rsidR="00B9355E" w:rsidRPr="00014EC0">
        <w:t>smi</w:t>
      </w:r>
      <w:proofErr w:type="spellEnd"/>
      <w:r w:rsidR="00B9355E" w:rsidRPr="00014EC0">
        <w:t xml:space="preserve"> </w:t>
      </w:r>
      <w:proofErr w:type="spellStart"/>
      <w:r w:rsidR="00B9355E" w:rsidRPr="00014EC0">
        <w:t>rusa</w:t>
      </w:r>
      <w:proofErr w:type="spellEnd"/>
      <w:r w:rsidR="00B9355E" w:rsidRPr="00014EC0">
        <w:t xml:space="preserve"> </w:t>
      </w:r>
      <w:proofErr w:type="spellStart"/>
      <w:r w:rsidR="00B9355E" w:rsidRPr="00014EC0">
        <w:t>beh</w:t>
      </w:r>
      <w:proofErr w:type="spellEnd"/>
      <w:r w:rsidR="00B9355E" w:rsidRPr="00014EC0">
        <w:t xml:space="preserve"> </w:t>
      </w:r>
      <w:proofErr w:type="spellStart"/>
      <w:r w:rsidR="00B9355E" w:rsidRPr="00014EC0">
        <w:t>rgyax</w:t>
      </w:r>
      <w:proofErr w:type="spellEnd"/>
      <w:r w:rsidR="00B9355E">
        <w:t xml:space="preserve"> </w:t>
      </w:r>
      <w:proofErr w:type="spellStart"/>
      <w:r w:rsidR="00B9355E" w:rsidRPr="00014EC0">
        <w:t>Hagay</w:t>
      </w:r>
      <w:proofErr w:type="spellEnd"/>
      <w:r w:rsidR="00B9355E" w:rsidRPr="00014EC0">
        <w:t xml:space="preserve"> qasa</w:t>
      </w:r>
      <w:r w:rsidR="00176C06">
        <w:t xml:space="preserve"> </w:t>
      </w:r>
      <w:r w:rsidR="00B9355E" w:rsidRPr="00014EC0">
        <w:t>.</w:t>
      </w:r>
    </w:p>
    <w:p w14:paraId="25FECFB2" w14:textId="2CF94FFD" w:rsidR="00CD771B" w:rsidRDefault="00CD771B" w:rsidP="00CD771B">
      <w:r>
        <w:t>M:</w:t>
      </w:r>
      <w:r>
        <w:rPr>
          <w:rFonts w:hint="eastAsia"/>
          <w:lang w:val="x-none"/>
        </w:rPr>
        <w:t xml:space="preserve"> </w:t>
      </w:r>
      <w:r w:rsidR="00D13521" w:rsidRPr="00014EC0">
        <w:rPr>
          <w:rFonts w:hint="eastAsia"/>
        </w:rPr>
        <w:t>大約二十幾年前，高義有個叫</w:t>
      </w:r>
      <w:proofErr w:type="spellStart"/>
      <w:r w:rsidR="00D13521" w:rsidRPr="00014EC0">
        <w:t>Umaw</w:t>
      </w:r>
      <w:proofErr w:type="spellEnd"/>
      <w:r w:rsidR="00D13521" w:rsidRPr="00014EC0">
        <w:t xml:space="preserve"> </w:t>
      </w:r>
      <w:r w:rsidR="00D13521" w:rsidRPr="00014EC0">
        <w:rPr>
          <w:rFonts w:hint="eastAsia"/>
        </w:rPr>
        <w:t>的人，他放置陷阱的獵區在部落對面</w:t>
      </w:r>
      <w:r w:rsidR="00D13521">
        <w:rPr>
          <w:rFonts w:hint="eastAsia"/>
        </w:rPr>
        <w:t>的</w:t>
      </w:r>
      <w:r w:rsidR="00D13521" w:rsidRPr="00014EC0">
        <w:rPr>
          <w:rFonts w:hint="eastAsia"/>
        </w:rPr>
        <w:t>竹腳山上。</w:t>
      </w:r>
    </w:p>
    <w:p w14:paraId="3B729876" w14:textId="728A2700" w:rsidR="00CD771B" w:rsidRPr="00D04EBF" w:rsidRDefault="00CD771B" w:rsidP="00CD771B">
      <w:r>
        <w:rPr>
          <w:rFonts w:hint="eastAsia"/>
        </w:rPr>
        <w:lastRenderedPageBreak/>
        <w:t>R</w:t>
      </w:r>
      <w:r>
        <w:t xml:space="preserve">M: </w:t>
      </w:r>
      <w:r w:rsidR="00207B07">
        <w:rPr>
          <w:rFonts w:hint="eastAsia"/>
        </w:rPr>
        <w:t>然後二十年前時，有一個高義的人，他的名字是</w:t>
      </w:r>
      <w:proofErr w:type="spellStart"/>
      <w:r w:rsidR="00207B07">
        <w:rPr>
          <w:rFonts w:hint="eastAsia"/>
        </w:rPr>
        <w:t>U</w:t>
      </w:r>
      <w:r w:rsidR="00207B07">
        <w:t>maw</w:t>
      </w:r>
      <w:proofErr w:type="spellEnd"/>
      <w:r w:rsidR="00207B07">
        <w:rPr>
          <w:rFonts w:hint="eastAsia"/>
        </w:rPr>
        <w:t>，</w:t>
      </w:r>
      <w:r w:rsidR="00207B07" w:rsidRPr="00014EC0">
        <w:rPr>
          <w:rFonts w:hint="eastAsia"/>
        </w:rPr>
        <w:t>他</w:t>
      </w:r>
      <w:del w:id="6" w:author="the author" w:date="2022-01-19T12:52:00Z">
        <w:r w:rsidR="00207B07" w:rsidRPr="00014EC0" w:rsidDel="000343FD">
          <w:rPr>
            <w:rFonts w:hint="eastAsia"/>
          </w:rPr>
          <w:delText>放置陷阱的獵區</w:delText>
        </w:r>
      </w:del>
      <w:r w:rsidR="00207B07" w:rsidRPr="00014EC0">
        <w:rPr>
          <w:rFonts w:hint="eastAsia"/>
        </w:rPr>
        <w:t>在部落對面</w:t>
      </w:r>
      <w:r w:rsidR="00207B07">
        <w:rPr>
          <w:rFonts w:hint="eastAsia"/>
        </w:rPr>
        <w:t>的</w:t>
      </w:r>
      <w:r w:rsidR="00207B07" w:rsidRPr="00014EC0">
        <w:rPr>
          <w:rFonts w:hint="eastAsia"/>
        </w:rPr>
        <w:t>竹腳山上</w:t>
      </w:r>
      <w:ins w:id="7" w:author="the author" w:date="2022-01-19T12:52:00Z">
        <w:r w:rsidR="000343FD" w:rsidRPr="00014EC0">
          <w:rPr>
            <w:rFonts w:hint="eastAsia"/>
          </w:rPr>
          <w:t>放置陷阱</w:t>
        </w:r>
      </w:ins>
      <w:r w:rsidR="00207B07" w:rsidRPr="00014EC0">
        <w:rPr>
          <w:rFonts w:hint="eastAsia"/>
        </w:rPr>
        <w:t>。</w:t>
      </w:r>
    </w:p>
    <w:p w14:paraId="09EEB737" w14:textId="364FB492" w:rsidR="00CD771B" w:rsidRDefault="00CD771B" w:rsidP="00BF2817">
      <w:pPr>
        <w:rPr>
          <w:lang w:val="x-none"/>
        </w:rPr>
      </w:pPr>
    </w:p>
    <w:p w14:paraId="633479B3" w14:textId="17F031A1" w:rsidR="00CD771B" w:rsidRDefault="00CD771B" w:rsidP="00CD771B">
      <w:r>
        <w:t xml:space="preserve">A: </w:t>
      </w:r>
      <w:r w:rsidR="00207B07" w:rsidRPr="00014EC0">
        <w:t xml:space="preserve">maki </w:t>
      </w:r>
      <w:proofErr w:type="spellStart"/>
      <w:r w:rsidR="00207B07" w:rsidRPr="00014EC0">
        <w:t>qutux</w:t>
      </w:r>
      <w:proofErr w:type="spellEnd"/>
      <w:r w:rsidR="00207B07" w:rsidRPr="00014EC0">
        <w:t xml:space="preserve"> ryax</w:t>
      </w:r>
      <w:r w:rsidR="00176C06">
        <w:t xml:space="preserve"> </w:t>
      </w:r>
      <w:r w:rsidR="00207B07" w:rsidRPr="00014EC0">
        <w:t>,</w:t>
      </w:r>
      <w:r w:rsidR="00207B07">
        <w:t xml:space="preserve"> </w:t>
      </w:r>
      <w:proofErr w:type="spellStart"/>
      <w:r w:rsidR="00207B07" w:rsidRPr="00014EC0">
        <w:t>w</w:t>
      </w:r>
      <w:r w:rsidR="00207B07">
        <w:t>a</w:t>
      </w:r>
      <w:r w:rsidR="00207B07" w:rsidRPr="00014EC0">
        <w:t>I</w:t>
      </w:r>
      <w:proofErr w:type="spellEnd"/>
      <w:r w:rsidR="00207B07" w:rsidRPr="00014EC0">
        <w:t xml:space="preserve"> </w:t>
      </w:r>
      <w:proofErr w:type="spellStart"/>
      <w:r w:rsidR="00207B07" w:rsidRPr="00014EC0">
        <w:t>smi</w:t>
      </w:r>
      <w:proofErr w:type="spellEnd"/>
      <w:r w:rsidR="00207B07" w:rsidRPr="00014EC0">
        <w:t xml:space="preserve"> </w:t>
      </w:r>
      <w:proofErr w:type="spellStart"/>
      <w:r w:rsidR="00207B07" w:rsidRPr="00014EC0">
        <w:t>rusa</w:t>
      </w:r>
      <w:proofErr w:type="spellEnd"/>
      <w:r w:rsidR="00207B07" w:rsidRPr="00014EC0">
        <w:t xml:space="preserve"> </w:t>
      </w:r>
      <w:proofErr w:type="spellStart"/>
      <w:r w:rsidR="00207B07" w:rsidRPr="00014EC0">
        <w:t>qu</w:t>
      </w:r>
      <w:proofErr w:type="spellEnd"/>
      <w:r w:rsidR="00207B07" w:rsidRPr="00014EC0">
        <w:t xml:space="preserve"> </w:t>
      </w:r>
      <w:proofErr w:type="spellStart"/>
      <w:r w:rsidR="00207B07" w:rsidRPr="00014EC0">
        <w:t>Umaw</w:t>
      </w:r>
      <w:proofErr w:type="spellEnd"/>
      <w:r w:rsidR="00207B07" w:rsidRPr="00014EC0">
        <w:t xml:space="preserve"> qasa</w:t>
      </w:r>
      <w:r w:rsidR="00176C06">
        <w:t xml:space="preserve"> </w:t>
      </w:r>
      <w:r w:rsidR="00207B07" w:rsidRPr="00014EC0">
        <w:t>,</w:t>
      </w:r>
      <w:r w:rsidR="00207B07">
        <w:t xml:space="preserve"> </w:t>
      </w:r>
      <w:proofErr w:type="spellStart"/>
      <w:r w:rsidR="00207B07" w:rsidRPr="00014EC0">
        <w:t>trang</w:t>
      </w:r>
      <w:proofErr w:type="spellEnd"/>
      <w:r w:rsidR="00207B07" w:rsidRPr="00014EC0">
        <w:t xml:space="preserve"> </w:t>
      </w:r>
      <w:proofErr w:type="spellStart"/>
      <w:r w:rsidR="00207B07" w:rsidRPr="00014EC0">
        <w:t>suqun</w:t>
      </w:r>
      <w:proofErr w:type="spellEnd"/>
      <w:r w:rsidR="00207B07" w:rsidRPr="00014EC0">
        <w:t xml:space="preserve"> nya </w:t>
      </w:r>
      <w:proofErr w:type="spellStart"/>
      <w:r w:rsidR="00207B07" w:rsidRPr="00014EC0">
        <w:t>smi</w:t>
      </w:r>
      <w:proofErr w:type="spellEnd"/>
      <w:r w:rsidR="00207B07" w:rsidRPr="00014EC0">
        <w:t xml:space="preserve"> </w:t>
      </w:r>
      <w:proofErr w:type="spellStart"/>
      <w:r w:rsidR="00207B07" w:rsidRPr="00014EC0">
        <w:t>rusa</w:t>
      </w:r>
      <w:proofErr w:type="spellEnd"/>
      <w:r w:rsidR="00207B07">
        <w:t xml:space="preserve"> </w:t>
      </w:r>
      <w:proofErr w:type="spellStart"/>
      <w:r w:rsidR="00207B07" w:rsidRPr="00014EC0">
        <w:t>ga</w:t>
      </w:r>
      <w:proofErr w:type="spellEnd"/>
      <w:r w:rsidR="00176C06">
        <w:t xml:space="preserve"> </w:t>
      </w:r>
      <w:r w:rsidR="00207B07" w:rsidRPr="00014EC0">
        <w:t xml:space="preserve">, </w:t>
      </w:r>
      <w:proofErr w:type="spellStart"/>
      <w:r w:rsidR="00207B07" w:rsidRPr="00014EC0">
        <w:t>aki</w:t>
      </w:r>
      <w:proofErr w:type="spellEnd"/>
      <w:r w:rsidR="00207B07" w:rsidRPr="00014EC0">
        <w:t xml:space="preserve"> </w:t>
      </w:r>
      <w:proofErr w:type="spellStart"/>
      <w:r w:rsidR="00207B07" w:rsidRPr="00014EC0">
        <w:t>mwaring</w:t>
      </w:r>
      <w:proofErr w:type="spellEnd"/>
      <w:r w:rsidR="00207B07" w:rsidRPr="00014EC0">
        <w:t xml:space="preserve"> </w:t>
      </w:r>
      <w:proofErr w:type="spellStart"/>
      <w:r w:rsidR="00207B07" w:rsidRPr="00014EC0">
        <w:t>qaya</w:t>
      </w:r>
      <w:proofErr w:type="spellEnd"/>
      <w:r w:rsidR="00207B07" w:rsidRPr="00014EC0">
        <w:t xml:space="preserve"> musa</w:t>
      </w:r>
      <w:r w:rsidR="00207B07">
        <w:t xml:space="preserve"> </w:t>
      </w:r>
      <w:r w:rsidR="00207B07" w:rsidRPr="00014EC0">
        <w:t>ngasal</w:t>
      </w:r>
      <w:r w:rsidR="00176C06">
        <w:t xml:space="preserve"> </w:t>
      </w:r>
      <w:r w:rsidR="00207B07" w:rsidRPr="00014EC0">
        <w:t xml:space="preserve">, </w:t>
      </w:r>
      <w:proofErr w:type="spellStart"/>
      <w:r w:rsidR="00207B07" w:rsidRPr="00014EC0">
        <w:t>tmnga</w:t>
      </w:r>
      <w:proofErr w:type="spellEnd"/>
      <w:r w:rsidR="00207B07" w:rsidRPr="00014EC0">
        <w:t xml:space="preserve"> </w:t>
      </w:r>
      <w:proofErr w:type="spellStart"/>
      <w:r w:rsidR="00207B07" w:rsidRPr="00014EC0">
        <w:t>kraya</w:t>
      </w:r>
      <w:proofErr w:type="spellEnd"/>
      <w:r w:rsidR="00207B07" w:rsidRPr="00014EC0">
        <w:t xml:space="preserve"> </w:t>
      </w:r>
      <w:proofErr w:type="spellStart"/>
      <w:r w:rsidR="00207B07" w:rsidRPr="00014EC0">
        <w:t>mita</w:t>
      </w:r>
      <w:proofErr w:type="spellEnd"/>
      <w:r w:rsidR="00176C06">
        <w:t xml:space="preserve"> </w:t>
      </w:r>
      <w:r w:rsidR="00207B07" w:rsidRPr="00014EC0">
        <w:t>, aw</w:t>
      </w:r>
      <w:r w:rsidR="00207B07">
        <w:t xml:space="preserve"> </w:t>
      </w:r>
      <w:proofErr w:type="spellStart"/>
      <w:r w:rsidR="00207B07" w:rsidRPr="00014EC0">
        <w:t>baq</w:t>
      </w:r>
      <w:proofErr w:type="spellEnd"/>
      <w:r w:rsidR="00207B07" w:rsidRPr="00014EC0">
        <w:t xml:space="preserve"> cyux </w:t>
      </w:r>
      <w:proofErr w:type="spellStart"/>
      <w:r w:rsidR="00207B07" w:rsidRPr="00014EC0">
        <w:t>qutux</w:t>
      </w:r>
      <w:proofErr w:type="spellEnd"/>
      <w:r w:rsidR="00207B07" w:rsidRPr="00014EC0">
        <w:t xml:space="preserve"> </w:t>
      </w:r>
      <w:proofErr w:type="spellStart"/>
      <w:r w:rsidR="00207B07" w:rsidRPr="00014EC0">
        <w:t>ngarux</w:t>
      </w:r>
      <w:proofErr w:type="spellEnd"/>
      <w:r w:rsidR="00207B07" w:rsidRPr="00014EC0">
        <w:t xml:space="preserve"> </w:t>
      </w:r>
      <w:proofErr w:type="spellStart"/>
      <w:r w:rsidR="00207B07" w:rsidRPr="00014EC0">
        <w:t>skura</w:t>
      </w:r>
      <w:proofErr w:type="spellEnd"/>
      <w:r w:rsidR="00207B07">
        <w:t xml:space="preserve"> </w:t>
      </w:r>
      <w:r w:rsidR="00207B07" w:rsidRPr="00014EC0">
        <w:t xml:space="preserve">hiya </w:t>
      </w:r>
      <w:proofErr w:type="spellStart"/>
      <w:r w:rsidR="00207B07" w:rsidRPr="00014EC0">
        <w:t>mita</w:t>
      </w:r>
      <w:proofErr w:type="spellEnd"/>
      <w:r w:rsidR="00176C06">
        <w:t xml:space="preserve"> </w:t>
      </w:r>
      <w:r w:rsidR="00207B07" w:rsidRPr="00014EC0">
        <w:t>.</w:t>
      </w:r>
    </w:p>
    <w:p w14:paraId="6F2DA649" w14:textId="77777777" w:rsidR="00CD771B" w:rsidRDefault="00CD771B" w:rsidP="00CD771B">
      <w:r>
        <w:rPr>
          <w:rFonts w:hint="eastAsia"/>
        </w:rPr>
        <w:t>R</w:t>
      </w:r>
      <w:r>
        <w:t>A: none</w:t>
      </w:r>
    </w:p>
    <w:p w14:paraId="45512BB1" w14:textId="64BBEC47" w:rsidR="00CD771B" w:rsidRDefault="00CD771B" w:rsidP="00CD771B">
      <w:r>
        <w:rPr>
          <w:rFonts w:hint="eastAsia"/>
        </w:rPr>
        <w:t>G</w:t>
      </w:r>
      <w:r>
        <w:t xml:space="preserve">: </w:t>
      </w:r>
      <w:r w:rsidR="00B9355E" w:rsidRPr="00014EC0">
        <w:t xml:space="preserve">maki </w:t>
      </w:r>
      <w:proofErr w:type="spellStart"/>
      <w:r w:rsidR="00B9355E" w:rsidRPr="00014EC0">
        <w:t>qutux</w:t>
      </w:r>
      <w:proofErr w:type="spellEnd"/>
      <w:r w:rsidR="00B9355E" w:rsidRPr="00014EC0">
        <w:t xml:space="preserve"> ryax</w:t>
      </w:r>
      <w:r w:rsidR="007F275F">
        <w:t xml:space="preserve"> </w:t>
      </w:r>
      <w:r w:rsidR="00B9355E" w:rsidRPr="00014EC0">
        <w:t>,</w:t>
      </w:r>
      <w:r w:rsidR="00B9355E">
        <w:t xml:space="preserve"> </w:t>
      </w:r>
      <w:proofErr w:type="spellStart"/>
      <w:r w:rsidR="00B9355E" w:rsidRPr="00014EC0">
        <w:t>w</w:t>
      </w:r>
      <w:r w:rsidR="00B9355E">
        <w:t>a</w:t>
      </w:r>
      <w:r w:rsidR="00B9355E" w:rsidRPr="00014EC0">
        <w:t>I</w:t>
      </w:r>
      <w:proofErr w:type="spellEnd"/>
      <w:r w:rsidR="00B9355E" w:rsidRPr="00014EC0">
        <w:t xml:space="preserve"> </w:t>
      </w:r>
      <w:proofErr w:type="spellStart"/>
      <w:r w:rsidR="00B9355E" w:rsidRPr="00014EC0">
        <w:t>smi</w:t>
      </w:r>
      <w:proofErr w:type="spellEnd"/>
      <w:r w:rsidR="00B9355E" w:rsidRPr="00014EC0">
        <w:t xml:space="preserve"> </w:t>
      </w:r>
      <w:proofErr w:type="spellStart"/>
      <w:r w:rsidR="00B9355E" w:rsidRPr="00014EC0">
        <w:t>rusa</w:t>
      </w:r>
      <w:proofErr w:type="spellEnd"/>
      <w:r w:rsidR="00B9355E" w:rsidRPr="00014EC0">
        <w:t xml:space="preserve"> </w:t>
      </w:r>
      <w:proofErr w:type="spellStart"/>
      <w:r w:rsidR="00B9355E" w:rsidRPr="00014EC0">
        <w:t>qu</w:t>
      </w:r>
      <w:proofErr w:type="spellEnd"/>
      <w:r w:rsidR="00B9355E" w:rsidRPr="00014EC0">
        <w:t xml:space="preserve"> </w:t>
      </w:r>
      <w:proofErr w:type="spellStart"/>
      <w:r w:rsidR="00B9355E" w:rsidRPr="00014EC0">
        <w:t>Umaw</w:t>
      </w:r>
      <w:proofErr w:type="spellEnd"/>
      <w:r w:rsidR="00B9355E" w:rsidRPr="00014EC0">
        <w:t xml:space="preserve"> qasa</w:t>
      </w:r>
      <w:r w:rsidR="007F275F">
        <w:t xml:space="preserve"> </w:t>
      </w:r>
      <w:r w:rsidR="00B9355E" w:rsidRPr="00014EC0">
        <w:t>,</w:t>
      </w:r>
      <w:r w:rsidR="00B9355E">
        <w:t xml:space="preserve"> </w:t>
      </w:r>
      <w:proofErr w:type="spellStart"/>
      <w:r w:rsidR="00B9355E" w:rsidRPr="00014EC0">
        <w:t>trang</w:t>
      </w:r>
      <w:proofErr w:type="spellEnd"/>
      <w:r w:rsidR="00B9355E" w:rsidRPr="00014EC0">
        <w:t xml:space="preserve"> </w:t>
      </w:r>
      <w:proofErr w:type="spellStart"/>
      <w:r w:rsidR="00B9355E" w:rsidRPr="00014EC0">
        <w:t>suqun</w:t>
      </w:r>
      <w:proofErr w:type="spellEnd"/>
      <w:r w:rsidR="00B9355E" w:rsidRPr="00014EC0">
        <w:t xml:space="preserve"> nya </w:t>
      </w:r>
      <w:proofErr w:type="spellStart"/>
      <w:r w:rsidR="00B9355E" w:rsidRPr="00014EC0">
        <w:t>smi</w:t>
      </w:r>
      <w:proofErr w:type="spellEnd"/>
      <w:r w:rsidR="00B9355E" w:rsidRPr="00014EC0">
        <w:t xml:space="preserve"> </w:t>
      </w:r>
      <w:proofErr w:type="spellStart"/>
      <w:r w:rsidR="00B9355E" w:rsidRPr="00014EC0">
        <w:t>rusa</w:t>
      </w:r>
      <w:proofErr w:type="spellEnd"/>
      <w:r w:rsidR="00B9355E">
        <w:t xml:space="preserve"> </w:t>
      </w:r>
      <w:proofErr w:type="spellStart"/>
      <w:r w:rsidR="00B9355E" w:rsidRPr="00014EC0">
        <w:t>ga</w:t>
      </w:r>
      <w:proofErr w:type="spellEnd"/>
      <w:r w:rsidR="007F275F">
        <w:t xml:space="preserve"> </w:t>
      </w:r>
      <w:r w:rsidR="00B9355E" w:rsidRPr="00014EC0">
        <w:t xml:space="preserve">, </w:t>
      </w:r>
      <w:proofErr w:type="spellStart"/>
      <w:r w:rsidR="00B9355E" w:rsidRPr="00014EC0">
        <w:t>aki</w:t>
      </w:r>
      <w:proofErr w:type="spellEnd"/>
      <w:r w:rsidR="00B9355E" w:rsidRPr="00014EC0">
        <w:t xml:space="preserve"> </w:t>
      </w:r>
      <w:proofErr w:type="spellStart"/>
      <w:r w:rsidR="00B9355E" w:rsidRPr="00014EC0">
        <w:t>mwaring</w:t>
      </w:r>
      <w:proofErr w:type="spellEnd"/>
      <w:r w:rsidR="00B9355E" w:rsidRPr="00014EC0">
        <w:t xml:space="preserve"> </w:t>
      </w:r>
      <w:proofErr w:type="spellStart"/>
      <w:r w:rsidR="00B9355E" w:rsidRPr="00014EC0">
        <w:t>qaya</w:t>
      </w:r>
      <w:proofErr w:type="spellEnd"/>
      <w:r w:rsidR="00B9355E" w:rsidRPr="00014EC0">
        <w:t xml:space="preserve"> musa</w:t>
      </w:r>
      <w:r w:rsidR="00B9355E">
        <w:t xml:space="preserve"> </w:t>
      </w:r>
      <w:r w:rsidR="00B9355E" w:rsidRPr="00014EC0">
        <w:t>ngasal</w:t>
      </w:r>
      <w:r w:rsidR="007F275F">
        <w:t xml:space="preserve"> </w:t>
      </w:r>
      <w:r w:rsidR="00B9355E" w:rsidRPr="00014EC0">
        <w:t xml:space="preserve">, </w:t>
      </w:r>
      <w:proofErr w:type="spellStart"/>
      <w:r w:rsidR="00B9355E" w:rsidRPr="00014EC0">
        <w:t>tmnga</w:t>
      </w:r>
      <w:proofErr w:type="spellEnd"/>
      <w:r w:rsidR="00B9355E" w:rsidRPr="00014EC0">
        <w:t xml:space="preserve"> </w:t>
      </w:r>
      <w:proofErr w:type="spellStart"/>
      <w:r w:rsidR="00B9355E" w:rsidRPr="00014EC0">
        <w:t>kraya</w:t>
      </w:r>
      <w:proofErr w:type="spellEnd"/>
      <w:r w:rsidR="00B9355E" w:rsidRPr="00014EC0">
        <w:t xml:space="preserve"> </w:t>
      </w:r>
      <w:proofErr w:type="spellStart"/>
      <w:r w:rsidR="00B9355E" w:rsidRPr="00014EC0">
        <w:t>mita</w:t>
      </w:r>
      <w:proofErr w:type="spellEnd"/>
      <w:r w:rsidR="007F275F">
        <w:t xml:space="preserve"> </w:t>
      </w:r>
      <w:r w:rsidR="00B9355E" w:rsidRPr="00014EC0">
        <w:t>, aw</w:t>
      </w:r>
      <w:r w:rsidR="00B9355E">
        <w:t xml:space="preserve"> </w:t>
      </w:r>
      <w:proofErr w:type="spellStart"/>
      <w:r w:rsidR="00B9355E" w:rsidRPr="00014EC0">
        <w:t>baq</w:t>
      </w:r>
      <w:proofErr w:type="spellEnd"/>
      <w:r w:rsidR="00B9355E" w:rsidRPr="00014EC0">
        <w:t xml:space="preserve"> cyux </w:t>
      </w:r>
      <w:proofErr w:type="spellStart"/>
      <w:r w:rsidR="00B9355E" w:rsidRPr="00014EC0">
        <w:t>qutux</w:t>
      </w:r>
      <w:proofErr w:type="spellEnd"/>
      <w:r w:rsidR="00B9355E" w:rsidRPr="00014EC0">
        <w:t xml:space="preserve"> </w:t>
      </w:r>
      <w:proofErr w:type="spellStart"/>
      <w:r w:rsidR="00B9355E" w:rsidRPr="00014EC0">
        <w:t>ngarux</w:t>
      </w:r>
      <w:proofErr w:type="spellEnd"/>
      <w:r w:rsidR="00B9355E" w:rsidRPr="00014EC0">
        <w:t xml:space="preserve"> </w:t>
      </w:r>
      <w:proofErr w:type="spellStart"/>
      <w:r w:rsidR="00B9355E" w:rsidRPr="00014EC0">
        <w:t>skura</w:t>
      </w:r>
      <w:proofErr w:type="spellEnd"/>
      <w:r w:rsidR="00B9355E">
        <w:t xml:space="preserve"> </w:t>
      </w:r>
      <w:r w:rsidR="00B9355E" w:rsidRPr="00014EC0">
        <w:t xml:space="preserve">hiya </w:t>
      </w:r>
      <w:proofErr w:type="spellStart"/>
      <w:r w:rsidR="00B9355E" w:rsidRPr="00014EC0">
        <w:t>mita</w:t>
      </w:r>
      <w:proofErr w:type="spellEnd"/>
      <w:r w:rsidR="007F275F">
        <w:t xml:space="preserve"> </w:t>
      </w:r>
      <w:r w:rsidR="00B9355E" w:rsidRPr="00014EC0">
        <w:t>.</w:t>
      </w:r>
    </w:p>
    <w:p w14:paraId="5605F1CD" w14:textId="558A0F30" w:rsidR="00CD771B" w:rsidRDefault="00CD771B" w:rsidP="00CD771B">
      <w:r>
        <w:t>M:</w:t>
      </w:r>
      <w:r>
        <w:rPr>
          <w:rFonts w:hint="eastAsia"/>
          <w:lang w:val="x-none"/>
        </w:rPr>
        <w:t xml:space="preserve"> </w:t>
      </w:r>
      <w:r w:rsidR="00207B07" w:rsidRPr="00014EC0">
        <w:rPr>
          <w:rFonts w:hint="eastAsia"/>
        </w:rPr>
        <w:t>有一次他到山</w:t>
      </w:r>
      <w:r w:rsidR="00207B07">
        <w:rPr>
          <w:rFonts w:hint="eastAsia"/>
        </w:rPr>
        <w:t>上</w:t>
      </w:r>
      <w:r w:rsidR="00207B07" w:rsidRPr="00014EC0">
        <w:rPr>
          <w:rFonts w:hint="eastAsia"/>
        </w:rPr>
        <w:t>放陷阱，剛設置完畢要回家時，抬頭一看，猛然看見一隻台灣黑熊站在上方處與他對看，</w:t>
      </w:r>
    </w:p>
    <w:p w14:paraId="3D1A30C5" w14:textId="126FD768" w:rsidR="00CD771B" w:rsidRDefault="00CD771B" w:rsidP="00CD771B">
      <w:r>
        <w:rPr>
          <w:rFonts w:hint="eastAsia"/>
        </w:rPr>
        <w:t>R</w:t>
      </w:r>
      <w:r>
        <w:t xml:space="preserve">M: </w:t>
      </w:r>
      <w:r w:rsidR="00207B07">
        <w:rPr>
          <w:rFonts w:hint="eastAsia"/>
        </w:rPr>
        <w:t>有一天，</w:t>
      </w:r>
      <w:proofErr w:type="spellStart"/>
      <w:r w:rsidR="00207B07">
        <w:rPr>
          <w:rFonts w:hint="eastAsia"/>
        </w:rPr>
        <w:t>U</w:t>
      </w:r>
      <w:r w:rsidR="00207B07">
        <w:t>maw</w:t>
      </w:r>
      <w:proofErr w:type="spellEnd"/>
      <w:r w:rsidR="00207B07">
        <w:rPr>
          <w:rFonts w:hint="eastAsia"/>
        </w:rPr>
        <w:t>去山上放</w:t>
      </w:r>
      <w:ins w:id="8" w:author="the author" w:date="2022-01-19T12:52:00Z">
        <w:r w:rsidR="000343FD" w:rsidRPr="00014EC0">
          <w:rPr>
            <w:rFonts w:hint="eastAsia"/>
          </w:rPr>
          <w:t>陷阱</w:t>
        </w:r>
      </w:ins>
      <w:del w:id="9" w:author="the author" w:date="2022-01-19T12:52:00Z">
        <w:r w:rsidR="00207B07" w:rsidDel="000343FD">
          <w:rPr>
            <w:rFonts w:hint="eastAsia"/>
          </w:rPr>
          <w:delText>線請</w:delText>
        </w:r>
      </w:del>
      <w:r w:rsidR="00207B07">
        <w:rPr>
          <w:rFonts w:hint="eastAsia"/>
        </w:rPr>
        <w:t>，他放完陷阱</w:t>
      </w:r>
      <w:r w:rsidR="00207B07">
        <w:rPr>
          <w:lang w:val="x-none"/>
        </w:rPr>
        <w:t>，</w:t>
      </w:r>
      <w:ins w:id="10" w:author="the author" w:date="2022-01-19T12:53:00Z">
        <w:r w:rsidR="00C00013">
          <w:rPr>
            <w:rFonts w:hint="eastAsia"/>
            <w:lang w:val="x-none"/>
          </w:rPr>
          <w:t>要</w:t>
        </w:r>
      </w:ins>
      <w:r w:rsidR="00207B07">
        <w:rPr>
          <w:rFonts w:hint="eastAsia"/>
          <w:lang w:val="x-none"/>
        </w:rPr>
        <w:t>裝</w:t>
      </w:r>
      <w:del w:id="11" w:author="the author" w:date="2022-01-19T12:53:00Z">
        <w:r w:rsidR="00207B07" w:rsidDel="00C00013">
          <w:rPr>
            <w:rFonts w:hint="eastAsia"/>
            <w:lang w:val="x-none"/>
          </w:rPr>
          <w:delText>完</w:delText>
        </w:r>
      </w:del>
      <w:r w:rsidR="00207B07">
        <w:rPr>
          <w:rFonts w:hint="eastAsia"/>
          <w:lang w:val="x-none"/>
        </w:rPr>
        <w:t>工具</w:t>
      </w:r>
      <w:del w:id="12" w:author="the author" w:date="2022-01-19T12:53:00Z">
        <w:r w:rsidR="00207B07" w:rsidDel="00C00013">
          <w:rPr>
            <w:rFonts w:hint="eastAsia"/>
            <w:lang w:val="x-none"/>
          </w:rPr>
          <w:delText>要</w:delText>
        </w:r>
      </w:del>
      <w:r w:rsidR="00207B07">
        <w:rPr>
          <w:rFonts w:hint="eastAsia"/>
          <w:lang w:val="x-none"/>
        </w:rPr>
        <w:t>回家時，往上方一看，發現有一隻熊正朝著他看。</w:t>
      </w:r>
    </w:p>
    <w:p w14:paraId="3ED6DCCC" w14:textId="53E1613D" w:rsidR="00207B07" w:rsidRDefault="00207B07" w:rsidP="00CD771B"/>
    <w:p w14:paraId="57194C1C" w14:textId="13E8592B" w:rsidR="00207B07" w:rsidRPr="00207B07" w:rsidRDefault="00207B07" w:rsidP="00207B07">
      <w:r>
        <w:t xml:space="preserve">A: </w:t>
      </w:r>
      <w:proofErr w:type="spellStart"/>
      <w:r w:rsidRPr="00014EC0">
        <w:t>nkux</w:t>
      </w:r>
      <w:proofErr w:type="spellEnd"/>
      <w:r w:rsidRPr="00014EC0">
        <w:t xml:space="preserve"> </w:t>
      </w:r>
      <w:proofErr w:type="spellStart"/>
      <w:r w:rsidRPr="00014EC0">
        <w:t>qu</w:t>
      </w:r>
      <w:proofErr w:type="spellEnd"/>
      <w:r w:rsidRPr="00014EC0">
        <w:t xml:space="preserve"> </w:t>
      </w:r>
      <w:proofErr w:type="spellStart"/>
      <w:r w:rsidRPr="00014EC0">
        <w:t>inlungan</w:t>
      </w:r>
      <w:proofErr w:type="spellEnd"/>
      <w:r>
        <w:t xml:space="preserve"> </w:t>
      </w:r>
      <w:r w:rsidRPr="00014EC0">
        <w:t xml:space="preserve">nya </w:t>
      </w:r>
      <w:proofErr w:type="spellStart"/>
      <w:r w:rsidRPr="00014EC0">
        <w:t>mita</w:t>
      </w:r>
      <w:proofErr w:type="spellEnd"/>
      <w:r w:rsidRPr="00014EC0">
        <w:t xml:space="preserve"> </w:t>
      </w:r>
      <w:proofErr w:type="spellStart"/>
      <w:r w:rsidRPr="00014EC0">
        <w:t>ngarux</w:t>
      </w:r>
      <w:proofErr w:type="spellEnd"/>
      <w:r w:rsidRPr="00014EC0">
        <w:t xml:space="preserve"> qasa</w:t>
      </w:r>
      <w:r w:rsidR="007F275F">
        <w:t xml:space="preserve"> </w:t>
      </w:r>
      <w:r w:rsidRPr="00014EC0">
        <w:t xml:space="preserve">, </w:t>
      </w:r>
      <w:proofErr w:type="spellStart"/>
      <w:r w:rsidRPr="00014EC0">
        <w:t>akiy</w:t>
      </w:r>
      <w:proofErr w:type="spellEnd"/>
      <w:r>
        <w:t xml:space="preserve"> </w:t>
      </w:r>
      <w:proofErr w:type="spellStart"/>
      <w:r w:rsidRPr="00014EC0">
        <w:t>mgyay</w:t>
      </w:r>
      <w:proofErr w:type="spellEnd"/>
      <w:r w:rsidRPr="00014EC0">
        <w:t xml:space="preserve"> </w:t>
      </w:r>
      <w:proofErr w:type="spellStart"/>
      <w:r w:rsidRPr="00014EC0">
        <w:t>ga</w:t>
      </w:r>
      <w:proofErr w:type="spellEnd"/>
      <w:r w:rsidRPr="00014EC0">
        <w:t xml:space="preserve"> </w:t>
      </w:r>
      <w:proofErr w:type="spellStart"/>
      <w:r w:rsidRPr="00014EC0">
        <w:t>ungat</w:t>
      </w:r>
      <w:proofErr w:type="spellEnd"/>
      <w:r w:rsidRPr="00014EC0">
        <w:t xml:space="preserve"> </w:t>
      </w:r>
      <w:proofErr w:type="spellStart"/>
      <w:r w:rsidRPr="00014EC0">
        <w:t>pyaran</w:t>
      </w:r>
      <w:proofErr w:type="spellEnd"/>
      <w:r w:rsidRPr="00014EC0">
        <w:t xml:space="preserve"> nya</w:t>
      </w:r>
      <w:r w:rsidR="007F275F">
        <w:t xml:space="preserve"> </w:t>
      </w:r>
      <w:r w:rsidRPr="00014EC0">
        <w:t>,</w:t>
      </w:r>
      <w:r>
        <w:t xml:space="preserve"> </w:t>
      </w:r>
      <w:proofErr w:type="spellStart"/>
      <w:r w:rsidRPr="00014EC0">
        <w:t>baha</w:t>
      </w:r>
      <w:proofErr w:type="spellEnd"/>
      <w:r w:rsidRPr="00014EC0">
        <w:t xml:space="preserve"> </w:t>
      </w:r>
      <w:proofErr w:type="spellStart"/>
      <w:r w:rsidRPr="00014EC0">
        <w:t>hmswa</w:t>
      </w:r>
      <w:proofErr w:type="spellEnd"/>
      <w:r w:rsidR="007F275F">
        <w:t xml:space="preserve"> </w:t>
      </w:r>
      <w:r w:rsidRPr="00014EC0">
        <w:t xml:space="preserve">, </w:t>
      </w:r>
      <w:proofErr w:type="spellStart"/>
      <w:r w:rsidRPr="00014EC0">
        <w:t>pquyaw</w:t>
      </w:r>
      <w:proofErr w:type="spellEnd"/>
      <w:r w:rsidRPr="00014EC0">
        <w:t xml:space="preserve"> </w:t>
      </w:r>
      <w:proofErr w:type="spellStart"/>
      <w:r w:rsidRPr="00014EC0">
        <w:t>balay</w:t>
      </w:r>
      <w:proofErr w:type="spellEnd"/>
      <w:r>
        <w:t xml:space="preserve"> </w:t>
      </w:r>
      <w:proofErr w:type="spellStart"/>
      <w:r w:rsidRPr="00014EC0">
        <w:t>hzyal</w:t>
      </w:r>
      <w:proofErr w:type="spellEnd"/>
      <w:r w:rsidRPr="00014EC0">
        <w:t xml:space="preserve"> </w:t>
      </w:r>
      <w:proofErr w:type="spellStart"/>
      <w:r w:rsidRPr="00014EC0">
        <w:t>ru</w:t>
      </w:r>
      <w:proofErr w:type="spellEnd"/>
      <w:r w:rsidRPr="00014EC0">
        <w:t xml:space="preserve"> </w:t>
      </w:r>
      <w:proofErr w:type="spellStart"/>
      <w:r w:rsidRPr="00014EC0">
        <w:t>rsnat</w:t>
      </w:r>
      <w:proofErr w:type="spellEnd"/>
      <w:r w:rsidRPr="00014EC0">
        <w:t xml:space="preserve"> </w:t>
      </w:r>
      <w:proofErr w:type="spellStart"/>
      <w:r w:rsidRPr="00014EC0">
        <w:t>qu</w:t>
      </w:r>
      <w:proofErr w:type="spellEnd"/>
      <w:r w:rsidRPr="00014EC0">
        <w:t xml:space="preserve"> </w:t>
      </w:r>
      <w:proofErr w:type="spellStart"/>
      <w:r w:rsidRPr="00014EC0">
        <w:t>kyahu</w:t>
      </w:r>
      <w:proofErr w:type="spellEnd"/>
      <w:r w:rsidRPr="00014EC0">
        <w:t xml:space="preserve"> hiya</w:t>
      </w:r>
      <w:r w:rsidR="007F275F">
        <w:t xml:space="preserve"> </w:t>
      </w:r>
      <w:r w:rsidRPr="00014EC0">
        <w:t>.</w:t>
      </w:r>
    </w:p>
    <w:p w14:paraId="0089A47E" w14:textId="0ED2D78C" w:rsidR="00207B07" w:rsidRDefault="00207B07" w:rsidP="00207B07">
      <w:r>
        <w:rPr>
          <w:rFonts w:hint="eastAsia"/>
        </w:rPr>
        <w:t>R</w:t>
      </w:r>
      <w:r>
        <w:t xml:space="preserve">A: </w:t>
      </w:r>
      <w:proofErr w:type="spellStart"/>
      <w:r w:rsidRPr="00014EC0">
        <w:t>nkux</w:t>
      </w:r>
      <w:proofErr w:type="spellEnd"/>
      <w:r w:rsidRPr="00014EC0">
        <w:t xml:space="preserve"> </w:t>
      </w:r>
      <w:proofErr w:type="spellStart"/>
      <w:r w:rsidRPr="00014EC0">
        <w:t>qu</w:t>
      </w:r>
      <w:proofErr w:type="spellEnd"/>
      <w:r w:rsidRPr="00014EC0">
        <w:t xml:space="preserve"> </w:t>
      </w:r>
      <w:proofErr w:type="spellStart"/>
      <w:r w:rsidRPr="00014EC0">
        <w:t>inlungan</w:t>
      </w:r>
      <w:proofErr w:type="spellEnd"/>
      <w:r>
        <w:t xml:space="preserve"> </w:t>
      </w:r>
      <w:r w:rsidRPr="00014EC0">
        <w:t xml:space="preserve">nya </w:t>
      </w:r>
      <w:proofErr w:type="spellStart"/>
      <w:r w:rsidRPr="00014EC0">
        <w:t>mita</w:t>
      </w:r>
      <w:proofErr w:type="spellEnd"/>
      <w:r w:rsidRPr="00014EC0">
        <w:t xml:space="preserve"> </w:t>
      </w:r>
      <w:proofErr w:type="spellStart"/>
      <w:r w:rsidRPr="00014EC0">
        <w:t>ngarux</w:t>
      </w:r>
      <w:proofErr w:type="spellEnd"/>
      <w:r w:rsidRPr="00014EC0">
        <w:t xml:space="preserve"> qasa</w:t>
      </w:r>
      <w:r w:rsidR="007F275F">
        <w:t xml:space="preserve"> </w:t>
      </w:r>
      <w:r w:rsidRPr="00014EC0">
        <w:t xml:space="preserve">, </w:t>
      </w:r>
      <w:proofErr w:type="spellStart"/>
      <w:r w:rsidRPr="00014EC0">
        <w:t>akiy</w:t>
      </w:r>
      <w:proofErr w:type="spellEnd"/>
      <w:r>
        <w:t xml:space="preserve"> </w:t>
      </w:r>
      <w:proofErr w:type="spellStart"/>
      <w:r w:rsidRPr="00014EC0">
        <w:t>mgyay</w:t>
      </w:r>
      <w:proofErr w:type="spellEnd"/>
      <w:r w:rsidRPr="00014EC0">
        <w:t xml:space="preserve"> </w:t>
      </w:r>
      <w:proofErr w:type="spellStart"/>
      <w:r w:rsidRPr="00014EC0">
        <w:t>ga</w:t>
      </w:r>
      <w:proofErr w:type="spellEnd"/>
      <w:r w:rsidRPr="00014EC0">
        <w:t xml:space="preserve"> </w:t>
      </w:r>
      <w:proofErr w:type="spellStart"/>
      <w:r w:rsidRPr="00014EC0">
        <w:t>ungat</w:t>
      </w:r>
      <w:proofErr w:type="spellEnd"/>
      <w:r w:rsidRPr="00014EC0">
        <w:t xml:space="preserve"> </w:t>
      </w:r>
      <w:proofErr w:type="spellStart"/>
      <w:r w:rsidRPr="00207B07">
        <w:rPr>
          <w:color w:val="FF0000"/>
        </w:rPr>
        <w:t>pgyaran</w:t>
      </w:r>
      <w:proofErr w:type="spellEnd"/>
      <w:r w:rsidRPr="00014EC0">
        <w:t xml:space="preserve"> nya</w:t>
      </w:r>
      <w:r w:rsidR="007F275F">
        <w:t xml:space="preserve"> </w:t>
      </w:r>
      <w:r w:rsidRPr="00014EC0">
        <w:t>,</w:t>
      </w:r>
      <w:r>
        <w:t xml:space="preserve"> </w:t>
      </w:r>
      <w:proofErr w:type="spellStart"/>
      <w:r w:rsidRPr="00014EC0">
        <w:t>baha</w:t>
      </w:r>
      <w:proofErr w:type="spellEnd"/>
      <w:r w:rsidRPr="00014EC0">
        <w:t xml:space="preserve"> </w:t>
      </w:r>
      <w:proofErr w:type="spellStart"/>
      <w:r w:rsidRPr="00014EC0">
        <w:t>hmswa</w:t>
      </w:r>
      <w:proofErr w:type="spellEnd"/>
      <w:r w:rsidR="007F275F">
        <w:t xml:space="preserve"> </w:t>
      </w:r>
      <w:r w:rsidRPr="00014EC0">
        <w:t xml:space="preserve">, </w:t>
      </w:r>
      <w:proofErr w:type="spellStart"/>
      <w:r w:rsidRPr="00014EC0">
        <w:t>pquyaw</w:t>
      </w:r>
      <w:proofErr w:type="spellEnd"/>
      <w:r w:rsidRPr="00014EC0">
        <w:t xml:space="preserve"> </w:t>
      </w:r>
      <w:proofErr w:type="spellStart"/>
      <w:r w:rsidRPr="00014EC0">
        <w:t>balay</w:t>
      </w:r>
      <w:proofErr w:type="spellEnd"/>
      <w:r>
        <w:t xml:space="preserve"> </w:t>
      </w:r>
      <w:proofErr w:type="spellStart"/>
      <w:r w:rsidRPr="00014EC0">
        <w:t>hzyal</w:t>
      </w:r>
      <w:proofErr w:type="spellEnd"/>
      <w:r w:rsidRPr="00014EC0">
        <w:t xml:space="preserve"> </w:t>
      </w:r>
      <w:proofErr w:type="spellStart"/>
      <w:r w:rsidRPr="00014EC0">
        <w:t>ru</w:t>
      </w:r>
      <w:proofErr w:type="spellEnd"/>
      <w:r w:rsidRPr="00014EC0">
        <w:t xml:space="preserve"> </w:t>
      </w:r>
      <w:proofErr w:type="spellStart"/>
      <w:r w:rsidRPr="00014EC0">
        <w:t>rsnat</w:t>
      </w:r>
      <w:proofErr w:type="spellEnd"/>
      <w:r w:rsidRPr="00014EC0">
        <w:t xml:space="preserve"> </w:t>
      </w:r>
      <w:proofErr w:type="spellStart"/>
      <w:r w:rsidRPr="00014EC0">
        <w:t>qu</w:t>
      </w:r>
      <w:proofErr w:type="spellEnd"/>
      <w:r w:rsidRPr="00014EC0">
        <w:t xml:space="preserve"> </w:t>
      </w:r>
      <w:proofErr w:type="spellStart"/>
      <w:r w:rsidRPr="00014EC0">
        <w:t>kyahu</w:t>
      </w:r>
      <w:proofErr w:type="spellEnd"/>
      <w:r w:rsidRPr="00014EC0">
        <w:t xml:space="preserve"> hiya</w:t>
      </w:r>
      <w:r w:rsidR="007F275F">
        <w:t xml:space="preserve"> </w:t>
      </w:r>
      <w:r w:rsidRPr="00014EC0">
        <w:t>.</w:t>
      </w:r>
    </w:p>
    <w:p w14:paraId="3B7832D7" w14:textId="6AC75CC4" w:rsidR="00207B07" w:rsidRDefault="00207B07" w:rsidP="00207B07">
      <w:r>
        <w:rPr>
          <w:rFonts w:hint="eastAsia"/>
        </w:rPr>
        <w:t>G</w:t>
      </w:r>
      <w:r>
        <w:t xml:space="preserve">: </w:t>
      </w:r>
      <w:proofErr w:type="spellStart"/>
      <w:r w:rsidR="00CE6B0C" w:rsidRPr="00014EC0">
        <w:t>nkux</w:t>
      </w:r>
      <w:proofErr w:type="spellEnd"/>
      <w:r w:rsidR="00CE6B0C" w:rsidRPr="00014EC0">
        <w:t xml:space="preserve"> </w:t>
      </w:r>
      <w:proofErr w:type="spellStart"/>
      <w:r w:rsidR="00CE6B0C" w:rsidRPr="00014EC0">
        <w:t>qu</w:t>
      </w:r>
      <w:proofErr w:type="spellEnd"/>
      <w:r w:rsidR="00CE6B0C" w:rsidRPr="00014EC0">
        <w:t xml:space="preserve"> </w:t>
      </w:r>
      <w:proofErr w:type="spellStart"/>
      <w:r w:rsidR="00CE6B0C" w:rsidRPr="00014EC0">
        <w:t>inlungan</w:t>
      </w:r>
      <w:proofErr w:type="spellEnd"/>
      <w:r w:rsidR="00CE6B0C">
        <w:t xml:space="preserve"> </w:t>
      </w:r>
      <w:r w:rsidR="00CE6B0C" w:rsidRPr="00014EC0">
        <w:t xml:space="preserve">nya </w:t>
      </w:r>
      <w:proofErr w:type="spellStart"/>
      <w:r w:rsidR="00CE6B0C" w:rsidRPr="00014EC0">
        <w:t>mita</w:t>
      </w:r>
      <w:proofErr w:type="spellEnd"/>
      <w:r w:rsidR="00CE6B0C" w:rsidRPr="00014EC0">
        <w:t xml:space="preserve"> </w:t>
      </w:r>
      <w:proofErr w:type="spellStart"/>
      <w:r w:rsidR="00CE6B0C" w:rsidRPr="00014EC0">
        <w:t>ngarux</w:t>
      </w:r>
      <w:proofErr w:type="spellEnd"/>
      <w:r w:rsidR="00CE6B0C" w:rsidRPr="00014EC0">
        <w:t xml:space="preserve"> qasa</w:t>
      </w:r>
      <w:r w:rsidR="007F275F">
        <w:t xml:space="preserve"> </w:t>
      </w:r>
      <w:r w:rsidR="00CE6B0C" w:rsidRPr="00014EC0">
        <w:t xml:space="preserve">, </w:t>
      </w:r>
      <w:proofErr w:type="spellStart"/>
      <w:r w:rsidR="00CE6B0C" w:rsidRPr="00014EC0">
        <w:t>akiy</w:t>
      </w:r>
      <w:proofErr w:type="spellEnd"/>
      <w:r w:rsidR="00CE6B0C">
        <w:t xml:space="preserve"> </w:t>
      </w:r>
      <w:proofErr w:type="spellStart"/>
      <w:r w:rsidR="00CE6B0C" w:rsidRPr="00014EC0">
        <w:t>mgyay</w:t>
      </w:r>
      <w:proofErr w:type="spellEnd"/>
      <w:r w:rsidR="00CE6B0C" w:rsidRPr="00014EC0">
        <w:t xml:space="preserve"> </w:t>
      </w:r>
      <w:proofErr w:type="spellStart"/>
      <w:r w:rsidR="00CE6B0C" w:rsidRPr="00014EC0">
        <w:t>ga</w:t>
      </w:r>
      <w:proofErr w:type="spellEnd"/>
      <w:r w:rsidR="00CE6B0C" w:rsidRPr="00014EC0">
        <w:t xml:space="preserve"> </w:t>
      </w:r>
      <w:proofErr w:type="spellStart"/>
      <w:r w:rsidR="00CE6B0C" w:rsidRPr="00014EC0">
        <w:t>ungat</w:t>
      </w:r>
      <w:proofErr w:type="spellEnd"/>
      <w:r w:rsidR="00CE6B0C" w:rsidRPr="00014EC0">
        <w:t xml:space="preserve"> </w:t>
      </w:r>
      <w:proofErr w:type="spellStart"/>
      <w:r w:rsidR="00CE6B0C" w:rsidRPr="00207B07">
        <w:rPr>
          <w:color w:val="FF0000"/>
        </w:rPr>
        <w:t>pgyaran</w:t>
      </w:r>
      <w:proofErr w:type="spellEnd"/>
      <w:r w:rsidR="00CE6B0C" w:rsidRPr="00014EC0">
        <w:t xml:space="preserve"> nya</w:t>
      </w:r>
      <w:r w:rsidR="007F275F">
        <w:t xml:space="preserve"> </w:t>
      </w:r>
      <w:r w:rsidR="00CE6B0C" w:rsidRPr="00014EC0">
        <w:t>,</w:t>
      </w:r>
      <w:r w:rsidR="00CE6B0C">
        <w:t xml:space="preserve"> </w:t>
      </w:r>
      <w:proofErr w:type="spellStart"/>
      <w:r w:rsidR="00CE6B0C" w:rsidRPr="00014EC0">
        <w:t>baha</w:t>
      </w:r>
      <w:proofErr w:type="spellEnd"/>
      <w:r w:rsidR="00CE6B0C" w:rsidRPr="00014EC0">
        <w:t xml:space="preserve"> </w:t>
      </w:r>
      <w:proofErr w:type="spellStart"/>
      <w:r w:rsidR="00CE6B0C" w:rsidRPr="00014EC0">
        <w:t>hmswa</w:t>
      </w:r>
      <w:proofErr w:type="spellEnd"/>
      <w:r w:rsidR="007F275F">
        <w:t xml:space="preserve"> </w:t>
      </w:r>
      <w:r w:rsidR="00CE6B0C" w:rsidRPr="00014EC0">
        <w:t xml:space="preserve">, </w:t>
      </w:r>
      <w:proofErr w:type="spellStart"/>
      <w:r w:rsidR="00CE6B0C" w:rsidRPr="00014EC0">
        <w:t>pquyaw</w:t>
      </w:r>
      <w:proofErr w:type="spellEnd"/>
      <w:r w:rsidR="00CE6B0C" w:rsidRPr="00014EC0">
        <w:t xml:space="preserve"> </w:t>
      </w:r>
      <w:proofErr w:type="spellStart"/>
      <w:r w:rsidR="00CE6B0C" w:rsidRPr="00014EC0">
        <w:t>balay</w:t>
      </w:r>
      <w:proofErr w:type="spellEnd"/>
      <w:r w:rsidR="00CE6B0C">
        <w:t xml:space="preserve"> </w:t>
      </w:r>
      <w:proofErr w:type="spellStart"/>
      <w:r w:rsidR="00CE6B0C" w:rsidRPr="00014EC0">
        <w:t>hzyal</w:t>
      </w:r>
      <w:proofErr w:type="spellEnd"/>
      <w:r w:rsidR="00CE6B0C" w:rsidRPr="00014EC0">
        <w:t xml:space="preserve"> </w:t>
      </w:r>
      <w:proofErr w:type="spellStart"/>
      <w:r w:rsidR="00CE6B0C" w:rsidRPr="00014EC0">
        <w:t>ru</w:t>
      </w:r>
      <w:proofErr w:type="spellEnd"/>
      <w:r w:rsidR="00CE6B0C" w:rsidRPr="00014EC0">
        <w:t xml:space="preserve"> </w:t>
      </w:r>
      <w:proofErr w:type="spellStart"/>
      <w:r w:rsidR="00CE6B0C" w:rsidRPr="00014EC0">
        <w:t>rsnat</w:t>
      </w:r>
      <w:proofErr w:type="spellEnd"/>
      <w:r w:rsidR="00CE6B0C" w:rsidRPr="00014EC0">
        <w:t xml:space="preserve"> </w:t>
      </w:r>
      <w:proofErr w:type="spellStart"/>
      <w:r w:rsidR="00CE6B0C" w:rsidRPr="00014EC0">
        <w:t>qu</w:t>
      </w:r>
      <w:proofErr w:type="spellEnd"/>
      <w:r w:rsidR="00CE6B0C" w:rsidRPr="00014EC0">
        <w:t xml:space="preserve"> </w:t>
      </w:r>
      <w:proofErr w:type="spellStart"/>
      <w:r w:rsidR="00CE6B0C" w:rsidRPr="00014EC0">
        <w:t>kyahu</w:t>
      </w:r>
      <w:proofErr w:type="spellEnd"/>
      <w:r w:rsidR="00CE6B0C" w:rsidRPr="00014EC0">
        <w:t xml:space="preserve"> hiya</w:t>
      </w:r>
      <w:r w:rsidR="007F275F">
        <w:t xml:space="preserve"> </w:t>
      </w:r>
      <w:r w:rsidR="00CE6B0C" w:rsidRPr="00014EC0">
        <w:t>.</w:t>
      </w:r>
    </w:p>
    <w:p w14:paraId="0D433D5F" w14:textId="3A13596B" w:rsidR="00207B07" w:rsidRDefault="00207B07" w:rsidP="00207B07">
      <w:r>
        <w:t>M:</w:t>
      </w:r>
      <w:r>
        <w:rPr>
          <w:rFonts w:hint="eastAsia"/>
          <w:lang w:val="x-none"/>
        </w:rPr>
        <w:t xml:space="preserve"> </w:t>
      </w:r>
      <w:proofErr w:type="spellStart"/>
      <w:r w:rsidRPr="00014EC0">
        <w:t>Umaw</w:t>
      </w:r>
      <w:proofErr w:type="spellEnd"/>
      <w:r w:rsidRPr="00014EC0">
        <w:t xml:space="preserve"> </w:t>
      </w:r>
      <w:r w:rsidRPr="00014EC0">
        <w:rPr>
          <w:rFonts w:hint="eastAsia"/>
        </w:rPr>
        <w:t>當時所處</w:t>
      </w:r>
      <w:r>
        <w:rPr>
          <w:rFonts w:hint="eastAsia"/>
        </w:rPr>
        <w:t>的</w:t>
      </w:r>
      <w:r w:rsidRPr="00014EC0">
        <w:rPr>
          <w:rFonts w:hint="eastAsia"/>
        </w:rPr>
        <w:t>位置是個陡坡，他嚇得想</w:t>
      </w:r>
      <w:r>
        <w:rPr>
          <w:rFonts w:hint="eastAsia"/>
        </w:rPr>
        <w:t>跑，但上面是黑熊、底下是懸崖，無處可躲，</w:t>
      </w:r>
    </w:p>
    <w:p w14:paraId="67962D97" w14:textId="575ABFA3" w:rsidR="00207B07" w:rsidRPr="00A74EEB" w:rsidRDefault="00207B07" w:rsidP="00207B07">
      <w:pPr>
        <w:rPr>
          <w:lang w:val="x-none"/>
        </w:rPr>
      </w:pPr>
      <w:r>
        <w:rPr>
          <w:rFonts w:hint="eastAsia"/>
        </w:rPr>
        <w:t>R</w:t>
      </w:r>
      <w:r>
        <w:t xml:space="preserve">M: </w:t>
      </w:r>
      <w:r>
        <w:rPr>
          <w:rFonts w:hint="eastAsia"/>
        </w:rPr>
        <w:t>他看到黑熊，心裡嚇到了，想逃跑但跑不掉，因為地形非常陡，然後下面是</w:t>
      </w:r>
      <w:r w:rsidR="00A74EEB">
        <w:rPr>
          <w:rFonts w:hint="eastAsia"/>
          <w:lang w:val="x-none"/>
        </w:rPr>
        <w:t>岩壁</w:t>
      </w:r>
      <w:r>
        <w:rPr>
          <w:rFonts w:hint="eastAsia"/>
        </w:rPr>
        <w:t>。</w:t>
      </w:r>
    </w:p>
    <w:p w14:paraId="085C46EB" w14:textId="075FF005" w:rsidR="00207B07" w:rsidRDefault="00207B07" w:rsidP="00CD771B"/>
    <w:p w14:paraId="1F22884E" w14:textId="6BC39553" w:rsidR="00207B07" w:rsidRDefault="00207B07" w:rsidP="00207B07">
      <w:r>
        <w:t xml:space="preserve">A: </w:t>
      </w:r>
      <w:proofErr w:type="spellStart"/>
      <w:r w:rsidRPr="00014EC0">
        <w:t>memaw</w:t>
      </w:r>
      <w:proofErr w:type="spellEnd"/>
      <w:r w:rsidRPr="00014EC0">
        <w:t xml:space="preserve"> </w:t>
      </w:r>
      <w:proofErr w:type="spellStart"/>
      <w:r w:rsidRPr="00C00013">
        <w:rPr>
          <w:color w:val="0432FF"/>
        </w:rPr>
        <w:t>rbin</w:t>
      </w:r>
      <w:proofErr w:type="spellEnd"/>
      <w:r w:rsidRPr="00014EC0">
        <w:t xml:space="preserve"> hi nya </w:t>
      </w:r>
      <w:proofErr w:type="spellStart"/>
      <w:r w:rsidRPr="00014EC0">
        <w:t>kangi</w:t>
      </w:r>
      <w:proofErr w:type="spellEnd"/>
      <w:r w:rsidRPr="00014EC0">
        <w:t xml:space="preserve"> </w:t>
      </w:r>
      <w:proofErr w:type="spellStart"/>
      <w:r w:rsidRPr="00014EC0">
        <w:t>soki</w:t>
      </w:r>
      <w:proofErr w:type="spellEnd"/>
      <w:r>
        <w:t xml:space="preserve"> </w:t>
      </w:r>
      <w:proofErr w:type="spellStart"/>
      <w:r w:rsidRPr="00014EC0">
        <w:t>qu</w:t>
      </w:r>
      <w:proofErr w:type="spellEnd"/>
      <w:r w:rsidRPr="00014EC0">
        <w:t xml:space="preserve"> </w:t>
      </w:r>
      <w:proofErr w:type="spellStart"/>
      <w:r w:rsidRPr="00014EC0">
        <w:t>Umaw</w:t>
      </w:r>
      <w:proofErr w:type="spellEnd"/>
      <w:r w:rsidRPr="00014EC0">
        <w:t xml:space="preserve"> qasa</w:t>
      </w:r>
      <w:r w:rsidR="007F275F">
        <w:t xml:space="preserve"> </w:t>
      </w:r>
      <w:r w:rsidRPr="00014EC0">
        <w:t xml:space="preserve">, </w:t>
      </w:r>
      <w:proofErr w:type="spellStart"/>
      <w:r w:rsidRPr="00014EC0">
        <w:t>mqryaw</w:t>
      </w:r>
      <w:proofErr w:type="spellEnd"/>
      <w:r w:rsidRPr="00014EC0">
        <w:t xml:space="preserve"> </w:t>
      </w:r>
      <w:proofErr w:type="spellStart"/>
      <w:r w:rsidRPr="00014EC0">
        <w:t>balay</w:t>
      </w:r>
      <w:proofErr w:type="spellEnd"/>
      <w:r>
        <w:t xml:space="preserve"> </w:t>
      </w:r>
      <w:proofErr w:type="spellStart"/>
      <w:r w:rsidRPr="00014EC0">
        <w:t>roziq</w:t>
      </w:r>
      <w:proofErr w:type="spellEnd"/>
      <w:r w:rsidRPr="00014EC0">
        <w:t xml:space="preserve"> nya </w:t>
      </w:r>
      <w:proofErr w:type="spellStart"/>
      <w:r w:rsidRPr="00014EC0">
        <w:t>m</w:t>
      </w:r>
      <w:r>
        <w:t>i</w:t>
      </w:r>
      <w:r w:rsidRPr="00014EC0">
        <w:t>ta</w:t>
      </w:r>
      <w:proofErr w:type="spellEnd"/>
      <w:r w:rsidRPr="00014EC0">
        <w:t xml:space="preserve"> </w:t>
      </w:r>
      <w:proofErr w:type="spellStart"/>
      <w:r w:rsidRPr="00014EC0">
        <w:t>ngarux</w:t>
      </w:r>
      <w:proofErr w:type="spellEnd"/>
      <w:r w:rsidRPr="00014EC0">
        <w:t xml:space="preserve"> </w:t>
      </w:r>
      <w:proofErr w:type="spellStart"/>
      <w:r w:rsidRPr="00014EC0">
        <w:t>uzi</w:t>
      </w:r>
      <w:proofErr w:type="spellEnd"/>
      <w:r w:rsidR="007F275F">
        <w:t xml:space="preserve"> </w:t>
      </w:r>
      <w:r w:rsidRPr="00014EC0">
        <w:t>.</w:t>
      </w:r>
    </w:p>
    <w:p w14:paraId="0AD3DABA" w14:textId="77777777" w:rsidR="00207B07" w:rsidRDefault="00207B07" w:rsidP="00207B07">
      <w:r>
        <w:rPr>
          <w:rFonts w:hint="eastAsia"/>
        </w:rPr>
        <w:t>R</w:t>
      </w:r>
      <w:r>
        <w:t>A: none</w:t>
      </w:r>
    </w:p>
    <w:p w14:paraId="7C7AC27F" w14:textId="62C34D42" w:rsidR="00207B07" w:rsidRDefault="00207B07" w:rsidP="00207B07">
      <w:r>
        <w:rPr>
          <w:rFonts w:hint="eastAsia"/>
        </w:rPr>
        <w:t>G</w:t>
      </w:r>
      <w:r>
        <w:t xml:space="preserve">: </w:t>
      </w:r>
      <w:proofErr w:type="spellStart"/>
      <w:r w:rsidR="00CE6B0C" w:rsidRPr="00014EC0">
        <w:t>memaw</w:t>
      </w:r>
      <w:proofErr w:type="spellEnd"/>
      <w:r w:rsidR="00CE6B0C" w:rsidRPr="00014EC0">
        <w:t xml:space="preserve"> </w:t>
      </w:r>
      <w:proofErr w:type="spellStart"/>
      <w:r w:rsidR="00CE6B0C" w:rsidRPr="00C00013">
        <w:rPr>
          <w:color w:val="0432FF"/>
        </w:rPr>
        <w:t>rbin</w:t>
      </w:r>
      <w:proofErr w:type="spellEnd"/>
      <w:r w:rsidR="00CE6B0C" w:rsidRPr="00014EC0">
        <w:t xml:space="preserve"> hi nya </w:t>
      </w:r>
      <w:proofErr w:type="spellStart"/>
      <w:r w:rsidR="00CE6B0C" w:rsidRPr="00014EC0">
        <w:t>kangi</w:t>
      </w:r>
      <w:proofErr w:type="spellEnd"/>
      <w:r w:rsidR="00CE6B0C" w:rsidRPr="00014EC0">
        <w:t xml:space="preserve"> </w:t>
      </w:r>
      <w:proofErr w:type="spellStart"/>
      <w:r w:rsidR="00CE6B0C" w:rsidRPr="00014EC0">
        <w:t>soki</w:t>
      </w:r>
      <w:proofErr w:type="spellEnd"/>
      <w:r w:rsidR="00CE6B0C">
        <w:t xml:space="preserve"> </w:t>
      </w:r>
      <w:proofErr w:type="spellStart"/>
      <w:r w:rsidR="00CE6B0C" w:rsidRPr="00014EC0">
        <w:t>qu</w:t>
      </w:r>
      <w:proofErr w:type="spellEnd"/>
      <w:r w:rsidR="00CE6B0C" w:rsidRPr="00014EC0">
        <w:t xml:space="preserve"> </w:t>
      </w:r>
      <w:proofErr w:type="spellStart"/>
      <w:r w:rsidR="00CE6B0C" w:rsidRPr="00014EC0">
        <w:t>Umaw</w:t>
      </w:r>
      <w:proofErr w:type="spellEnd"/>
      <w:r w:rsidR="00CE6B0C" w:rsidRPr="00014EC0">
        <w:t xml:space="preserve"> qasa</w:t>
      </w:r>
      <w:r w:rsidR="007F275F">
        <w:t xml:space="preserve"> </w:t>
      </w:r>
      <w:r w:rsidR="00CE6B0C" w:rsidRPr="00014EC0">
        <w:t xml:space="preserve">, </w:t>
      </w:r>
      <w:proofErr w:type="spellStart"/>
      <w:r w:rsidR="00CE6B0C" w:rsidRPr="00014EC0">
        <w:t>mqryaw</w:t>
      </w:r>
      <w:proofErr w:type="spellEnd"/>
      <w:r w:rsidR="00CE6B0C" w:rsidRPr="00014EC0">
        <w:t xml:space="preserve"> </w:t>
      </w:r>
      <w:proofErr w:type="spellStart"/>
      <w:r w:rsidR="00CE6B0C" w:rsidRPr="00014EC0">
        <w:t>balay</w:t>
      </w:r>
      <w:proofErr w:type="spellEnd"/>
      <w:r w:rsidR="00CE6B0C">
        <w:t xml:space="preserve"> </w:t>
      </w:r>
      <w:proofErr w:type="spellStart"/>
      <w:r w:rsidR="00CE6B0C" w:rsidRPr="00014EC0">
        <w:t>roziq</w:t>
      </w:r>
      <w:proofErr w:type="spellEnd"/>
      <w:r w:rsidR="00CE6B0C" w:rsidRPr="00014EC0">
        <w:t xml:space="preserve"> nya </w:t>
      </w:r>
      <w:proofErr w:type="spellStart"/>
      <w:r w:rsidR="00CE6B0C" w:rsidRPr="00014EC0">
        <w:t>m</w:t>
      </w:r>
      <w:r w:rsidR="00CE6B0C">
        <w:t>i</w:t>
      </w:r>
      <w:r w:rsidR="00CE6B0C" w:rsidRPr="00014EC0">
        <w:t>ta</w:t>
      </w:r>
      <w:proofErr w:type="spellEnd"/>
      <w:r w:rsidR="00CE6B0C" w:rsidRPr="00014EC0">
        <w:t xml:space="preserve"> </w:t>
      </w:r>
      <w:proofErr w:type="spellStart"/>
      <w:r w:rsidR="00CE6B0C" w:rsidRPr="00014EC0">
        <w:t>ngarux</w:t>
      </w:r>
      <w:proofErr w:type="spellEnd"/>
      <w:r w:rsidR="00CE6B0C" w:rsidRPr="00014EC0">
        <w:t xml:space="preserve"> </w:t>
      </w:r>
      <w:proofErr w:type="spellStart"/>
      <w:r w:rsidR="00CE6B0C" w:rsidRPr="00014EC0">
        <w:t>uzi</w:t>
      </w:r>
      <w:proofErr w:type="spellEnd"/>
      <w:r w:rsidR="007F275F">
        <w:t xml:space="preserve"> </w:t>
      </w:r>
      <w:r w:rsidR="00CE6B0C" w:rsidRPr="00014EC0">
        <w:t>.</w:t>
      </w:r>
    </w:p>
    <w:p w14:paraId="0C84736F" w14:textId="04B30B16" w:rsidR="00207B07" w:rsidRDefault="00207B07" w:rsidP="00207B07">
      <w:r>
        <w:t>M:</w:t>
      </w:r>
      <w:r>
        <w:rPr>
          <w:rFonts w:hint="eastAsia"/>
          <w:lang w:val="x-none"/>
        </w:rPr>
        <w:t xml:space="preserve"> </w:t>
      </w:r>
      <w:r>
        <w:rPr>
          <w:rFonts w:hint="eastAsia"/>
        </w:rPr>
        <w:t>慌忙中，</w:t>
      </w:r>
      <w:r w:rsidRPr="008E7728">
        <w:rPr>
          <w:rFonts w:hint="eastAsia"/>
        </w:rPr>
        <w:t>他找著他的刀（註</w:t>
      </w:r>
      <w:r w:rsidRPr="008E7728">
        <w:t>1)</w:t>
      </w:r>
      <w:r>
        <w:rPr>
          <w:rFonts w:hint="eastAsia"/>
        </w:rPr>
        <w:t>，</w:t>
      </w:r>
      <w:r w:rsidRPr="008E7728">
        <w:rPr>
          <w:rFonts w:hint="eastAsia"/>
        </w:rPr>
        <w:t>同時目不轉睛地看著上方的黑</w:t>
      </w:r>
      <w:r>
        <w:rPr>
          <w:rFonts w:hint="eastAsia"/>
        </w:rPr>
        <w:t>熊。</w:t>
      </w:r>
    </w:p>
    <w:p w14:paraId="504D0F03" w14:textId="4D764D98" w:rsidR="00207B07" w:rsidRPr="00D04EBF" w:rsidRDefault="00207B07" w:rsidP="00207B07">
      <w:r>
        <w:rPr>
          <w:rFonts w:hint="eastAsia"/>
        </w:rPr>
        <w:t>R</w:t>
      </w:r>
      <w:r>
        <w:t xml:space="preserve">M: </w:t>
      </w:r>
      <w:proofErr w:type="spellStart"/>
      <w:r>
        <w:rPr>
          <w:rFonts w:hint="eastAsia"/>
        </w:rPr>
        <w:t>U</w:t>
      </w:r>
      <w:r>
        <w:t>maw</w:t>
      </w:r>
      <w:proofErr w:type="spellEnd"/>
      <w:r>
        <w:rPr>
          <w:rFonts w:hint="eastAsia"/>
        </w:rPr>
        <w:t>非常慌張然後找著他的刀，也</w:t>
      </w:r>
      <w:r>
        <w:rPr>
          <w:rFonts w:hint="eastAsia"/>
          <w:lang w:val="x-none"/>
        </w:rPr>
        <w:t>目不轉睛地看著熊。</w:t>
      </w:r>
    </w:p>
    <w:p w14:paraId="0687B474" w14:textId="3745CDF1" w:rsidR="00207B07" w:rsidRDefault="00207B07" w:rsidP="00CD771B"/>
    <w:p w14:paraId="204C4E4C" w14:textId="73DB40ED" w:rsidR="00207B07" w:rsidRDefault="00207B07" w:rsidP="00207B07">
      <w:r>
        <w:t xml:space="preserve">A: </w:t>
      </w:r>
      <w:proofErr w:type="spellStart"/>
      <w:r>
        <w:t>k</w:t>
      </w:r>
      <w:r w:rsidRPr="00014EC0">
        <w:t>tan</w:t>
      </w:r>
      <w:proofErr w:type="spellEnd"/>
      <w:r>
        <w:t xml:space="preserve"> </w:t>
      </w:r>
      <w:proofErr w:type="spellStart"/>
      <w:r w:rsidRPr="00014EC0">
        <w:t>qu</w:t>
      </w:r>
      <w:proofErr w:type="spellEnd"/>
      <w:r w:rsidRPr="00014EC0">
        <w:t xml:space="preserve"> </w:t>
      </w:r>
      <w:proofErr w:type="spellStart"/>
      <w:r w:rsidRPr="00C00013">
        <w:rPr>
          <w:color w:val="0432FF"/>
        </w:rPr>
        <w:t>inkyasan</w:t>
      </w:r>
      <w:proofErr w:type="spellEnd"/>
      <w:r w:rsidRPr="00014EC0">
        <w:t xml:space="preserve"> </w:t>
      </w:r>
      <w:proofErr w:type="spellStart"/>
      <w:r w:rsidRPr="00014EC0">
        <w:t>nqu</w:t>
      </w:r>
      <w:proofErr w:type="spellEnd"/>
      <w:r w:rsidRPr="00014EC0">
        <w:t xml:space="preserve"> </w:t>
      </w:r>
      <w:proofErr w:type="spellStart"/>
      <w:r w:rsidRPr="00014EC0">
        <w:t>ngarux</w:t>
      </w:r>
      <w:proofErr w:type="spellEnd"/>
      <w:r w:rsidRPr="00014EC0">
        <w:t xml:space="preserve"> qasa</w:t>
      </w:r>
      <w:r>
        <w:t xml:space="preserve"> </w:t>
      </w:r>
      <w:proofErr w:type="spellStart"/>
      <w:r w:rsidRPr="00014EC0">
        <w:t>ga</w:t>
      </w:r>
      <w:proofErr w:type="spellEnd"/>
      <w:r w:rsidR="007F275F">
        <w:t xml:space="preserve"> </w:t>
      </w:r>
      <w:r w:rsidRPr="00014EC0">
        <w:t xml:space="preserve">, </w:t>
      </w:r>
      <w:proofErr w:type="spellStart"/>
      <w:r w:rsidRPr="00014EC0">
        <w:t>akiy</w:t>
      </w:r>
      <w:proofErr w:type="spellEnd"/>
      <w:r w:rsidRPr="00014EC0">
        <w:t xml:space="preserve"> mwah </w:t>
      </w:r>
      <w:proofErr w:type="spellStart"/>
      <w:r w:rsidRPr="00014EC0">
        <w:t>skura</w:t>
      </w:r>
      <w:proofErr w:type="spellEnd"/>
      <w:r w:rsidRPr="00014EC0">
        <w:t xml:space="preserve"> </w:t>
      </w:r>
      <w:proofErr w:type="spellStart"/>
      <w:r w:rsidRPr="00014EC0">
        <w:t>Umaw</w:t>
      </w:r>
      <w:proofErr w:type="spellEnd"/>
      <w:r w:rsidR="007F275F">
        <w:t xml:space="preserve"> </w:t>
      </w:r>
      <w:r w:rsidRPr="00014EC0">
        <w:t xml:space="preserve">. </w:t>
      </w:r>
      <w:proofErr w:type="spellStart"/>
      <w:r>
        <w:t>s</w:t>
      </w:r>
      <w:r w:rsidRPr="00014EC0">
        <w:t>iy</w:t>
      </w:r>
      <w:proofErr w:type="spellEnd"/>
      <w:r>
        <w:t xml:space="preserve"> </w:t>
      </w:r>
      <w:proofErr w:type="spellStart"/>
      <w:r w:rsidRPr="00014EC0">
        <w:t>ktay</w:t>
      </w:r>
      <w:proofErr w:type="spellEnd"/>
      <w:r w:rsidR="007F275F">
        <w:t xml:space="preserve"> </w:t>
      </w:r>
      <w:r w:rsidRPr="00014EC0">
        <w:t xml:space="preserve">, </w:t>
      </w:r>
      <w:proofErr w:type="spellStart"/>
      <w:r w:rsidRPr="00014EC0">
        <w:t>mkura</w:t>
      </w:r>
      <w:proofErr w:type="spellEnd"/>
      <w:r w:rsidRPr="00014EC0">
        <w:t xml:space="preserve"> </w:t>
      </w:r>
      <w:proofErr w:type="spellStart"/>
      <w:r w:rsidRPr="00014EC0">
        <w:t>balay</w:t>
      </w:r>
      <w:proofErr w:type="spellEnd"/>
      <w:r w:rsidRPr="00014EC0">
        <w:t xml:space="preserve"> </w:t>
      </w:r>
      <w:proofErr w:type="spellStart"/>
      <w:r w:rsidRPr="00014EC0">
        <w:t>Umaw</w:t>
      </w:r>
      <w:proofErr w:type="spellEnd"/>
      <w:r w:rsidRPr="00014EC0">
        <w:t xml:space="preserve"> </w:t>
      </w:r>
      <w:proofErr w:type="spellStart"/>
      <w:r w:rsidRPr="00014EC0">
        <w:t>qu</w:t>
      </w:r>
      <w:proofErr w:type="spellEnd"/>
      <w:r>
        <w:t xml:space="preserve"> </w:t>
      </w:r>
      <w:proofErr w:type="spellStart"/>
      <w:r w:rsidRPr="00014EC0">
        <w:t>ngarux</w:t>
      </w:r>
      <w:proofErr w:type="spellEnd"/>
      <w:r w:rsidRPr="00014EC0">
        <w:t xml:space="preserve"> qasa</w:t>
      </w:r>
      <w:r w:rsidR="007F275F">
        <w:t xml:space="preserve"> </w:t>
      </w:r>
      <w:r w:rsidRPr="00014EC0">
        <w:t>.</w:t>
      </w:r>
    </w:p>
    <w:p w14:paraId="2A64812B" w14:textId="77777777" w:rsidR="00207B07" w:rsidRDefault="00207B07" w:rsidP="00207B07">
      <w:r>
        <w:rPr>
          <w:rFonts w:hint="eastAsia"/>
        </w:rPr>
        <w:t>R</w:t>
      </w:r>
      <w:r>
        <w:t>A: none</w:t>
      </w:r>
    </w:p>
    <w:p w14:paraId="6CBC1401" w14:textId="5268211B" w:rsidR="00207B07" w:rsidRDefault="00207B07" w:rsidP="00207B07">
      <w:r>
        <w:rPr>
          <w:rFonts w:hint="eastAsia"/>
        </w:rPr>
        <w:t>G</w:t>
      </w:r>
      <w:r>
        <w:t xml:space="preserve">: </w:t>
      </w:r>
      <w:proofErr w:type="spellStart"/>
      <w:r w:rsidR="00CE6B0C">
        <w:t>k</w:t>
      </w:r>
      <w:r w:rsidR="00CE6B0C" w:rsidRPr="00014EC0">
        <w:t>tan</w:t>
      </w:r>
      <w:proofErr w:type="spellEnd"/>
      <w:r w:rsidR="00CE6B0C">
        <w:t xml:space="preserve"> </w:t>
      </w:r>
      <w:proofErr w:type="spellStart"/>
      <w:r w:rsidR="00CE6B0C" w:rsidRPr="00014EC0">
        <w:t>qu</w:t>
      </w:r>
      <w:proofErr w:type="spellEnd"/>
      <w:r w:rsidR="00CE6B0C" w:rsidRPr="00014EC0">
        <w:t xml:space="preserve"> </w:t>
      </w:r>
      <w:proofErr w:type="spellStart"/>
      <w:r w:rsidR="00CE6B0C" w:rsidRPr="00C00013">
        <w:rPr>
          <w:color w:val="0432FF"/>
        </w:rPr>
        <w:t>inkyasan</w:t>
      </w:r>
      <w:proofErr w:type="spellEnd"/>
      <w:r w:rsidR="00CE6B0C" w:rsidRPr="00014EC0">
        <w:t xml:space="preserve"> </w:t>
      </w:r>
      <w:proofErr w:type="spellStart"/>
      <w:r w:rsidR="00CE6B0C" w:rsidRPr="00014EC0">
        <w:t>nqu</w:t>
      </w:r>
      <w:proofErr w:type="spellEnd"/>
      <w:r w:rsidR="00CE6B0C" w:rsidRPr="00014EC0">
        <w:t xml:space="preserve"> </w:t>
      </w:r>
      <w:proofErr w:type="spellStart"/>
      <w:r w:rsidR="00CE6B0C" w:rsidRPr="00014EC0">
        <w:t>ngarux</w:t>
      </w:r>
      <w:proofErr w:type="spellEnd"/>
      <w:r w:rsidR="00CE6B0C" w:rsidRPr="00014EC0">
        <w:t xml:space="preserve"> qasa</w:t>
      </w:r>
      <w:r w:rsidR="00CE6B0C">
        <w:t xml:space="preserve"> </w:t>
      </w:r>
      <w:proofErr w:type="spellStart"/>
      <w:r w:rsidR="00CE6B0C" w:rsidRPr="00014EC0">
        <w:t>ga</w:t>
      </w:r>
      <w:proofErr w:type="spellEnd"/>
      <w:r w:rsidR="007F275F">
        <w:t xml:space="preserve"> </w:t>
      </w:r>
      <w:r w:rsidR="00CE6B0C" w:rsidRPr="00014EC0">
        <w:t xml:space="preserve">, </w:t>
      </w:r>
      <w:proofErr w:type="spellStart"/>
      <w:r w:rsidR="00CE6B0C" w:rsidRPr="00014EC0">
        <w:t>akiy</w:t>
      </w:r>
      <w:proofErr w:type="spellEnd"/>
      <w:r w:rsidR="00CE6B0C" w:rsidRPr="00014EC0">
        <w:t xml:space="preserve"> mwah </w:t>
      </w:r>
      <w:proofErr w:type="spellStart"/>
      <w:r w:rsidR="00CE6B0C" w:rsidRPr="00014EC0">
        <w:t>skura</w:t>
      </w:r>
      <w:proofErr w:type="spellEnd"/>
      <w:r w:rsidR="00CE6B0C" w:rsidRPr="00014EC0">
        <w:t xml:space="preserve"> </w:t>
      </w:r>
      <w:proofErr w:type="spellStart"/>
      <w:r w:rsidR="00CE6B0C" w:rsidRPr="00014EC0">
        <w:t>Umaw</w:t>
      </w:r>
      <w:proofErr w:type="spellEnd"/>
      <w:r w:rsidR="007F275F">
        <w:t xml:space="preserve"> </w:t>
      </w:r>
      <w:r w:rsidR="00CE6B0C" w:rsidRPr="00014EC0">
        <w:t xml:space="preserve">. </w:t>
      </w:r>
      <w:proofErr w:type="spellStart"/>
      <w:r w:rsidR="00CE6B0C">
        <w:t>s</w:t>
      </w:r>
      <w:r w:rsidR="00CE6B0C" w:rsidRPr="00014EC0">
        <w:t>iy</w:t>
      </w:r>
      <w:proofErr w:type="spellEnd"/>
      <w:r w:rsidR="00CE6B0C">
        <w:t xml:space="preserve"> </w:t>
      </w:r>
      <w:proofErr w:type="spellStart"/>
      <w:r w:rsidR="00CE6B0C" w:rsidRPr="00014EC0">
        <w:t>ktay</w:t>
      </w:r>
      <w:proofErr w:type="spellEnd"/>
      <w:r w:rsidR="007F275F">
        <w:t xml:space="preserve"> </w:t>
      </w:r>
      <w:r w:rsidR="00CE6B0C" w:rsidRPr="00014EC0">
        <w:t xml:space="preserve">, </w:t>
      </w:r>
      <w:proofErr w:type="spellStart"/>
      <w:r w:rsidR="00CE6B0C" w:rsidRPr="00014EC0">
        <w:t>mkura</w:t>
      </w:r>
      <w:proofErr w:type="spellEnd"/>
      <w:r w:rsidR="00CE6B0C" w:rsidRPr="00014EC0">
        <w:t xml:space="preserve"> </w:t>
      </w:r>
      <w:proofErr w:type="spellStart"/>
      <w:r w:rsidR="00CE6B0C" w:rsidRPr="00014EC0">
        <w:lastRenderedPageBreak/>
        <w:t>balay</w:t>
      </w:r>
      <w:proofErr w:type="spellEnd"/>
      <w:r w:rsidR="00CE6B0C" w:rsidRPr="00014EC0">
        <w:t xml:space="preserve"> </w:t>
      </w:r>
      <w:proofErr w:type="spellStart"/>
      <w:r w:rsidR="00CE6B0C" w:rsidRPr="00014EC0">
        <w:t>Umaw</w:t>
      </w:r>
      <w:proofErr w:type="spellEnd"/>
      <w:r w:rsidR="00CE6B0C" w:rsidRPr="00014EC0">
        <w:t xml:space="preserve"> </w:t>
      </w:r>
      <w:proofErr w:type="spellStart"/>
      <w:r w:rsidR="00CE6B0C" w:rsidRPr="00014EC0">
        <w:t>qu</w:t>
      </w:r>
      <w:proofErr w:type="spellEnd"/>
      <w:r w:rsidR="00CE6B0C">
        <w:t xml:space="preserve"> </w:t>
      </w:r>
      <w:proofErr w:type="spellStart"/>
      <w:r w:rsidR="00CE6B0C" w:rsidRPr="00014EC0">
        <w:t>ngarux</w:t>
      </w:r>
      <w:proofErr w:type="spellEnd"/>
      <w:r w:rsidR="00CE6B0C" w:rsidRPr="00014EC0">
        <w:t xml:space="preserve"> qasa</w:t>
      </w:r>
      <w:r w:rsidR="007F275F">
        <w:t xml:space="preserve"> </w:t>
      </w:r>
      <w:r w:rsidR="00CE6B0C" w:rsidRPr="00014EC0">
        <w:t>.</w:t>
      </w:r>
    </w:p>
    <w:p w14:paraId="06584BD9" w14:textId="38383661" w:rsidR="00207B07" w:rsidRDefault="00207B07" w:rsidP="00207B07">
      <w:r>
        <w:t>M:</w:t>
      </w:r>
      <w:r>
        <w:rPr>
          <w:rFonts w:hint="eastAsia"/>
          <w:lang w:val="x-none"/>
        </w:rPr>
        <w:t xml:space="preserve"> </w:t>
      </w:r>
      <w:proofErr w:type="spellStart"/>
      <w:r w:rsidR="00072068" w:rsidRPr="008E7728">
        <w:t>Umaw</w:t>
      </w:r>
      <w:proofErr w:type="spellEnd"/>
      <w:r w:rsidR="00072068" w:rsidRPr="008E7728">
        <w:t xml:space="preserve"> </w:t>
      </w:r>
      <w:r w:rsidR="00072068" w:rsidRPr="008E7728">
        <w:rPr>
          <w:rFonts w:hint="eastAsia"/>
        </w:rPr>
        <w:t>覺得這隻黑熊心情看起來不太好，攻擊他的機率很大。果不其然，黑熊突然向他撲來，</w:t>
      </w:r>
    </w:p>
    <w:p w14:paraId="04628373" w14:textId="7E2E76FC" w:rsidR="00207B07" w:rsidRPr="00072068" w:rsidRDefault="00207B07" w:rsidP="00207B07">
      <w:r>
        <w:rPr>
          <w:rFonts w:hint="eastAsia"/>
        </w:rPr>
        <w:t>R</w:t>
      </w:r>
      <w:r>
        <w:t xml:space="preserve">M: </w:t>
      </w:r>
      <w:r w:rsidR="00072068">
        <w:rPr>
          <w:rFonts w:hint="eastAsia"/>
        </w:rPr>
        <w:t>那隻熊看起來</w:t>
      </w:r>
      <w:del w:id="13" w:author="the author" w:date="2022-01-19T12:58:00Z">
        <w:r w:rsidR="00072068" w:rsidDel="00C00013">
          <w:rPr>
            <w:rFonts w:hint="eastAsia"/>
          </w:rPr>
          <w:delText>是</w:delText>
        </w:r>
      </w:del>
      <w:ins w:id="14" w:author="the author" w:date="2022-01-19T12:58:00Z">
        <w:r w:rsidR="00C00013">
          <w:rPr>
            <w:rFonts w:hint="eastAsia"/>
          </w:rPr>
          <w:t>要</w:t>
        </w:r>
      </w:ins>
      <w:r w:rsidR="00072068">
        <w:rPr>
          <w:rFonts w:hint="eastAsia"/>
        </w:rPr>
        <w:t>朝著</w:t>
      </w:r>
      <w:proofErr w:type="spellStart"/>
      <w:r w:rsidR="00072068">
        <w:rPr>
          <w:rFonts w:hint="eastAsia"/>
        </w:rPr>
        <w:t>U</w:t>
      </w:r>
      <w:r w:rsidR="00072068">
        <w:t>maw</w:t>
      </w:r>
      <w:proofErr w:type="spellEnd"/>
      <w:ins w:id="15" w:author="the author" w:date="2022-01-19T12:58:00Z">
        <w:r w:rsidR="00F50511">
          <w:rPr>
            <w:rFonts w:hint="eastAsia"/>
          </w:rPr>
          <w:t>來</w:t>
        </w:r>
      </w:ins>
      <w:r w:rsidR="00072068">
        <w:rPr>
          <w:rFonts w:hint="eastAsia"/>
        </w:rPr>
        <w:t>的樣子，果然，熊真的朝向</w:t>
      </w:r>
      <w:proofErr w:type="spellStart"/>
      <w:r w:rsidR="00072068">
        <w:rPr>
          <w:rFonts w:hint="eastAsia"/>
        </w:rPr>
        <w:t>U</w:t>
      </w:r>
      <w:r w:rsidR="00072068">
        <w:t>maw</w:t>
      </w:r>
      <w:proofErr w:type="spellEnd"/>
      <w:r w:rsidR="00072068">
        <w:rPr>
          <w:rFonts w:hint="eastAsia"/>
        </w:rPr>
        <w:t>來。</w:t>
      </w:r>
    </w:p>
    <w:p w14:paraId="40EC24B8" w14:textId="3E497286" w:rsidR="00207B07" w:rsidRDefault="00207B07" w:rsidP="00207B07"/>
    <w:p w14:paraId="05209BF2" w14:textId="56FD49D6" w:rsidR="00207B07" w:rsidRDefault="00207B07" w:rsidP="00207B07">
      <w:r>
        <w:t xml:space="preserve">A: </w:t>
      </w:r>
      <w:proofErr w:type="spellStart"/>
      <w:r w:rsidR="00072068" w:rsidRPr="00014EC0">
        <w:t>Umaw</w:t>
      </w:r>
      <w:proofErr w:type="spellEnd"/>
      <w:r w:rsidR="00072068" w:rsidRPr="00014EC0">
        <w:t xml:space="preserve"> qasa </w:t>
      </w:r>
      <w:proofErr w:type="spellStart"/>
      <w:r w:rsidR="00072068" w:rsidRPr="00014EC0">
        <w:t>ga</w:t>
      </w:r>
      <w:proofErr w:type="spellEnd"/>
      <w:r w:rsidR="007F275F">
        <w:t xml:space="preserve"> </w:t>
      </w:r>
      <w:r w:rsidR="00072068" w:rsidRPr="00014EC0">
        <w:t>,</w:t>
      </w:r>
      <w:r w:rsidR="00072068">
        <w:t xml:space="preserve"> </w:t>
      </w:r>
      <w:proofErr w:type="spellStart"/>
      <w:r w:rsidR="00072068" w:rsidRPr="00014EC0">
        <w:t>magan</w:t>
      </w:r>
      <w:proofErr w:type="spellEnd"/>
      <w:r w:rsidR="00072068" w:rsidRPr="00014EC0">
        <w:t xml:space="preserve"> </w:t>
      </w:r>
      <w:proofErr w:type="spellStart"/>
      <w:r w:rsidR="00072068" w:rsidRPr="00014EC0">
        <w:t>soki</w:t>
      </w:r>
      <w:proofErr w:type="spellEnd"/>
      <w:r w:rsidR="00072068" w:rsidRPr="00014EC0">
        <w:t xml:space="preserve"> </w:t>
      </w:r>
      <w:proofErr w:type="spellStart"/>
      <w:r w:rsidR="00072068" w:rsidRPr="00014EC0">
        <w:t>kura</w:t>
      </w:r>
      <w:proofErr w:type="spellEnd"/>
      <w:r w:rsidR="00072068" w:rsidRPr="00014EC0">
        <w:t xml:space="preserve"> </w:t>
      </w:r>
      <w:proofErr w:type="spellStart"/>
      <w:r w:rsidR="00072068" w:rsidRPr="00014EC0">
        <w:t>squ</w:t>
      </w:r>
      <w:proofErr w:type="spellEnd"/>
      <w:r w:rsidR="00072068" w:rsidRPr="00014EC0">
        <w:t xml:space="preserve"> </w:t>
      </w:r>
      <w:proofErr w:type="spellStart"/>
      <w:r w:rsidR="00072068" w:rsidRPr="00014EC0">
        <w:t>gryung</w:t>
      </w:r>
      <w:proofErr w:type="spellEnd"/>
      <w:r w:rsidR="00072068">
        <w:t xml:space="preserve"> </w:t>
      </w:r>
      <w:r w:rsidR="00072068" w:rsidRPr="00014EC0">
        <w:t xml:space="preserve">na </w:t>
      </w:r>
      <w:proofErr w:type="spellStart"/>
      <w:r w:rsidR="00072068" w:rsidRPr="00014EC0">
        <w:t>ngarux</w:t>
      </w:r>
      <w:proofErr w:type="spellEnd"/>
      <w:r w:rsidR="00072068" w:rsidRPr="00014EC0">
        <w:t xml:space="preserve"> </w:t>
      </w:r>
      <w:proofErr w:type="spellStart"/>
      <w:r w:rsidR="00072068" w:rsidRPr="00014EC0">
        <w:t>kmut</w:t>
      </w:r>
      <w:proofErr w:type="spellEnd"/>
      <w:r w:rsidR="007F275F">
        <w:t xml:space="preserve"> </w:t>
      </w:r>
      <w:r w:rsidR="00072068" w:rsidRPr="00014EC0">
        <w:t xml:space="preserve">, </w:t>
      </w:r>
      <w:proofErr w:type="spellStart"/>
      <w:r w:rsidR="00072068" w:rsidRPr="00014EC0">
        <w:t>magan</w:t>
      </w:r>
      <w:proofErr w:type="spellEnd"/>
      <w:r w:rsidR="00072068" w:rsidRPr="00014EC0">
        <w:t xml:space="preserve"> </w:t>
      </w:r>
      <w:proofErr w:type="spellStart"/>
      <w:r w:rsidR="00072068" w:rsidRPr="00014EC0">
        <w:t>mxal</w:t>
      </w:r>
      <w:proofErr w:type="spellEnd"/>
      <w:r w:rsidR="00072068">
        <w:t xml:space="preserve"> </w:t>
      </w:r>
      <w:proofErr w:type="spellStart"/>
      <w:r w:rsidR="00072068" w:rsidRPr="00014EC0">
        <w:t>ru</w:t>
      </w:r>
      <w:proofErr w:type="spellEnd"/>
      <w:r w:rsidR="00072068" w:rsidRPr="00014EC0">
        <w:t xml:space="preserve"> </w:t>
      </w:r>
      <w:proofErr w:type="spellStart"/>
      <w:r w:rsidR="00072068" w:rsidRPr="00014EC0">
        <w:t>tbozyak</w:t>
      </w:r>
      <w:proofErr w:type="spellEnd"/>
      <w:r w:rsidR="00072068" w:rsidRPr="00014EC0">
        <w:t xml:space="preserve"> </w:t>
      </w:r>
      <w:proofErr w:type="spellStart"/>
      <w:r w:rsidR="00072068" w:rsidRPr="00014EC0">
        <w:t>qu</w:t>
      </w:r>
      <w:proofErr w:type="spellEnd"/>
      <w:r w:rsidR="00072068" w:rsidRPr="00014EC0">
        <w:t xml:space="preserve"> </w:t>
      </w:r>
      <w:proofErr w:type="spellStart"/>
      <w:r w:rsidR="00072068" w:rsidRPr="00014EC0">
        <w:t>ngarux</w:t>
      </w:r>
      <w:proofErr w:type="spellEnd"/>
      <w:r w:rsidR="00072068" w:rsidRPr="00014EC0">
        <w:t xml:space="preserve"> qasa</w:t>
      </w:r>
      <w:r w:rsidR="007F275F">
        <w:t xml:space="preserve"> </w:t>
      </w:r>
      <w:r w:rsidR="00072068" w:rsidRPr="00014EC0">
        <w:t>,</w:t>
      </w:r>
      <w:r w:rsidR="00072068">
        <w:t xml:space="preserve"> </w:t>
      </w:r>
      <w:proofErr w:type="spellStart"/>
      <w:r w:rsidR="00072068" w:rsidRPr="00014EC0">
        <w:t>ru</w:t>
      </w:r>
      <w:proofErr w:type="spellEnd"/>
      <w:r w:rsidR="00072068" w:rsidRPr="00014EC0">
        <w:t xml:space="preserve"> wal </w:t>
      </w:r>
      <w:proofErr w:type="spellStart"/>
      <w:r w:rsidR="00072068" w:rsidRPr="00014EC0">
        <w:t>kura</w:t>
      </w:r>
      <w:proofErr w:type="spellEnd"/>
      <w:r w:rsidR="00072068" w:rsidRPr="00014EC0">
        <w:t xml:space="preserve"> </w:t>
      </w:r>
      <w:proofErr w:type="spellStart"/>
      <w:r w:rsidR="00072068" w:rsidRPr="00014EC0">
        <w:t>ubah</w:t>
      </w:r>
      <w:proofErr w:type="spellEnd"/>
      <w:r w:rsidR="00072068" w:rsidRPr="00014EC0">
        <w:t xml:space="preserve"> </w:t>
      </w:r>
      <w:proofErr w:type="spellStart"/>
      <w:r w:rsidR="00072068" w:rsidRPr="00014EC0">
        <w:t>snat</w:t>
      </w:r>
      <w:proofErr w:type="spellEnd"/>
      <w:r w:rsidR="00072068" w:rsidRPr="00014EC0">
        <w:t xml:space="preserve"> </w:t>
      </w:r>
      <w:proofErr w:type="spellStart"/>
      <w:r w:rsidR="00072068" w:rsidRPr="00014EC0">
        <w:t>turuy</w:t>
      </w:r>
      <w:proofErr w:type="spellEnd"/>
      <w:r w:rsidR="00072068">
        <w:t xml:space="preserve"> </w:t>
      </w:r>
      <w:proofErr w:type="spellStart"/>
      <w:r w:rsidR="00072068" w:rsidRPr="00014EC0">
        <w:t>qu</w:t>
      </w:r>
      <w:proofErr w:type="spellEnd"/>
      <w:r w:rsidR="00072068" w:rsidRPr="00014EC0">
        <w:t xml:space="preserve"> </w:t>
      </w:r>
      <w:proofErr w:type="spellStart"/>
      <w:r w:rsidR="00072068" w:rsidRPr="00014EC0">
        <w:t>ngarux</w:t>
      </w:r>
      <w:proofErr w:type="spellEnd"/>
      <w:r w:rsidR="00072068" w:rsidRPr="00014EC0">
        <w:t xml:space="preserve"> qasa Ima</w:t>
      </w:r>
      <w:r w:rsidR="007F275F">
        <w:t xml:space="preserve"> </w:t>
      </w:r>
      <w:r w:rsidR="00072068" w:rsidRPr="00014EC0">
        <w:t>.</w:t>
      </w:r>
    </w:p>
    <w:p w14:paraId="4F0B40B2" w14:textId="77777777" w:rsidR="00207B07" w:rsidRDefault="00207B07" w:rsidP="00207B07">
      <w:r>
        <w:rPr>
          <w:rFonts w:hint="eastAsia"/>
        </w:rPr>
        <w:t>R</w:t>
      </w:r>
      <w:r>
        <w:t>A: none</w:t>
      </w:r>
    </w:p>
    <w:p w14:paraId="7DBDC5D3" w14:textId="3816DEA9" w:rsidR="00207B07" w:rsidRDefault="00207B07" w:rsidP="00207B07">
      <w:r>
        <w:rPr>
          <w:rFonts w:hint="eastAsia"/>
        </w:rPr>
        <w:t>G</w:t>
      </w:r>
      <w:r>
        <w:t xml:space="preserve">: </w:t>
      </w:r>
      <w:proofErr w:type="spellStart"/>
      <w:r w:rsidR="00CE6B0C" w:rsidRPr="00014EC0">
        <w:t>Umaw</w:t>
      </w:r>
      <w:proofErr w:type="spellEnd"/>
      <w:r w:rsidR="00CE6B0C" w:rsidRPr="00014EC0">
        <w:t xml:space="preserve"> qasa </w:t>
      </w:r>
      <w:proofErr w:type="spellStart"/>
      <w:r w:rsidR="00CE6B0C" w:rsidRPr="00014EC0">
        <w:t>ga</w:t>
      </w:r>
      <w:proofErr w:type="spellEnd"/>
      <w:r w:rsidR="007F275F">
        <w:t xml:space="preserve"> </w:t>
      </w:r>
      <w:r w:rsidR="00CE6B0C" w:rsidRPr="00014EC0">
        <w:t>,</w:t>
      </w:r>
      <w:r w:rsidR="00CE6B0C">
        <w:t xml:space="preserve"> </w:t>
      </w:r>
      <w:proofErr w:type="spellStart"/>
      <w:r w:rsidR="00CE6B0C" w:rsidRPr="00014EC0">
        <w:t>magan</w:t>
      </w:r>
      <w:proofErr w:type="spellEnd"/>
      <w:r w:rsidR="00CE6B0C" w:rsidRPr="00014EC0">
        <w:t xml:space="preserve"> </w:t>
      </w:r>
      <w:proofErr w:type="spellStart"/>
      <w:r w:rsidR="00CE6B0C" w:rsidRPr="00014EC0">
        <w:t>soki</w:t>
      </w:r>
      <w:proofErr w:type="spellEnd"/>
      <w:r w:rsidR="00CE6B0C" w:rsidRPr="00014EC0">
        <w:t xml:space="preserve"> </w:t>
      </w:r>
      <w:proofErr w:type="spellStart"/>
      <w:r w:rsidR="00CE6B0C" w:rsidRPr="00014EC0">
        <w:t>kura</w:t>
      </w:r>
      <w:proofErr w:type="spellEnd"/>
      <w:r w:rsidR="00CE6B0C" w:rsidRPr="00014EC0">
        <w:t xml:space="preserve"> </w:t>
      </w:r>
      <w:proofErr w:type="spellStart"/>
      <w:r w:rsidR="00CE6B0C" w:rsidRPr="00014EC0">
        <w:t>squ</w:t>
      </w:r>
      <w:proofErr w:type="spellEnd"/>
      <w:r w:rsidR="00CE6B0C" w:rsidRPr="00014EC0">
        <w:t xml:space="preserve"> </w:t>
      </w:r>
      <w:proofErr w:type="spellStart"/>
      <w:r w:rsidR="00CE6B0C" w:rsidRPr="00014EC0">
        <w:t>gryung</w:t>
      </w:r>
      <w:proofErr w:type="spellEnd"/>
      <w:r w:rsidR="00CE6B0C">
        <w:t xml:space="preserve"> </w:t>
      </w:r>
      <w:r w:rsidR="00CE6B0C" w:rsidRPr="00014EC0">
        <w:t xml:space="preserve">na </w:t>
      </w:r>
      <w:proofErr w:type="spellStart"/>
      <w:r w:rsidR="00CE6B0C" w:rsidRPr="00014EC0">
        <w:t>ngarux</w:t>
      </w:r>
      <w:proofErr w:type="spellEnd"/>
      <w:r w:rsidR="00CE6B0C" w:rsidRPr="00014EC0">
        <w:t xml:space="preserve"> </w:t>
      </w:r>
      <w:proofErr w:type="spellStart"/>
      <w:r w:rsidR="00CE6B0C" w:rsidRPr="00014EC0">
        <w:t>kmut</w:t>
      </w:r>
      <w:proofErr w:type="spellEnd"/>
      <w:r w:rsidR="007F275F">
        <w:t xml:space="preserve"> </w:t>
      </w:r>
      <w:r w:rsidR="00CE6B0C" w:rsidRPr="00014EC0">
        <w:t xml:space="preserve">, </w:t>
      </w:r>
      <w:proofErr w:type="spellStart"/>
      <w:r w:rsidR="00CE6B0C" w:rsidRPr="00014EC0">
        <w:t>magan</w:t>
      </w:r>
      <w:proofErr w:type="spellEnd"/>
      <w:r w:rsidR="00CE6B0C" w:rsidRPr="00014EC0">
        <w:t xml:space="preserve"> </w:t>
      </w:r>
      <w:proofErr w:type="spellStart"/>
      <w:r w:rsidR="00CE6B0C" w:rsidRPr="00014EC0">
        <w:t>mxal</w:t>
      </w:r>
      <w:proofErr w:type="spellEnd"/>
      <w:r w:rsidR="00CE6B0C">
        <w:t xml:space="preserve"> </w:t>
      </w:r>
      <w:proofErr w:type="spellStart"/>
      <w:r w:rsidR="00CE6B0C" w:rsidRPr="00014EC0">
        <w:t>ru</w:t>
      </w:r>
      <w:proofErr w:type="spellEnd"/>
      <w:r w:rsidR="00CE6B0C" w:rsidRPr="00014EC0">
        <w:t xml:space="preserve"> </w:t>
      </w:r>
      <w:proofErr w:type="spellStart"/>
      <w:r w:rsidR="00CE6B0C" w:rsidRPr="00014EC0">
        <w:t>tbozyak</w:t>
      </w:r>
      <w:proofErr w:type="spellEnd"/>
      <w:r w:rsidR="00CE6B0C" w:rsidRPr="00014EC0">
        <w:t xml:space="preserve"> </w:t>
      </w:r>
      <w:proofErr w:type="spellStart"/>
      <w:r w:rsidR="00CE6B0C" w:rsidRPr="00014EC0">
        <w:t>qu</w:t>
      </w:r>
      <w:proofErr w:type="spellEnd"/>
      <w:r w:rsidR="00CE6B0C" w:rsidRPr="00014EC0">
        <w:t xml:space="preserve"> </w:t>
      </w:r>
      <w:proofErr w:type="spellStart"/>
      <w:r w:rsidR="00CE6B0C" w:rsidRPr="00014EC0">
        <w:t>ngarux</w:t>
      </w:r>
      <w:proofErr w:type="spellEnd"/>
      <w:r w:rsidR="00CE6B0C" w:rsidRPr="00014EC0">
        <w:t xml:space="preserve"> qasa</w:t>
      </w:r>
      <w:r w:rsidR="007F275F">
        <w:t xml:space="preserve"> </w:t>
      </w:r>
      <w:r w:rsidR="00CE6B0C" w:rsidRPr="00014EC0">
        <w:t>,</w:t>
      </w:r>
      <w:r w:rsidR="00CE6B0C">
        <w:t xml:space="preserve"> </w:t>
      </w:r>
      <w:proofErr w:type="spellStart"/>
      <w:r w:rsidR="00CE6B0C" w:rsidRPr="00014EC0">
        <w:t>ru</w:t>
      </w:r>
      <w:proofErr w:type="spellEnd"/>
      <w:r w:rsidR="00CE6B0C" w:rsidRPr="00014EC0">
        <w:t xml:space="preserve"> wal </w:t>
      </w:r>
      <w:proofErr w:type="spellStart"/>
      <w:r w:rsidR="00CE6B0C" w:rsidRPr="00014EC0">
        <w:t>kura</w:t>
      </w:r>
      <w:proofErr w:type="spellEnd"/>
      <w:r w:rsidR="00CE6B0C" w:rsidRPr="00014EC0">
        <w:t xml:space="preserve"> </w:t>
      </w:r>
      <w:proofErr w:type="spellStart"/>
      <w:r w:rsidR="00CE6B0C" w:rsidRPr="00014EC0">
        <w:t>ubah</w:t>
      </w:r>
      <w:proofErr w:type="spellEnd"/>
      <w:r w:rsidR="00CE6B0C" w:rsidRPr="00014EC0">
        <w:t xml:space="preserve"> </w:t>
      </w:r>
      <w:proofErr w:type="spellStart"/>
      <w:r w:rsidR="00CE6B0C" w:rsidRPr="00014EC0">
        <w:t>snat</w:t>
      </w:r>
      <w:proofErr w:type="spellEnd"/>
      <w:r w:rsidR="00CE6B0C" w:rsidRPr="00014EC0">
        <w:t xml:space="preserve"> </w:t>
      </w:r>
      <w:proofErr w:type="spellStart"/>
      <w:r w:rsidR="00CE6B0C" w:rsidRPr="00014EC0">
        <w:t>turuy</w:t>
      </w:r>
      <w:proofErr w:type="spellEnd"/>
      <w:r w:rsidR="00CE6B0C">
        <w:t xml:space="preserve"> </w:t>
      </w:r>
      <w:proofErr w:type="spellStart"/>
      <w:r w:rsidR="00CE6B0C" w:rsidRPr="00014EC0">
        <w:t>qu</w:t>
      </w:r>
      <w:proofErr w:type="spellEnd"/>
      <w:r w:rsidR="00CE6B0C" w:rsidRPr="00014EC0">
        <w:t xml:space="preserve"> </w:t>
      </w:r>
      <w:proofErr w:type="spellStart"/>
      <w:r w:rsidR="00CE6B0C" w:rsidRPr="00014EC0">
        <w:t>ngarux</w:t>
      </w:r>
      <w:proofErr w:type="spellEnd"/>
      <w:r w:rsidR="00CE6B0C" w:rsidRPr="00014EC0">
        <w:t xml:space="preserve"> qasa Ima</w:t>
      </w:r>
      <w:r w:rsidR="007F275F">
        <w:t xml:space="preserve"> </w:t>
      </w:r>
      <w:r w:rsidR="00CE6B0C" w:rsidRPr="00014EC0">
        <w:t>.</w:t>
      </w:r>
    </w:p>
    <w:p w14:paraId="745B35B2" w14:textId="799CA1C7" w:rsidR="00207B07" w:rsidRDefault="00207B07" w:rsidP="00207B07">
      <w:r>
        <w:t>M:</w:t>
      </w:r>
      <w:r>
        <w:rPr>
          <w:rFonts w:hint="eastAsia"/>
          <w:lang w:val="x-none"/>
        </w:rPr>
        <w:t xml:space="preserve"> </w:t>
      </w:r>
      <w:proofErr w:type="spellStart"/>
      <w:r w:rsidR="00072068" w:rsidRPr="008E7728">
        <w:t>Umaw</w:t>
      </w:r>
      <w:proofErr w:type="spellEnd"/>
      <w:r w:rsidR="00072068" w:rsidRPr="008E7728">
        <w:t xml:space="preserve"> </w:t>
      </w:r>
      <w:r w:rsidR="00072068" w:rsidRPr="008E7728">
        <w:rPr>
          <w:rFonts w:hint="eastAsia"/>
        </w:rPr>
        <w:t>抓穩了刀，拿出泰雅獵人英勇的本領敏捷地往旁邊閃過，同時用刀使力一揮砍向黑熊的頸部，黑熊負</w:t>
      </w:r>
      <w:r w:rsidR="00072068">
        <w:rPr>
          <w:rFonts w:hint="eastAsia"/>
        </w:rPr>
        <w:t>傷</w:t>
      </w:r>
      <w:r w:rsidR="00072068" w:rsidRPr="008E7728">
        <w:rPr>
          <w:rFonts w:hint="eastAsia"/>
        </w:rPr>
        <w:t>掙扎著就</w:t>
      </w:r>
      <w:r w:rsidR="00072068">
        <w:rPr>
          <w:rFonts w:hint="eastAsia"/>
        </w:rPr>
        <w:t>掉</w:t>
      </w:r>
      <w:r w:rsidR="00072068" w:rsidRPr="008E7728">
        <w:rPr>
          <w:rFonts w:hint="eastAsia"/>
        </w:rPr>
        <w:t>到懸崖下去了，</w:t>
      </w:r>
      <w:r w:rsidR="00072068" w:rsidRPr="008E7728">
        <w:t xml:space="preserve"> </w:t>
      </w:r>
      <w:proofErr w:type="spellStart"/>
      <w:r w:rsidR="00072068" w:rsidRPr="008E7728">
        <w:t>Umaw</w:t>
      </w:r>
      <w:proofErr w:type="spellEnd"/>
      <w:r w:rsidR="00072068" w:rsidRPr="008E7728">
        <w:t xml:space="preserve"> </w:t>
      </w:r>
      <w:r w:rsidR="00072068" w:rsidRPr="008E7728">
        <w:rPr>
          <w:rFonts w:hint="eastAsia"/>
        </w:rPr>
        <w:t>驚魂未定地看著黑熊掉下去，當下只慶幸自己還活著。</w:t>
      </w:r>
    </w:p>
    <w:p w14:paraId="6A27EC37" w14:textId="06EC9C6D" w:rsidR="00207B07" w:rsidRPr="00D04EBF" w:rsidRDefault="00207B07" w:rsidP="00207B07">
      <w:r>
        <w:rPr>
          <w:rFonts w:hint="eastAsia"/>
        </w:rPr>
        <w:t>R</w:t>
      </w:r>
      <w:r>
        <w:t xml:space="preserve">M: </w:t>
      </w:r>
      <w:proofErr w:type="spellStart"/>
      <w:r w:rsidR="00A74EEB">
        <w:t>Umaw</w:t>
      </w:r>
      <w:proofErr w:type="spellEnd"/>
      <w:r w:rsidR="00A74EEB">
        <w:rPr>
          <w:rFonts w:hint="eastAsia"/>
        </w:rPr>
        <w:t>啊，拿著刀向熊的脖子砍，黑熊就受傷</w:t>
      </w:r>
      <w:r w:rsidR="00A74EEB">
        <w:rPr>
          <w:rFonts w:hint="eastAsia"/>
          <w:lang w:val="x-none"/>
        </w:rPr>
        <w:t>然後掙扎著，</w:t>
      </w:r>
      <w:ins w:id="16" w:author="the author" w:date="2022-01-19T13:00:00Z">
        <w:r w:rsidR="00F50511">
          <w:rPr>
            <w:rFonts w:hint="eastAsia"/>
            <w:lang w:val="x-none"/>
          </w:rPr>
          <w:t>然後</w:t>
        </w:r>
      </w:ins>
      <w:del w:id="17" w:author="the author" w:date="2022-01-19T13:00:00Z">
        <w:r w:rsidR="00E36EF4" w:rsidDel="00F50511">
          <w:rPr>
            <w:rFonts w:hint="eastAsia"/>
            <w:lang w:val="x-none"/>
          </w:rPr>
          <w:delText>之後熊</w:delText>
        </w:r>
      </w:del>
      <w:r w:rsidR="00E36EF4">
        <w:rPr>
          <w:rFonts w:hint="eastAsia"/>
          <w:lang w:val="x-none"/>
        </w:rPr>
        <w:t>就</w:t>
      </w:r>
      <w:del w:id="18" w:author="the author" w:date="2022-01-19T13:00:00Z">
        <w:r w:rsidR="00E36EF4" w:rsidDel="00F50511">
          <w:rPr>
            <w:rFonts w:hint="eastAsia"/>
            <w:lang w:val="x-none"/>
          </w:rPr>
          <w:delText>朝著</w:delText>
        </w:r>
      </w:del>
      <w:ins w:id="19" w:author="the author" w:date="2022-01-19T13:00:00Z">
        <w:r w:rsidR="00F50511">
          <w:rPr>
            <w:rFonts w:hint="eastAsia"/>
            <w:lang w:val="x-none"/>
          </w:rPr>
          <w:t>從</w:t>
        </w:r>
      </w:ins>
      <w:r w:rsidR="00E36EF4">
        <w:rPr>
          <w:rFonts w:hint="eastAsia"/>
          <w:lang w:val="x-none"/>
        </w:rPr>
        <w:t>懸崖滾下去了。</w:t>
      </w:r>
    </w:p>
    <w:p w14:paraId="22BB43B1" w14:textId="189DF23E" w:rsidR="00207B07" w:rsidRDefault="00207B07" w:rsidP="00207B07"/>
    <w:p w14:paraId="367BD65E" w14:textId="60459CE4" w:rsidR="00207B07" w:rsidRPr="00072068" w:rsidRDefault="00207B07" w:rsidP="00207B07">
      <w:r>
        <w:t xml:space="preserve">A: </w:t>
      </w:r>
      <w:r w:rsidR="00072068" w:rsidRPr="00014EC0">
        <w:t>musa</w:t>
      </w:r>
      <w:r w:rsidR="00072068">
        <w:t xml:space="preserve"> </w:t>
      </w:r>
      <w:r w:rsidR="00072068" w:rsidRPr="00014EC0">
        <w:t xml:space="preserve">ngasal </w:t>
      </w:r>
      <w:proofErr w:type="spellStart"/>
      <w:r w:rsidR="00072068" w:rsidRPr="00014EC0">
        <w:t>lga</w:t>
      </w:r>
      <w:proofErr w:type="spellEnd"/>
      <w:r w:rsidR="00894901">
        <w:t xml:space="preserve"> </w:t>
      </w:r>
      <w:r w:rsidR="00072068" w:rsidRPr="00014EC0">
        <w:t xml:space="preserve">, </w:t>
      </w:r>
      <w:proofErr w:type="spellStart"/>
      <w:r w:rsidR="00072068" w:rsidRPr="00014EC0">
        <w:t>pqiyu</w:t>
      </w:r>
      <w:proofErr w:type="spellEnd"/>
      <w:r w:rsidR="00072068" w:rsidRPr="00014EC0">
        <w:t xml:space="preserve"> </w:t>
      </w:r>
      <w:proofErr w:type="spellStart"/>
      <w:r w:rsidR="00072068" w:rsidRPr="00014EC0">
        <w:t>zywaw</w:t>
      </w:r>
      <w:proofErr w:type="spellEnd"/>
      <w:r w:rsidR="00072068" w:rsidRPr="00014EC0">
        <w:t xml:space="preserve"> </w:t>
      </w:r>
      <w:proofErr w:type="spellStart"/>
      <w:r w:rsidR="00072068" w:rsidRPr="00014EC0">
        <w:t>qani</w:t>
      </w:r>
      <w:proofErr w:type="spellEnd"/>
      <w:r w:rsidR="00072068">
        <w:t xml:space="preserve"> </w:t>
      </w:r>
      <w:proofErr w:type="spellStart"/>
      <w:r w:rsidR="00072068" w:rsidRPr="00014EC0">
        <w:t>qu</w:t>
      </w:r>
      <w:proofErr w:type="spellEnd"/>
      <w:r w:rsidR="00072068" w:rsidRPr="00014EC0">
        <w:t xml:space="preserve"> </w:t>
      </w:r>
      <w:proofErr w:type="spellStart"/>
      <w:r w:rsidR="00072068" w:rsidRPr="00014EC0">
        <w:t>Umaw</w:t>
      </w:r>
      <w:proofErr w:type="spellEnd"/>
      <w:r w:rsidR="00894901">
        <w:t xml:space="preserve"> </w:t>
      </w:r>
      <w:r w:rsidR="00072068" w:rsidRPr="00014EC0">
        <w:t xml:space="preserve">, </w:t>
      </w:r>
      <w:proofErr w:type="spellStart"/>
      <w:r w:rsidR="00072068" w:rsidRPr="00014EC0">
        <w:t>mhway</w:t>
      </w:r>
      <w:proofErr w:type="spellEnd"/>
      <w:r w:rsidR="00072068" w:rsidRPr="00014EC0">
        <w:t xml:space="preserve"> </w:t>
      </w:r>
      <w:proofErr w:type="spellStart"/>
      <w:r w:rsidR="00072068" w:rsidRPr="00014EC0">
        <w:t>balay</w:t>
      </w:r>
      <w:proofErr w:type="spellEnd"/>
      <w:r w:rsidR="00072068" w:rsidRPr="00014EC0">
        <w:t xml:space="preserve"> </w:t>
      </w:r>
      <w:proofErr w:type="spellStart"/>
      <w:r w:rsidR="00072068" w:rsidRPr="00014EC0">
        <w:t>Utux</w:t>
      </w:r>
      <w:proofErr w:type="spellEnd"/>
      <w:r w:rsidR="00072068">
        <w:t xml:space="preserve"> </w:t>
      </w:r>
      <w:proofErr w:type="spellStart"/>
      <w:r w:rsidR="00072068" w:rsidRPr="00014EC0">
        <w:t>kayal</w:t>
      </w:r>
      <w:proofErr w:type="spellEnd"/>
      <w:r w:rsidR="00072068" w:rsidRPr="00014EC0">
        <w:t xml:space="preserve"> ma</w:t>
      </w:r>
      <w:r w:rsidR="00894901">
        <w:t xml:space="preserve"> </w:t>
      </w:r>
      <w:r w:rsidR="00072068" w:rsidRPr="00014EC0">
        <w:t>.</w:t>
      </w:r>
    </w:p>
    <w:p w14:paraId="47DBA11A" w14:textId="77777777" w:rsidR="00207B07" w:rsidRDefault="00207B07" w:rsidP="00207B07">
      <w:r>
        <w:rPr>
          <w:rFonts w:hint="eastAsia"/>
        </w:rPr>
        <w:t>R</w:t>
      </w:r>
      <w:r>
        <w:t>A: none</w:t>
      </w:r>
    </w:p>
    <w:p w14:paraId="4FC02AD3" w14:textId="038724F7" w:rsidR="00207B07" w:rsidRDefault="00207B07" w:rsidP="00207B07">
      <w:r>
        <w:rPr>
          <w:rFonts w:hint="eastAsia"/>
        </w:rPr>
        <w:t>G</w:t>
      </w:r>
      <w:r>
        <w:t xml:space="preserve">: </w:t>
      </w:r>
      <w:r w:rsidR="00CE6B0C" w:rsidRPr="00014EC0">
        <w:t>musa</w:t>
      </w:r>
      <w:r w:rsidR="00CE6B0C">
        <w:t xml:space="preserve"> </w:t>
      </w:r>
      <w:r w:rsidR="00CE6B0C" w:rsidRPr="00014EC0">
        <w:t xml:space="preserve">ngasal </w:t>
      </w:r>
      <w:proofErr w:type="spellStart"/>
      <w:r w:rsidR="00CE6B0C" w:rsidRPr="00014EC0">
        <w:t>lga</w:t>
      </w:r>
      <w:proofErr w:type="spellEnd"/>
      <w:r w:rsidR="00894901">
        <w:t xml:space="preserve"> </w:t>
      </w:r>
      <w:r w:rsidR="00CE6B0C" w:rsidRPr="00014EC0">
        <w:t xml:space="preserve">, </w:t>
      </w:r>
      <w:proofErr w:type="spellStart"/>
      <w:r w:rsidR="00CE6B0C" w:rsidRPr="00014EC0">
        <w:t>pqiyu</w:t>
      </w:r>
      <w:proofErr w:type="spellEnd"/>
      <w:r w:rsidR="00CE6B0C" w:rsidRPr="00014EC0">
        <w:t xml:space="preserve"> </w:t>
      </w:r>
      <w:proofErr w:type="spellStart"/>
      <w:r w:rsidR="00CE6B0C" w:rsidRPr="00014EC0">
        <w:t>zywaw</w:t>
      </w:r>
      <w:proofErr w:type="spellEnd"/>
      <w:r w:rsidR="00CE6B0C" w:rsidRPr="00014EC0">
        <w:t xml:space="preserve"> </w:t>
      </w:r>
      <w:proofErr w:type="spellStart"/>
      <w:r w:rsidR="00CE6B0C" w:rsidRPr="00014EC0">
        <w:t>qani</w:t>
      </w:r>
      <w:proofErr w:type="spellEnd"/>
      <w:r w:rsidR="00CE6B0C">
        <w:t xml:space="preserve"> </w:t>
      </w:r>
      <w:proofErr w:type="spellStart"/>
      <w:r w:rsidR="00CE6B0C" w:rsidRPr="00014EC0">
        <w:t>qu</w:t>
      </w:r>
      <w:proofErr w:type="spellEnd"/>
      <w:r w:rsidR="00CE6B0C" w:rsidRPr="00014EC0">
        <w:t xml:space="preserve"> </w:t>
      </w:r>
      <w:proofErr w:type="spellStart"/>
      <w:r w:rsidR="00CE6B0C" w:rsidRPr="00014EC0">
        <w:t>Umaw</w:t>
      </w:r>
      <w:proofErr w:type="spellEnd"/>
      <w:r w:rsidR="00894901">
        <w:t xml:space="preserve"> </w:t>
      </w:r>
      <w:r w:rsidR="00CE6B0C" w:rsidRPr="00014EC0">
        <w:t xml:space="preserve">, </w:t>
      </w:r>
      <w:proofErr w:type="spellStart"/>
      <w:r w:rsidR="00CE6B0C" w:rsidRPr="00014EC0">
        <w:t>mhway</w:t>
      </w:r>
      <w:proofErr w:type="spellEnd"/>
      <w:r w:rsidR="00CE6B0C" w:rsidRPr="00014EC0">
        <w:t xml:space="preserve"> </w:t>
      </w:r>
      <w:proofErr w:type="spellStart"/>
      <w:r w:rsidR="00CE6B0C" w:rsidRPr="00014EC0">
        <w:t>balay</w:t>
      </w:r>
      <w:proofErr w:type="spellEnd"/>
      <w:r w:rsidR="00CE6B0C" w:rsidRPr="00014EC0">
        <w:t xml:space="preserve"> </w:t>
      </w:r>
      <w:proofErr w:type="spellStart"/>
      <w:r w:rsidR="00CE6B0C" w:rsidRPr="00014EC0">
        <w:t>Utux</w:t>
      </w:r>
      <w:proofErr w:type="spellEnd"/>
      <w:r w:rsidR="00CE6B0C">
        <w:t xml:space="preserve"> </w:t>
      </w:r>
      <w:proofErr w:type="spellStart"/>
      <w:r w:rsidR="00CE6B0C" w:rsidRPr="00014EC0">
        <w:t>kayal</w:t>
      </w:r>
      <w:proofErr w:type="spellEnd"/>
      <w:r w:rsidR="00CE6B0C" w:rsidRPr="00014EC0">
        <w:t xml:space="preserve"> ma</w:t>
      </w:r>
      <w:r w:rsidR="00894901">
        <w:t xml:space="preserve"> </w:t>
      </w:r>
      <w:r w:rsidR="00CE6B0C" w:rsidRPr="00014EC0">
        <w:t>.</w:t>
      </w:r>
    </w:p>
    <w:p w14:paraId="1A37CC54" w14:textId="583A1E8B" w:rsidR="00207B07" w:rsidRDefault="00207B07" w:rsidP="00207B07">
      <w:r>
        <w:t>M:</w:t>
      </w:r>
      <w:r>
        <w:rPr>
          <w:rFonts w:hint="eastAsia"/>
          <w:lang w:val="x-none"/>
        </w:rPr>
        <w:t xml:space="preserve"> </w:t>
      </w:r>
      <w:r w:rsidR="00A74EEB" w:rsidRPr="008E7728">
        <w:rPr>
          <w:rFonts w:hint="eastAsia"/>
        </w:rPr>
        <w:t>回去之後，</w:t>
      </w:r>
      <w:r w:rsidR="00A74EEB" w:rsidRPr="008E7728">
        <w:t xml:space="preserve"> </w:t>
      </w:r>
      <w:proofErr w:type="spellStart"/>
      <w:r w:rsidR="00A74EEB" w:rsidRPr="008E7728">
        <w:t>Umaw</w:t>
      </w:r>
      <w:proofErr w:type="spellEnd"/>
      <w:r w:rsidR="00A74EEB" w:rsidRPr="008E7728">
        <w:t xml:space="preserve"> </w:t>
      </w:r>
      <w:r w:rsidR="00A74EEB" w:rsidRPr="008E7728">
        <w:rPr>
          <w:rFonts w:hint="eastAsia"/>
        </w:rPr>
        <w:t>把這段講給家人和族人聽，最後他心有餘悸地說，</w:t>
      </w:r>
      <w:r w:rsidR="00A74EEB">
        <w:rPr>
          <w:rFonts w:hint="eastAsia"/>
        </w:rPr>
        <w:t>感</w:t>
      </w:r>
      <w:r w:rsidR="00A74EEB" w:rsidRPr="008E7728">
        <w:rPr>
          <w:rFonts w:hint="eastAsia"/>
        </w:rPr>
        <w:t>謝神幫助我。</w:t>
      </w:r>
    </w:p>
    <w:p w14:paraId="0D8F672E" w14:textId="1F33A380" w:rsidR="00E36EF4" w:rsidRPr="00D04EBF" w:rsidRDefault="00207B07" w:rsidP="00207B07">
      <w:r>
        <w:rPr>
          <w:rFonts w:hint="eastAsia"/>
        </w:rPr>
        <w:t>R</w:t>
      </w:r>
      <w:r>
        <w:t xml:space="preserve">M: </w:t>
      </w:r>
      <w:r w:rsidR="00E36EF4">
        <w:rPr>
          <w:rFonts w:hint="eastAsia"/>
        </w:rPr>
        <w:t>回家之後，</w:t>
      </w:r>
      <w:proofErr w:type="spellStart"/>
      <w:r w:rsidR="00E36EF4">
        <w:rPr>
          <w:rFonts w:hint="eastAsia"/>
        </w:rPr>
        <w:t>U</w:t>
      </w:r>
      <w:r w:rsidR="00E36EF4">
        <w:t>maw</w:t>
      </w:r>
      <w:proofErr w:type="spellEnd"/>
      <w:r w:rsidR="00E36EF4">
        <w:rPr>
          <w:rFonts w:hint="eastAsia"/>
        </w:rPr>
        <w:t>訴說</w:t>
      </w:r>
      <w:del w:id="20" w:author="the author" w:date="2022-01-19T13:00:00Z">
        <w:r w:rsidR="00E36EF4" w:rsidDel="00F50511">
          <w:rPr>
            <w:rFonts w:hint="eastAsia"/>
          </w:rPr>
          <w:delText>（掛）</w:delText>
        </w:r>
      </w:del>
      <w:r w:rsidR="00E36EF4">
        <w:rPr>
          <w:rFonts w:hint="eastAsia"/>
        </w:rPr>
        <w:t>了這段故事，</w:t>
      </w:r>
      <w:del w:id="21" w:author="the author" w:date="2022-01-19T13:01:00Z">
        <w:r w:rsidR="00E36EF4" w:rsidDel="00F50511">
          <w:rPr>
            <w:rFonts w:hint="eastAsia"/>
          </w:rPr>
          <w:delText>（</w:delText>
        </w:r>
      </w:del>
      <w:r w:rsidR="00E36EF4">
        <w:rPr>
          <w:rFonts w:hint="eastAsia"/>
        </w:rPr>
        <w:t>說</w:t>
      </w:r>
      <w:ins w:id="22" w:author="the author" w:date="2022-01-19T13:01:00Z">
        <w:r w:rsidR="00F50511">
          <w:rPr>
            <w:rFonts w:hint="eastAsia"/>
          </w:rPr>
          <w:t>真的很</w:t>
        </w:r>
      </w:ins>
      <w:del w:id="23" w:author="the author" w:date="2022-01-19T13:01:00Z">
        <w:r w:rsidR="00E36EF4" w:rsidDel="00F50511">
          <w:rPr>
            <w:rFonts w:hint="eastAsia"/>
          </w:rPr>
          <w:delText>）</w:delText>
        </w:r>
      </w:del>
      <w:r w:rsidR="00E36EF4">
        <w:rPr>
          <w:rFonts w:hint="eastAsia"/>
        </w:rPr>
        <w:t>謝謝神。</w:t>
      </w:r>
    </w:p>
    <w:p w14:paraId="621608E7" w14:textId="77777777" w:rsidR="00A45CD4" w:rsidRDefault="00A45CD4" w:rsidP="00646C95"/>
    <w:p w14:paraId="0C776A34" w14:textId="7BE42F7E" w:rsidR="00235CD3" w:rsidRDefault="00235CD3" w:rsidP="00FB3408">
      <w:r>
        <w:rPr>
          <w:rFonts w:hint="eastAsia"/>
        </w:rPr>
        <w:t>（註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E7728" w:rsidRPr="008E7728">
        <w:rPr>
          <w:rFonts w:hint="eastAsia"/>
        </w:rPr>
        <w:t>此</w:t>
      </w:r>
      <w:r w:rsidR="008E7728">
        <w:rPr>
          <w:rFonts w:hint="eastAsia"/>
        </w:rPr>
        <w:t>指</w:t>
      </w:r>
      <w:proofErr w:type="spellStart"/>
      <w:r w:rsidR="008E7728" w:rsidRPr="008E7728">
        <w:t>soki</w:t>
      </w:r>
      <w:proofErr w:type="spellEnd"/>
      <w:r w:rsidR="008E7728" w:rsidRPr="008E7728">
        <w:t xml:space="preserve"> , </w:t>
      </w:r>
      <w:r w:rsidR="008E7728">
        <w:rPr>
          <w:rFonts w:hint="eastAsia"/>
        </w:rPr>
        <w:t>為</w:t>
      </w:r>
      <w:r w:rsidR="008E7728" w:rsidRPr="008E7728">
        <w:rPr>
          <w:rFonts w:hint="eastAsia"/>
        </w:rPr>
        <w:t>除草開路用的刀。</w:t>
      </w:r>
    </w:p>
    <w:sectPr w:rsidR="00235CD3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3CC73" w14:textId="77777777" w:rsidR="00E7267C" w:rsidRDefault="00E7267C" w:rsidP="00DB47F4">
      <w:r>
        <w:separator/>
      </w:r>
    </w:p>
  </w:endnote>
  <w:endnote w:type="continuationSeparator" w:id="0">
    <w:p w14:paraId="68FCAC49" w14:textId="77777777" w:rsidR="00E7267C" w:rsidRDefault="00E7267C" w:rsidP="00DB4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48571"/>
      <w:docPartObj>
        <w:docPartGallery w:val="Page Numbers (Bottom of Page)"/>
        <w:docPartUnique/>
      </w:docPartObj>
    </w:sdtPr>
    <w:sdtEndPr/>
    <w:sdtContent>
      <w:p w14:paraId="20E89B00" w14:textId="77777777" w:rsidR="00DB47F4" w:rsidRDefault="00DB47F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68F10B7" w14:textId="77777777" w:rsidR="00DB47F4" w:rsidRDefault="00DB47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530F3" w14:textId="77777777" w:rsidR="00E7267C" w:rsidRDefault="00E7267C" w:rsidP="00DB47F4">
      <w:r>
        <w:separator/>
      </w:r>
    </w:p>
  </w:footnote>
  <w:footnote w:type="continuationSeparator" w:id="0">
    <w:p w14:paraId="2EFE89FC" w14:textId="77777777" w:rsidR="00E7267C" w:rsidRDefault="00E7267C" w:rsidP="00DB47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F4"/>
    <w:rsid w:val="00002C4A"/>
    <w:rsid w:val="00003961"/>
    <w:rsid w:val="00014EC0"/>
    <w:rsid w:val="000302B8"/>
    <w:rsid w:val="000343FD"/>
    <w:rsid w:val="0004779F"/>
    <w:rsid w:val="0006574D"/>
    <w:rsid w:val="00072068"/>
    <w:rsid w:val="000D2D37"/>
    <w:rsid w:val="0013339D"/>
    <w:rsid w:val="00163A96"/>
    <w:rsid w:val="00176C06"/>
    <w:rsid w:val="00177AEE"/>
    <w:rsid w:val="001859FB"/>
    <w:rsid w:val="00207B07"/>
    <w:rsid w:val="00235CD3"/>
    <w:rsid w:val="0024742D"/>
    <w:rsid w:val="00276D3E"/>
    <w:rsid w:val="00280588"/>
    <w:rsid w:val="002D250C"/>
    <w:rsid w:val="00300F69"/>
    <w:rsid w:val="003545ED"/>
    <w:rsid w:val="003635B6"/>
    <w:rsid w:val="003A0988"/>
    <w:rsid w:val="003A7049"/>
    <w:rsid w:val="003F3FEE"/>
    <w:rsid w:val="00417F25"/>
    <w:rsid w:val="004A2635"/>
    <w:rsid w:val="004A456F"/>
    <w:rsid w:val="004B7427"/>
    <w:rsid w:val="005B4029"/>
    <w:rsid w:val="005B4F9C"/>
    <w:rsid w:val="005F66B6"/>
    <w:rsid w:val="00646C95"/>
    <w:rsid w:val="00647D4F"/>
    <w:rsid w:val="00651B1C"/>
    <w:rsid w:val="00661A67"/>
    <w:rsid w:val="00675689"/>
    <w:rsid w:val="00683269"/>
    <w:rsid w:val="006D199D"/>
    <w:rsid w:val="006F6A83"/>
    <w:rsid w:val="00762D99"/>
    <w:rsid w:val="00765034"/>
    <w:rsid w:val="00767B3C"/>
    <w:rsid w:val="00774AF3"/>
    <w:rsid w:val="00791806"/>
    <w:rsid w:val="007923AE"/>
    <w:rsid w:val="00794EF9"/>
    <w:rsid w:val="007A20C5"/>
    <w:rsid w:val="007A6A96"/>
    <w:rsid w:val="007C41D9"/>
    <w:rsid w:val="007F275F"/>
    <w:rsid w:val="0084477E"/>
    <w:rsid w:val="00894901"/>
    <w:rsid w:val="008E7728"/>
    <w:rsid w:val="00931B87"/>
    <w:rsid w:val="009329DF"/>
    <w:rsid w:val="00952815"/>
    <w:rsid w:val="0096483B"/>
    <w:rsid w:val="009846A8"/>
    <w:rsid w:val="00987F2C"/>
    <w:rsid w:val="009A6A02"/>
    <w:rsid w:val="00A41824"/>
    <w:rsid w:val="00A45CD4"/>
    <w:rsid w:val="00A478A0"/>
    <w:rsid w:val="00A74EEB"/>
    <w:rsid w:val="00A7620A"/>
    <w:rsid w:val="00AA792A"/>
    <w:rsid w:val="00AB1380"/>
    <w:rsid w:val="00AE11D4"/>
    <w:rsid w:val="00AF4347"/>
    <w:rsid w:val="00B31A12"/>
    <w:rsid w:val="00B57DBE"/>
    <w:rsid w:val="00B9355E"/>
    <w:rsid w:val="00BF2817"/>
    <w:rsid w:val="00C00013"/>
    <w:rsid w:val="00C3061F"/>
    <w:rsid w:val="00C90869"/>
    <w:rsid w:val="00C93376"/>
    <w:rsid w:val="00CD771B"/>
    <w:rsid w:val="00CE6B0C"/>
    <w:rsid w:val="00CF15B2"/>
    <w:rsid w:val="00D12603"/>
    <w:rsid w:val="00D13521"/>
    <w:rsid w:val="00D34E26"/>
    <w:rsid w:val="00D66890"/>
    <w:rsid w:val="00D6697B"/>
    <w:rsid w:val="00D86467"/>
    <w:rsid w:val="00D97EEE"/>
    <w:rsid w:val="00DB07CC"/>
    <w:rsid w:val="00DB47F4"/>
    <w:rsid w:val="00DD4927"/>
    <w:rsid w:val="00E00EBD"/>
    <w:rsid w:val="00E07883"/>
    <w:rsid w:val="00E36EF4"/>
    <w:rsid w:val="00E7267C"/>
    <w:rsid w:val="00E863E4"/>
    <w:rsid w:val="00E90F51"/>
    <w:rsid w:val="00EA6F4F"/>
    <w:rsid w:val="00EE2744"/>
    <w:rsid w:val="00F02D21"/>
    <w:rsid w:val="00F06C6A"/>
    <w:rsid w:val="00F4612D"/>
    <w:rsid w:val="00F50511"/>
    <w:rsid w:val="00F927AD"/>
    <w:rsid w:val="00FB3408"/>
    <w:rsid w:val="00FC0FF3"/>
    <w:rsid w:val="00FD14D4"/>
    <w:rsid w:val="00FE2C1D"/>
    <w:rsid w:val="4DB4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B0A5C"/>
  <w15:chartTrackingRefBased/>
  <w15:docId w15:val="{382EAC90-0725-4B9F-944A-5C328F09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7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B47F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B47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B47F4"/>
    <w:rPr>
      <w:sz w:val="20"/>
      <w:szCs w:val="20"/>
    </w:rPr>
  </w:style>
  <w:style w:type="paragraph" w:styleId="Revision">
    <w:name w:val="Revision"/>
    <w:hidden/>
    <w:uiPriority w:val="99"/>
    <w:semiHidden/>
    <w:rsid w:val="00034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沈建名</dc:creator>
  <cp:keywords/>
  <dc:description/>
  <cp:lastModifiedBy>the author</cp:lastModifiedBy>
  <cp:revision>16</cp:revision>
  <dcterms:created xsi:type="dcterms:W3CDTF">2022-01-18T06:38:00Z</dcterms:created>
  <dcterms:modified xsi:type="dcterms:W3CDTF">2022-01-30T05:43:00Z</dcterms:modified>
</cp:coreProperties>
</file>