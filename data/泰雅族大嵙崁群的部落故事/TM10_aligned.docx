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6476" w14:textId="778793D6" w:rsidR="00D04EBF" w:rsidRDefault="00D04EBF" w:rsidP="00D04EBF">
      <w:r w:rsidRPr="00D04EBF">
        <w:rPr>
          <w:rFonts w:ascii="Arial" w:eastAsia="PMingLiU" w:hAnsi="Arial" w:cs="Arial"/>
          <w:color w:val="222222"/>
          <w:kern w:val="0"/>
          <w:szCs w:val="24"/>
        </w:rPr>
        <w:t>title:</w:t>
      </w:r>
      <w:r>
        <w:rPr>
          <w:rFonts w:ascii="Arial" w:eastAsia="PMingLiU" w:hAnsi="Arial" w:cs="Arial"/>
          <w:color w:val="222222"/>
          <w:kern w:val="0"/>
          <w:szCs w:val="24"/>
        </w:rPr>
        <w:t xml:space="preserve"> 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t>大嵙崁群的部落故事</w:t>
      </w:r>
      <w:r>
        <w:rPr>
          <w:rFonts w:ascii="Arial" w:eastAsia="PMingLiU" w:hAnsi="Arial" w:cs="Arial" w:hint="eastAsia"/>
          <w:color w:val="222222"/>
          <w:kern w:val="0"/>
          <w:szCs w:val="24"/>
        </w:rPr>
        <w:t xml:space="preserve"> </w:t>
      </w:r>
      <w:r>
        <w:rPr>
          <w:rFonts w:ascii="Arial" w:eastAsia="PMingLiU" w:hAnsi="Arial" w:cs="Arial"/>
          <w:color w:val="222222"/>
          <w:kern w:val="0"/>
          <w:szCs w:val="24"/>
        </w:rPr>
        <w:t xml:space="preserve">- </w:t>
      </w:r>
      <w:r w:rsidRPr="00002C4A">
        <w:rPr>
          <w:rFonts w:hint="eastAsia"/>
        </w:rPr>
        <w:t>黑熊的故事（</w:t>
      </w:r>
      <w:r>
        <w:rPr>
          <w:rFonts w:hint="eastAsia"/>
        </w:rPr>
        <w:t>一</w:t>
      </w:r>
      <w:r w:rsidRPr="00002C4A">
        <w:rPr>
          <w:rFonts w:hint="eastAsia"/>
        </w:rPr>
        <w:t>）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>page: 8</w:t>
      </w:r>
      <w:r>
        <w:rPr>
          <w:rFonts w:ascii="Arial" w:eastAsia="PMingLiU" w:hAnsi="Arial" w:cs="Arial"/>
          <w:color w:val="222222"/>
          <w:kern w:val="0"/>
          <w:szCs w:val="24"/>
        </w:rPr>
        <w:t>9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t>–</w:t>
      </w:r>
      <w:r>
        <w:rPr>
          <w:rFonts w:ascii="Arial" w:eastAsia="PMingLiU" w:hAnsi="Arial" w:cs="Arial"/>
          <w:color w:val="222222"/>
          <w:kern w:val="0"/>
          <w:szCs w:val="24"/>
        </w:rPr>
        <w:t>91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 xml:space="preserve">speaker: </w:t>
      </w:r>
      <w:r w:rsidRPr="00002C4A">
        <w:t xml:space="preserve">Batu </w:t>
      </w:r>
      <w:proofErr w:type="spellStart"/>
      <w:r w:rsidRPr="00002C4A">
        <w:t>Utaw</w:t>
      </w:r>
      <w:proofErr w:type="spellEnd"/>
      <w:r w:rsidRPr="00D04EBF">
        <w:rPr>
          <w:rFonts w:ascii="Arial" w:eastAsia="PMingLiU" w:hAnsi="Arial" w:cs="Arial"/>
          <w:color w:val="222222"/>
          <w:kern w:val="0"/>
          <w:szCs w:val="24"/>
        </w:rPr>
        <w:br/>
        <w:t xml:space="preserve">transcriber: </w:t>
      </w:r>
      <w:r w:rsidRPr="00002C4A">
        <w:t xml:space="preserve">Ayu </w:t>
      </w:r>
      <w:proofErr w:type="spellStart"/>
      <w:r w:rsidRPr="00002C4A">
        <w:t>Payas</w:t>
      </w:r>
      <w:proofErr w:type="spellEnd"/>
    </w:p>
    <w:p w14:paraId="273F604C" w14:textId="455DF849" w:rsidR="00D04EBF" w:rsidRDefault="00D04EBF" w:rsidP="00D04EBF"/>
    <w:p w14:paraId="42102CE5" w14:textId="01971F2B" w:rsidR="00D04EBF" w:rsidRDefault="00D04EBF" w:rsidP="00D04EBF"/>
    <w:p w14:paraId="3969ABA3" w14:textId="6E5943C2" w:rsidR="00D04EBF" w:rsidRDefault="00D04EBF" w:rsidP="00D04EBF">
      <w:r>
        <w:t xml:space="preserve">A: </w:t>
      </w:r>
      <w:proofErr w:type="spellStart"/>
      <w:r>
        <w:t>zywaw</w:t>
      </w:r>
      <w:proofErr w:type="spellEnd"/>
      <w:r>
        <w:t xml:space="preserve"> na </w:t>
      </w:r>
      <w:proofErr w:type="spellStart"/>
      <w:r>
        <w:t>ngarux</w:t>
      </w:r>
      <w:proofErr w:type="spellEnd"/>
    </w:p>
    <w:p w14:paraId="25EA64F8" w14:textId="1ED2D834" w:rsidR="00D04EBF" w:rsidRDefault="00D04EBF" w:rsidP="00D04EBF">
      <w:r>
        <w:rPr>
          <w:rFonts w:hint="eastAsia"/>
        </w:rPr>
        <w:t>R</w:t>
      </w:r>
      <w:r>
        <w:t>A: none</w:t>
      </w:r>
    </w:p>
    <w:p w14:paraId="2C304AAC" w14:textId="5DA39080" w:rsidR="00D04EBF" w:rsidRDefault="00D04EBF" w:rsidP="00D04EBF">
      <w:r>
        <w:rPr>
          <w:rFonts w:hint="eastAsia"/>
        </w:rPr>
        <w:t>G</w:t>
      </w:r>
      <w:r>
        <w:t>: none</w:t>
      </w:r>
    </w:p>
    <w:p w14:paraId="53AD7463" w14:textId="75A38A09" w:rsidR="00D04EBF" w:rsidRDefault="00D04EBF" w:rsidP="00D04EBF">
      <w:r>
        <w:t>M: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黑熊的故事（一）</w:t>
      </w:r>
    </w:p>
    <w:p w14:paraId="4056D3E1" w14:textId="010B3560" w:rsidR="00D04EBF" w:rsidRPr="00D04EBF" w:rsidRDefault="00D04EBF" w:rsidP="00D04EBF">
      <w:r>
        <w:rPr>
          <w:rFonts w:hint="eastAsia"/>
        </w:rPr>
        <w:t>R</w:t>
      </w:r>
      <w:r>
        <w:t xml:space="preserve">M: </w:t>
      </w:r>
      <w:r>
        <w:rPr>
          <w:rFonts w:hint="eastAsia"/>
          <w:lang w:val="x-none"/>
        </w:rPr>
        <w:t>黑熊的故事</w:t>
      </w:r>
    </w:p>
    <w:p w14:paraId="1D935D29" w14:textId="260B57EA" w:rsidR="00D04EBF" w:rsidRDefault="00D04EBF" w:rsidP="00D04EBF"/>
    <w:p w14:paraId="73487385" w14:textId="3BB06D78" w:rsidR="00D04EBF" w:rsidRDefault="00D04EBF" w:rsidP="00D04EBF">
      <w:r>
        <w:t xml:space="preserve">A: </w:t>
      </w:r>
      <w:proofErr w:type="spellStart"/>
      <w:r w:rsidR="00C20DEB" w:rsidRPr="005B4029">
        <w:t>kmayal</w:t>
      </w:r>
      <w:proofErr w:type="spellEnd"/>
      <w:r w:rsidR="00C20DEB" w:rsidRPr="005B4029">
        <w:t xml:space="preserve"> </w:t>
      </w:r>
      <w:proofErr w:type="spellStart"/>
      <w:r w:rsidR="00C20DEB" w:rsidRPr="005B4029">
        <w:t>qu</w:t>
      </w:r>
      <w:proofErr w:type="spellEnd"/>
      <w:r w:rsidR="00C20DEB" w:rsidRPr="005B4029">
        <w:t xml:space="preserve"> Batu </w:t>
      </w:r>
      <w:proofErr w:type="spellStart"/>
      <w:r w:rsidR="00C20DEB" w:rsidRPr="005B4029">
        <w:t>cyoro</w:t>
      </w:r>
      <w:proofErr w:type="spellEnd"/>
      <w:r w:rsidR="00C20DEB" w:rsidRPr="005B4029">
        <w:t xml:space="preserve"> </w:t>
      </w:r>
      <w:proofErr w:type="spellStart"/>
      <w:r w:rsidR="00C20DEB" w:rsidRPr="005B4029">
        <w:t>mha</w:t>
      </w:r>
      <w:proofErr w:type="spellEnd"/>
      <w:r w:rsidR="0020713E">
        <w:t xml:space="preserve"> </w:t>
      </w:r>
      <w:r w:rsidR="00C20DEB" w:rsidRPr="005B4029">
        <w:t>:</w:t>
      </w:r>
      <w:r w:rsidR="00C20DEB">
        <w:rPr>
          <w:rFonts w:hint="eastAsia"/>
        </w:rPr>
        <w:t xml:space="preserve"> </w:t>
      </w:r>
      <w:proofErr w:type="spellStart"/>
      <w:r w:rsidR="00C20DEB" w:rsidRPr="00FB3408">
        <w:t>mpuw</w:t>
      </w:r>
      <w:proofErr w:type="spellEnd"/>
      <w:r w:rsidR="00C20DEB" w:rsidRPr="00FB3408">
        <w:t xml:space="preserve"> kawas </w:t>
      </w:r>
      <w:proofErr w:type="spellStart"/>
      <w:r w:rsidR="00C20DEB" w:rsidRPr="00FB3408">
        <w:t>msyaw</w:t>
      </w:r>
      <w:proofErr w:type="spellEnd"/>
      <w:r w:rsidR="00C20DEB" w:rsidRPr="00FB3408">
        <w:t xml:space="preserve"> </w:t>
      </w:r>
      <w:proofErr w:type="spellStart"/>
      <w:r w:rsidR="00C20DEB" w:rsidRPr="00FB3408">
        <w:t>raran</w:t>
      </w:r>
      <w:proofErr w:type="spellEnd"/>
      <w:r w:rsidR="0020713E">
        <w:t xml:space="preserve"> </w:t>
      </w:r>
      <w:r w:rsidR="00C20DEB" w:rsidRPr="00FB3408">
        <w:t>,</w:t>
      </w:r>
      <w:r w:rsidR="00C20DEB" w:rsidRPr="00FB3408">
        <w:rPr>
          <w:rFonts w:hint="eastAsia"/>
        </w:rPr>
        <w:t xml:space="preserve"> </w:t>
      </w:r>
      <w:proofErr w:type="spellStart"/>
      <w:r w:rsidR="00C20DEB" w:rsidRPr="00FB3408">
        <w:t>squliq</w:t>
      </w:r>
      <w:proofErr w:type="spellEnd"/>
      <w:r w:rsidR="00C20DEB" w:rsidRPr="00FB3408">
        <w:t xml:space="preserve"> na</w:t>
      </w:r>
      <w:r w:rsidR="0020713E">
        <w:t xml:space="preserve"> </w:t>
      </w:r>
      <w:r w:rsidR="00C20DEB" w:rsidRPr="00FB3408">
        <w:t xml:space="preserve">, </w:t>
      </w:r>
      <w:proofErr w:type="spellStart"/>
      <w:r w:rsidR="00C20DEB" w:rsidRPr="00FB3408">
        <w:t>Qwilan</w:t>
      </w:r>
      <w:proofErr w:type="spellEnd"/>
      <w:r w:rsidR="00C20DEB" w:rsidRPr="00FB3408">
        <w:t xml:space="preserve"> </w:t>
      </w:r>
      <w:proofErr w:type="spellStart"/>
      <w:r w:rsidR="00C20DEB" w:rsidRPr="00FB3408">
        <w:t>ga</w:t>
      </w:r>
      <w:proofErr w:type="spellEnd"/>
      <w:r w:rsidR="0020713E">
        <w:t xml:space="preserve"> </w:t>
      </w:r>
      <w:r w:rsidR="00C20DEB" w:rsidRPr="00FB3408">
        <w:t xml:space="preserve">, </w:t>
      </w:r>
      <w:proofErr w:type="spellStart"/>
      <w:r w:rsidR="00C20DEB" w:rsidRPr="00FB3408">
        <w:t>muya</w:t>
      </w:r>
      <w:proofErr w:type="spellEnd"/>
      <w:r w:rsidR="00C20DEB" w:rsidRPr="00FB3408">
        <w:rPr>
          <w:rFonts w:hint="eastAsia"/>
        </w:rPr>
        <w:t xml:space="preserve"> </w:t>
      </w:r>
      <w:proofErr w:type="spellStart"/>
      <w:r w:rsidR="00C20DEB" w:rsidRPr="00FB3408">
        <w:t>tqenu</w:t>
      </w:r>
      <w:proofErr w:type="spellEnd"/>
      <w:r w:rsidR="00C20DEB" w:rsidRPr="00FB3408">
        <w:t xml:space="preserve"> </w:t>
      </w:r>
      <w:proofErr w:type="spellStart"/>
      <w:r w:rsidR="00C20DEB" w:rsidRPr="00FB3408">
        <w:t>qu</w:t>
      </w:r>
      <w:proofErr w:type="spellEnd"/>
      <w:r w:rsidR="00C20DEB" w:rsidRPr="00FB3408">
        <w:t xml:space="preserve"> </w:t>
      </w:r>
      <w:proofErr w:type="spellStart"/>
      <w:r w:rsidR="00C20DEB" w:rsidRPr="00FB3408">
        <w:t>piyang</w:t>
      </w:r>
      <w:proofErr w:type="spellEnd"/>
      <w:r w:rsidR="00C20DEB" w:rsidRPr="00FB3408">
        <w:t xml:space="preserve"> </w:t>
      </w:r>
      <w:proofErr w:type="spellStart"/>
      <w:r w:rsidR="00C20DEB" w:rsidRPr="00FB3408">
        <w:t>galan</w:t>
      </w:r>
      <w:proofErr w:type="spellEnd"/>
      <w:r w:rsidR="00C20DEB" w:rsidRPr="00FB3408">
        <w:t xml:space="preserve"> </w:t>
      </w:r>
      <w:proofErr w:type="spellStart"/>
      <w:r w:rsidR="00C20DEB" w:rsidRPr="00FB3408">
        <w:t>nha</w:t>
      </w:r>
      <w:proofErr w:type="spellEnd"/>
      <w:r w:rsidR="00C20DEB" w:rsidRPr="00FB3408">
        <w:rPr>
          <w:rFonts w:hint="eastAsia"/>
        </w:rPr>
        <w:t xml:space="preserve"> </w:t>
      </w:r>
      <w:commentRangeStart w:id="0"/>
      <w:commentRangeStart w:id="1"/>
      <w:proofErr w:type="spellStart"/>
      <w:r w:rsidR="00C20DEB" w:rsidRPr="00536F2A">
        <w:rPr>
          <w:color w:val="0432FF"/>
        </w:rPr>
        <w:t>than</w:t>
      </w:r>
      <w:commentRangeEnd w:id="0"/>
      <w:proofErr w:type="spellEnd"/>
      <w:r w:rsidR="00EC788F" w:rsidRPr="00536F2A">
        <w:rPr>
          <w:rStyle w:val="CommentReference"/>
          <w:color w:val="0432FF"/>
        </w:rPr>
        <w:commentReference w:id="0"/>
      </w:r>
      <w:commentRangeEnd w:id="1"/>
      <w:r w:rsidR="008346D8">
        <w:rPr>
          <w:rStyle w:val="CommentReference"/>
        </w:rPr>
        <w:commentReference w:id="1"/>
      </w:r>
      <w:r w:rsidR="0020713E">
        <w:rPr>
          <w:color w:val="0432FF"/>
        </w:rPr>
        <w:t xml:space="preserve"> </w:t>
      </w:r>
      <w:r w:rsidR="00C20DEB" w:rsidRPr="00FB3408">
        <w:t>.</w:t>
      </w:r>
    </w:p>
    <w:p w14:paraId="3D84B106" w14:textId="50F60271" w:rsidR="00D04EBF" w:rsidRDefault="00D04EBF" w:rsidP="00D04EBF">
      <w:r>
        <w:rPr>
          <w:rFonts w:hint="eastAsia"/>
        </w:rPr>
        <w:t>R</w:t>
      </w:r>
      <w:r>
        <w:t>A:</w:t>
      </w:r>
      <w:r w:rsidR="00C20DEB">
        <w:t xml:space="preserve"> </w:t>
      </w:r>
      <w:proofErr w:type="spellStart"/>
      <w:r w:rsidR="00C20DEB" w:rsidRPr="005B4029">
        <w:t>kmayal</w:t>
      </w:r>
      <w:proofErr w:type="spellEnd"/>
      <w:r w:rsidR="00C20DEB" w:rsidRPr="005B4029">
        <w:t xml:space="preserve"> </w:t>
      </w:r>
      <w:proofErr w:type="spellStart"/>
      <w:r w:rsidR="00C20DEB" w:rsidRPr="005B4029">
        <w:t>qu</w:t>
      </w:r>
      <w:proofErr w:type="spellEnd"/>
      <w:r w:rsidR="00C20DEB" w:rsidRPr="005B4029">
        <w:t xml:space="preserve"> Batu </w:t>
      </w:r>
      <w:proofErr w:type="spellStart"/>
      <w:r w:rsidR="00C20DEB" w:rsidRPr="005B4029">
        <w:t>cyoro</w:t>
      </w:r>
      <w:proofErr w:type="spellEnd"/>
      <w:r w:rsidR="00C20DEB" w:rsidRPr="005B4029">
        <w:t xml:space="preserve"> </w:t>
      </w:r>
      <w:proofErr w:type="spellStart"/>
      <w:r w:rsidR="00C20DEB" w:rsidRPr="005B4029">
        <w:t>mha</w:t>
      </w:r>
      <w:proofErr w:type="spellEnd"/>
      <w:r w:rsidR="0020713E">
        <w:t xml:space="preserve"> </w:t>
      </w:r>
      <w:r w:rsidR="00C20DEB" w:rsidRPr="005B4029">
        <w:t>:</w:t>
      </w:r>
      <w:r w:rsidR="00C20DEB">
        <w:rPr>
          <w:rFonts w:hint="eastAsia"/>
        </w:rPr>
        <w:t xml:space="preserve"> </w:t>
      </w:r>
      <w:proofErr w:type="spellStart"/>
      <w:r w:rsidR="00C20DEB" w:rsidRPr="00FB3408">
        <w:t>mpuw</w:t>
      </w:r>
      <w:proofErr w:type="spellEnd"/>
      <w:r w:rsidR="00C20DEB" w:rsidRPr="00FB3408">
        <w:t xml:space="preserve"> kawas </w:t>
      </w:r>
      <w:proofErr w:type="spellStart"/>
      <w:r w:rsidR="00C20DEB" w:rsidRPr="00FB3408">
        <w:t>msyaw</w:t>
      </w:r>
      <w:proofErr w:type="spellEnd"/>
      <w:r w:rsidR="00C20DEB" w:rsidRPr="00FB3408">
        <w:t xml:space="preserve"> </w:t>
      </w:r>
      <w:proofErr w:type="spellStart"/>
      <w:r w:rsidR="00C20DEB" w:rsidRPr="00FB3408">
        <w:t>raran</w:t>
      </w:r>
      <w:proofErr w:type="spellEnd"/>
      <w:r w:rsidR="0020713E">
        <w:t xml:space="preserve"> </w:t>
      </w:r>
      <w:r w:rsidR="00C20DEB" w:rsidRPr="00FB3408">
        <w:t>,</w:t>
      </w:r>
      <w:r w:rsidR="00C20DEB" w:rsidRPr="00FB3408">
        <w:rPr>
          <w:rFonts w:hint="eastAsia"/>
        </w:rPr>
        <w:t xml:space="preserve"> </w:t>
      </w:r>
      <w:proofErr w:type="spellStart"/>
      <w:r w:rsidR="00C20DEB" w:rsidRPr="00FB3408">
        <w:t>squliq</w:t>
      </w:r>
      <w:proofErr w:type="spellEnd"/>
      <w:r w:rsidR="00C20DEB" w:rsidRPr="00FB3408">
        <w:t xml:space="preserve"> na</w:t>
      </w:r>
      <w:r w:rsidR="00C20DEB">
        <w:t xml:space="preserve"> </w:t>
      </w:r>
      <w:proofErr w:type="spellStart"/>
      <w:r w:rsidR="00C20DEB" w:rsidRPr="00FB3408">
        <w:t>Qwilan</w:t>
      </w:r>
      <w:proofErr w:type="spellEnd"/>
      <w:r w:rsidR="00C20DEB" w:rsidRPr="00FB3408">
        <w:t xml:space="preserve"> </w:t>
      </w:r>
      <w:proofErr w:type="spellStart"/>
      <w:r w:rsidR="00C20DEB" w:rsidRPr="00FB3408">
        <w:t>ga</w:t>
      </w:r>
      <w:proofErr w:type="spellEnd"/>
      <w:r w:rsidR="0020713E">
        <w:t xml:space="preserve"> </w:t>
      </w:r>
      <w:r w:rsidR="00C20DEB" w:rsidRPr="00FB3408">
        <w:t xml:space="preserve">, </w:t>
      </w:r>
      <w:proofErr w:type="spellStart"/>
      <w:r w:rsidR="00C20DEB" w:rsidRPr="00FB3408">
        <w:t>muya</w:t>
      </w:r>
      <w:proofErr w:type="spellEnd"/>
      <w:r w:rsidR="00C20DEB" w:rsidRPr="00FB3408">
        <w:rPr>
          <w:rFonts w:hint="eastAsia"/>
        </w:rPr>
        <w:t xml:space="preserve"> </w:t>
      </w:r>
      <w:proofErr w:type="spellStart"/>
      <w:r w:rsidR="00C20DEB" w:rsidRPr="00FB3408">
        <w:t>tqenu</w:t>
      </w:r>
      <w:proofErr w:type="spellEnd"/>
      <w:r w:rsidR="00C20DEB" w:rsidRPr="00FB3408">
        <w:t xml:space="preserve"> </w:t>
      </w:r>
      <w:proofErr w:type="spellStart"/>
      <w:r w:rsidR="00C20DEB" w:rsidRPr="00FB3408">
        <w:t>qu</w:t>
      </w:r>
      <w:proofErr w:type="spellEnd"/>
      <w:r w:rsidR="00C20DEB" w:rsidRPr="00FB3408">
        <w:t xml:space="preserve"> </w:t>
      </w:r>
      <w:proofErr w:type="spellStart"/>
      <w:r w:rsidR="00C20DEB" w:rsidRPr="00FB3408">
        <w:t>piyang</w:t>
      </w:r>
      <w:proofErr w:type="spellEnd"/>
      <w:r w:rsidR="00C20DEB" w:rsidRPr="00FB3408">
        <w:t xml:space="preserve"> </w:t>
      </w:r>
      <w:proofErr w:type="spellStart"/>
      <w:r w:rsidR="00C20DEB" w:rsidRPr="00FB3408">
        <w:t>galan</w:t>
      </w:r>
      <w:proofErr w:type="spellEnd"/>
      <w:r w:rsidR="00C20DEB" w:rsidRPr="00FB3408">
        <w:t xml:space="preserve"> </w:t>
      </w:r>
      <w:proofErr w:type="spellStart"/>
      <w:r w:rsidR="00C20DEB" w:rsidRPr="00FB3408">
        <w:t>nha</w:t>
      </w:r>
      <w:proofErr w:type="spellEnd"/>
      <w:r w:rsidR="00C20DEB" w:rsidRPr="00FB3408">
        <w:rPr>
          <w:rFonts w:hint="eastAsia"/>
        </w:rPr>
        <w:t xml:space="preserve"> </w:t>
      </w:r>
      <w:proofErr w:type="spellStart"/>
      <w:r w:rsidR="00C20DEB" w:rsidRPr="008E7890">
        <w:rPr>
          <w:color w:val="0432FF"/>
        </w:rPr>
        <w:t>than</w:t>
      </w:r>
      <w:proofErr w:type="spellEnd"/>
      <w:r w:rsidR="0020713E">
        <w:t xml:space="preserve"> </w:t>
      </w:r>
      <w:r w:rsidR="00C20DEB" w:rsidRPr="00FB3408">
        <w:t>.</w:t>
      </w:r>
    </w:p>
    <w:p w14:paraId="268808D3" w14:textId="1C97183B" w:rsidR="00D04EBF" w:rsidRDefault="00D04EBF" w:rsidP="00D04EBF">
      <w:r>
        <w:rPr>
          <w:rFonts w:hint="eastAsia"/>
        </w:rPr>
        <w:t>G</w:t>
      </w:r>
      <w:r>
        <w:t>:</w:t>
      </w:r>
      <w:r w:rsidR="00C20DEB">
        <w:t xml:space="preserve"> </w:t>
      </w:r>
      <w:proofErr w:type="spellStart"/>
      <w:r w:rsidR="008346D8" w:rsidRPr="005B4029">
        <w:t>kmayal</w:t>
      </w:r>
      <w:proofErr w:type="spellEnd"/>
      <w:r w:rsidR="008346D8" w:rsidRPr="005B4029">
        <w:t xml:space="preserve"> </w:t>
      </w:r>
      <w:proofErr w:type="spellStart"/>
      <w:r w:rsidR="008346D8" w:rsidRPr="005B4029">
        <w:t>qu</w:t>
      </w:r>
      <w:proofErr w:type="spellEnd"/>
      <w:r w:rsidR="008346D8" w:rsidRPr="005B4029">
        <w:t xml:space="preserve"> Batu </w:t>
      </w:r>
      <w:proofErr w:type="spellStart"/>
      <w:r w:rsidR="008346D8" w:rsidRPr="005B4029">
        <w:t>cyoro</w:t>
      </w:r>
      <w:proofErr w:type="spellEnd"/>
      <w:r w:rsidR="008346D8" w:rsidRPr="005B4029">
        <w:t xml:space="preserve"> </w:t>
      </w:r>
      <w:proofErr w:type="spellStart"/>
      <w:r w:rsidR="008346D8" w:rsidRPr="005B4029">
        <w:t>mha</w:t>
      </w:r>
      <w:proofErr w:type="spellEnd"/>
      <w:r w:rsidR="0020713E">
        <w:t xml:space="preserve"> </w:t>
      </w:r>
      <w:r w:rsidR="008346D8" w:rsidRPr="005B4029">
        <w:t>:</w:t>
      </w:r>
      <w:r w:rsidR="008346D8">
        <w:rPr>
          <w:rFonts w:hint="eastAsia"/>
        </w:rPr>
        <w:t xml:space="preserve"> </w:t>
      </w:r>
      <w:proofErr w:type="spellStart"/>
      <w:r w:rsidR="008346D8" w:rsidRPr="00FB3408">
        <w:t>mpuw</w:t>
      </w:r>
      <w:proofErr w:type="spellEnd"/>
      <w:r w:rsidR="008346D8" w:rsidRPr="00FB3408">
        <w:t xml:space="preserve"> kawas </w:t>
      </w:r>
      <w:proofErr w:type="spellStart"/>
      <w:r w:rsidR="008346D8" w:rsidRPr="00FB3408">
        <w:t>msyaw</w:t>
      </w:r>
      <w:proofErr w:type="spellEnd"/>
      <w:r w:rsidR="008346D8" w:rsidRPr="00FB3408">
        <w:t xml:space="preserve"> </w:t>
      </w:r>
      <w:proofErr w:type="spellStart"/>
      <w:r w:rsidR="008346D8" w:rsidRPr="00FB3408">
        <w:t>raran</w:t>
      </w:r>
      <w:proofErr w:type="spellEnd"/>
      <w:r w:rsidR="0020713E">
        <w:t xml:space="preserve"> </w:t>
      </w:r>
      <w:r w:rsidR="008346D8" w:rsidRPr="00FB3408">
        <w:t>,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squliq</w:t>
      </w:r>
      <w:proofErr w:type="spellEnd"/>
      <w:r w:rsidR="008346D8" w:rsidRPr="00FB3408">
        <w:t xml:space="preserve"> na</w:t>
      </w:r>
      <w:r w:rsidR="008346D8">
        <w:t xml:space="preserve"> </w:t>
      </w:r>
      <w:proofErr w:type="spellStart"/>
      <w:r w:rsidR="008346D8" w:rsidRPr="00FB3408">
        <w:t>Qwilan</w:t>
      </w:r>
      <w:proofErr w:type="spellEnd"/>
      <w:r w:rsidR="008346D8" w:rsidRPr="00FB3408">
        <w:t xml:space="preserve"> </w:t>
      </w:r>
      <w:proofErr w:type="spellStart"/>
      <w:r w:rsidR="008346D8" w:rsidRPr="00FB3408">
        <w:t>ga</w:t>
      </w:r>
      <w:proofErr w:type="spellEnd"/>
      <w:r w:rsidR="0020713E">
        <w:t xml:space="preserve"> </w:t>
      </w:r>
      <w:r w:rsidR="008346D8" w:rsidRPr="00FB3408">
        <w:t xml:space="preserve">, </w:t>
      </w:r>
      <w:proofErr w:type="spellStart"/>
      <w:r w:rsidR="008346D8" w:rsidRPr="00FB3408">
        <w:t>muya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tqenu</w:t>
      </w:r>
      <w:proofErr w:type="spellEnd"/>
      <w:r w:rsidR="008346D8" w:rsidRPr="00FB3408">
        <w:t xml:space="preserve"> </w:t>
      </w:r>
      <w:proofErr w:type="spellStart"/>
      <w:r w:rsidR="008346D8" w:rsidRPr="00FB3408">
        <w:t>qu</w:t>
      </w:r>
      <w:proofErr w:type="spellEnd"/>
      <w:r w:rsidR="008346D8" w:rsidRPr="00FB3408">
        <w:t xml:space="preserve"> </w:t>
      </w:r>
      <w:proofErr w:type="spellStart"/>
      <w:r w:rsidR="008346D8" w:rsidRPr="00FB3408">
        <w:t>piyang</w:t>
      </w:r>
      <w:proofErr w:type="spellEnd"/>
      <w:r w:rsidR="008346D8" w:rsidRPr="00FB3408">
        <w:t xml:space="preserve"> </w:t>
      </w:r>
      <w:proofErr w:type="spellStart"/>
      <w:r w:rsidR="008346D8" w:rsidRPr="00FB3408">
        <w:t>galan</w:t>
      </w:r>
      <w:proofErr w:type="spellEnd"/>
      <w:r w:rsidR="008346D8" w:rsidRPr="00FB3408">
        <w:t xml:space="preserve"> </w:t>
      </w:r>
      <w:proofErr w:type="spellStart"/>
      <w:r w:rsidR="008346D8" w:rsidRPr="00FB3408">
        <w:t>nha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8E7890">
        <w:rPr>
          <w:color w:val="0432FF"/>
        </w:rPr>
        <w:t>than</w:t>
      </w:r>
      <w:proofErr w:type="spellEnd"/>
      <w:r w:rsidR="0020713E">
        <w:t xml:space="preserve"> </w:t>
      </w:r>
      <w:r w:rsidR="008346D8" w:rsidRPr="00FB3408">
        <w:t>.</w:t>
      </w:r>
    </w:p>
    <w:p w14:paraId="4BC751BB" w14:textId="4A1AC362" w:rsidR="00D04EBF" w:rsidRDefault="00D04EBF" w:rsidP="00D04EBF">
      <w:r>
        <w:t>M:</w:t>
      </w:r>
      <w:r w:rsidR="00C20DEB">
        <w:t xml:space="preserve"> </w:t>
      </w:r>
      <w:r w:rsidR="00C20DEB" w:rsidRPr="00FB3408">
        <w:t>Bat</w:t>
      </w:r>
      <w:r w:rsidR="00C20DEB">
        <w:rPr>
          <w:rFonts w:hint="eastAsia"/>
        </w:rPr>
        <w:t>u</w:t>
      </w:r>
      <w:r w:rsidR="00C20DEB" w:rsidRPr="00FB3408">
        <w:rPr>
          <w:rFonts w:hint="eastAsia"/>
        </w:rPr>
        <w:t>長老說，大約十幾年前，高義村族人頼以為生的工作是種植段木香菇，那時很盛行。</w:t>
      </w:r>
    </w:p>
    <w:p w14:paraId="38974CEC" w14:textId="46F54703" w:rsidR="00D04EBF" w:rsidRDefault="00D04EBF" w:rsidP="00D04EBF">
      <w:r>
        <w:rPr>
          <w:rFonts w:hint="eastAsia"/>
        </w:rPr>
        <w:t>R</w:t>
      </w:r>
      <w:r>
        <w:t>M:</w:t>
      </w:r>
      <w:r w:rsidR="00C20DEB">
        <w:t xml:space="preserve"> </w:t>
      </w:r>
      <w:r w:rsidR="00C20DEB" w:rsidRPr="00FB3408">
        <w:t>Bat</w:t>
      </w:r>
      <w:r w:rsidR="00C20DEB">
        <w:rPr>
          <w:rFonts w:hint="eastAsia"/>
        </w:rPr>
        <w:t>u</w:t>
      </w:r>
      <w:r w:rsidR="00C20DEB" w:rsidRPr="00FB3408">
        <w:rPr>
          <w:rFonts w:hint="eastAsia"/>
        </w:rPr>
        <w:t>長老說，大約十幾年前，高義村</w:t>
      </w:r>
      <w:r w:rsidR="00C20DEB">
        <w:rPr>
          <w:rFonts w:hint="eastAsia"/>
          <w:lang w:val="x-none"/>
        </w:rPr>
        <w:t>的族人</w:t>
      </w:r>
      <w:r w:rsidR="00AE1644">
        <w:rPr>
          <w:rFonts w:hint="eastAsia"/>
          <w:lang w:val="x-none"/>
        </w:rPr>
        <w:t>多以</w:t>
      </w:r>
      <w:r w:rsidR="00C20DEB">
        <w:rPr>
          <w:rFonts w:hint="eastAsia"/>
          <w:lang w:val="x-none"/>
        </w:rPr>
        <w:t>種香菇來賺錢</w:t>
      </w:r>
      <w:r w:rsidR="00C20DEB" w:rsidRPr="00FB3408">
        <w:rPr>
          <w:rFonts w:hint="eastAsia"/>
        </w:rPr>
        <w:t>。</w:t>
      </w:r>
    </w:p>
    <w:p w14:paraId="1C387867" w14:textId="77777777" w:rsidR="00D04EBF" w:rsidRPr="00D04EBF" w:rsidRDefault="00D04EBF" w:rsidP="00D04EBF"/>
    <w:p w14:paraId="13E6A13A" w14:textId="488C41BF" w:rsidR="00C20DEB" w:rsidRDefault="00C20DEB" w:rsidP="00C20DEB">
      <w:r>
        <w:t xml:space="preserve">A: </w:t>
      </w:r>
      <w:r w:rsidRPr="00FB3408">
        <w:t xml:space="preserve">maki </w:t>
      </w:r>
      <w:proofErr w:type="spellStart"/>
      <w:r w:rsidRPr="00FB3408">
        <w:t>qutux</w:t>
      </w:r>
      <w:proofErr w:type="spellEnd"/>
      <w:r w:rsidRPr="00FB3408">
        <w:t xml:space="preserve"> </w:t>
      </w:r>
      <w:proofErr w:type="spellStart"/>
      <w:r w:rsidRPr="00FB3408">
        <w:t>squliq</w:t>
      </w:r>
      <w:proofErr w:type="spellEnd"/>
      <w:r w:rsidR="0020713E">
        <w:t xml:space="preserve"> </w:t>
      </w:r>
      <w:r w:rsidRPr="00FB3408">
        <w:t>,</w:t>
      </w:r>
      <w:r w:rsidRPr="00FB3408">
        <w:rPr>
          <w:rFonts w:hint="eastAsia"/>
        </w:rPr>
        <w:t xml:space="preserve"> </w:t>
      </w:r>
      <w:proofErr w:type="spellStart"/>
      <w:r w:rsidRPr="00FB3408">
        <w:t>Lebing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lalu</w:t>
      </w:r>
      <w:proofErr w:type="spellEnd"/>
      <w:r w:rsidRPr="00FB3408">
        <w:t xml:space="preserve"> nya</w:t>
      </w:r>
      <w:r w:rsidR="0020713E">
        <w:t xml:space="preserve"> </w:t>
      </w:r>
      <w:r w:rsidRPr="00FB3408">
        <w:t xml:space="preserve">, ngasal nya </w:t>
      </w:r>
      <w:proofErr w:type="spellStart"/>
      <w:r w:rsidRPr="00FB3408">
        <w:t>ga</w:t>
      </w:r>
      <w:proofErr w:type="spellEnd"/>
      <w:r w:rsidRPr="00FB3408">
        <w:t xml:space="preserve"> cyux</w:t>
      </w:r>
      <w:r w:rsidRPr="00FB3408">
        <w:rPr>
          <w:rFonts w:hint="eastAsia"/>
        </w:rPr>
        <w:t xml:space="preserve"> </w:t>
      </w:r>
      <w:r w:rsidRPr="00FB3408">
        <w:t xml:space="preserve">maki </w:t>
      </w:r>
      <w:proofErr w:type="spellStart"/>
      <w:r w:rsidRPr="00FB3408">
        <w:t>Quri</w:t>
      </w:r>
      <w:proofErr w:type="spellEnd"/>
      <w:r w:rsidR="0020713E">
        <w:t xml:space="preserve"> </w:t>
      </w:r>
      <w:r w:rsidRPr="00FB3408">
        <w:t xml:space="preserve">, cyux </w:t>
      </w:r>
      <w:proofErr w:type="spellStart"/>
      <w:r w:rsidRPr="00FB3408">
        <w:t>muya</w:t>
      </w:r>
      <w:proofErr w:type="spellEnd"/>
      <w:r w:rsidRPr="00FB3408">
        <w:t xml:space="preserve"> </w:t>
      </w:r>
      <w:proofErr w:type="spellStart"/>
      <w:r w:rsidRPr="00FB3408">
        <w:t>tqenuw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beh</w:t>
      </w:r>
      <w:proofErr w:type="spellEnd"/>
      <w:r w:rsidRPr="00FB3408">
        <w:t xml:space="preserve"> </w:t>
      </w:r>
      <w:proofErr w:type="spellStart"/>
      <w:r w:rsidRPr="00FB3408">
        <w:t>rgyax</w:t>
      </w:r>
      <w:proofErr w:type="spellEnd"/>
      <w:r w:rsidRPr="00FB3408">
        <w:t xml:space="preserve"> </w:t>
      </w:r>
      <w:proofErr w:type="spellStart"/>
      <w:r w:rsidRPr="00FB3408">
        <w:t>qsiyap</w:t>
      </w:r>
      <w:proofErr w:type="spellEnd"/>
      <w:r w:rsidRPr="00FB3408">
        <w:t xml:space="preserve"> </w:t>
      </w:r>
      <w:proofErr w:type="spellStart"/>
      <w:r w:rsidRPr="00FB3408">
        <w:t>Hagay</w:t>
      </w:r>
      <w:proofErr w:type="spellEnd"/>
      <w:r w:rsidRPr="00FB3408">
        <w:t xml:space="preserve"> qasa</w:t>
      </w:r>
      <w:r w:rsidR="0020713E">
        <w:t xml:space="preserve"> </w:t>
      </w:r>
      <w:r w:rsidRPr="00FB3408">
        <w:t>.</w:t>
      </w:r>
    </w:p>
    <w:p w14:paraId="11C3F3E8" w14:textId="0D41CE25" w:rsidR="00C20DEB" w:rsidRDefault="00C20DEB" w:rsidP="00C20DEB">
      <w:r>
        <w:rPr>
          <w:rFonts w:hint="eastAsia"/>
        </w:rPr>
        <w:t>R</w:t>
      </w:r>
      <w:r>
        <w:t>A:</w:t>
      </w:r>
      <w:r w:rsidR="00AE1644">
        <w:t xml:space="preserve"> none</w:t>
      </w:r>
    </w:p>
    <w:p w14:paraId="2570C9D9" w14:textId="10988130" w:rsidR="00C20DEB" w:rsidRDefault="00C20DEB" w:rsidP="00C20DEB">
      <w:r>
        <w:rPr>
          <w:rFonts w:hint="eastAsia"/>
        </w:rPr>
        <w:t>G</w:t>
      </w:r>
      <w:r>
        <w:t>:</w:t>
      </w:r>
      <w:r w:rsidR="00AE1644">
        <w:t xml:space="preserve"> </w:t>
      </w:r>
      <w:r w:rsidR="008346D8" w:rsidRPr="00FB3408">
        <w:t xml:space="preserve">maki </w:t>
      </w:r>
      <w:proofErr w:type="spellStart"/>
      <w:r w:rsidR="008346D8" w:rsidRPr="00FB3408">
        <w:t>qutux</w:t>
      </w:r>
      <w:proofErr w:type="spellEnd"/>
      <w:r w:rsidR="008346D8" w:rsidRPr="00FB3408">
        <w:t xml:space="preserve"> </w:t>
      </w:r>
      <w:proofErr w:type="spellStart"/>
      <w:r w:rsidR="008346D8" w:rsidRPr="00FB3408">
        <w:t>squliq</w:t>
      </w:r>
      <w:proofErr w:type="spellEnd"/>
      <w:r w:rsidR="0020713E">
        <w:t xml:space="preserve"> </w:t>
      </w:r>
      <w:r w:rsidR="008346D8" w:rsidRPr="00FB3408">
        <w:t>,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Lebing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lalu</w:t>
      </w:r>
      <w:proofErr w:type="spellEnd"/>
      <w:r w:rsidR="008346D8" w:rsidRPr="00FB3408">
        <w:t xml:space="preserve"> nya</w:t>
      </w:r>
      <w:r w:rsidR="0020713E">
        <w:t xml:space="preserve"> </w:t>
      </w:r>
      <w:r w:rsidR="008346D8" w:rsidRPr="00FB3408">
        <w:t xml:space="preserve">, ngasal nya </w:t>
      </w:r>
      <w:proofErr w:type="spellStart"/>
      <w:r w:rsidR="008346D8" w:rsidRPr="00FB3408">
        <w:t>ga</w:t>
      </w:r>
      <w:proofErr w:type="spellEnd"/>
      <w:r w:rsidR="008346D8" w:rsidRPr="00FB3408">
        <w:t xml:space="preserve"> cyux</w:t>
      </w:r>
      <w:r w:rsidR="008346D8" w:rsidRPr="00FB3408">
        <w:rPr>
          <w:rFonts w:hint="eastAsia"/>
        </w:rPr>
        <w:t xml:space="preserve"> </w:t>
      </w:r>
      <w:r w:rsidR="008346D8" w:rsidRPr="00FB3408">
        <w:t xml:space="preserve">maki </w:t>
      </w:r>
      <w:proofErr w:type="spellStart"/>
      <w:r w:rsidR="008346D8" w:rsidRPr="00FB3408">
        <w:t>Quri</w:t>
      </w:r>
      <w:proofErr w:type="spellEnd"/>
      <w:r w:rsidR="0020713E">
        <w:t xml:space="preserve"> </w:t>
      </w:r>
      <w:r w:rsidR="008346D8" w:rsidRPr="00FB3408">
        <w:t xml:space="preserve">, cyux </w:t>
      </w:r>
      <w:proofErr w:type="spellStart"/>
      <w:r w:rsidR="008346D8" w:rsidRPr="00FB3408">
        <w:t>muya</w:t>
      </w:r>
      <w:proofErr w:type="spellEnd"/>
      <w:r w:rsidR="008346D8" w:rsidRPr="00FB3408">
        <w:t xml:space="preserve"> </w:t>
      </w:r>
      <w:proofErr w:type="spellStart"/>
      <w:r w:rsidR="008346D8" w:rsidRPr="00FB3408">
        <w:t>tqenuw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beh</w:t>
      </w:r>
      <w:proofErr w:type="spellEnd"/>
      <w:r w:rsidR="008346D8" w:rsidRPr="00FB3408">
        <w:t xml:space="preserve"> </w:t>
      </w:r>
      <w:proofErr w:type="spellStart"/>
      <w:r w:rsidR="008346D8" w:rsidRPr="00FB3408">
        <w:t>rgyax</w:t>
      </w:r>
      <w:proofErr w:type="spellEnd"/>
      <w:r w:rsidR="008346D8" w:rsidRPr="00FB3408">
        <w:t xml:space="preserve"> </w:t>
      </w:r>
      <w:proofErr w:type="spellStart"/>
      <w:r w:rsidR="008346D8" w:rsidRPr="00FB3408">
        <w:t>qsiyap</w:t>
      </w:r>
      <w:proofErr w:type="spellEnd"/>
      <w:r w:rsidR="008346D8" w:rsidRPr="00FB3408">
        <w:t xml:space="preserve"> </w:t>
      </w:r>
      <w:proofErr w:type="spellStart"/>
      <w:r w:rsidR="008346D8" w:rsidRPr="00FB3408">
        <w:t>Hagay</w:t>
      </w:r>
      <w:proofErr w:type="spellEnd"/>
      <w:r w:rsidR="008346D8" w:rsidRPr="00FB3408">
        <w:t xml:space="preserve"> qasa</w:t>
      </w:r>
      <w:r w:rsidR="0020713E">
        <w:t xml:space="preserve"> </w:t>
      </w:r>
      <w:r w:rsidR="008346D8" w:rsidRPr="00FB3408">
        <w:t>.</w:t>
      </w:r>
    </w:p>
    <w:p w14:paraId="5187D2E9" w14:textId="77777777" w:rsidR="00C20DEB" w:rsidRPr="00FB3408" w:rsidRDefault="00C20DEB" w:rsidP="00C20DEB">
      <w:r>
        <w:t xml:space="preserve">M: </w:t>
      </w:r>
      <w:r w:rsidRPr="00FB3408">
        <w:rPr>
          <w:rFonts w:hint="eastAsia"/>
        </w:rPr>
        <w:t>住在下高義的</w:t>
      </w:r>
      <w:proofErr w:type="spellStart"/>
      <w:r w:rsidRPr="00FB3408">
        <w:t>Lebing</w:t>
      </w:r>
      <w:proofErr w:type="spellEnd"/>
      <w:r>
        <w:rPr>
          <w:rFonts w:hint="eastAsia"/>
        </w:rPr>
        <w:t>，</w:t>
      </w:r>
      <w:r w:rsidRPr="00FB3408">
        <w:rPr>
          <w:rFonts w:hint="eastAsia"/>
        </w:rPr>
        <w:t>他在住家對面的鷹山後方的竹角山（註</w:t>
      </w:r>
      <w:r w:rsidRPr="00FB3408">
        <w:t xml:space="preserve">1) </w:t>
      </w:r>
      <w:r w:rsidRPr="00FB3408">
        <w:rPr>
          <w:rFonts w:hint="eastAsia"/>
        </w:rPr>
        <w:t>上</w:t>
      </w:r>
    </w:p>
    <w:p w14:paraId="72FC5701" w14:textId="62B3179F" w:rsidR="00C20DEB" w:rsidRDefault="00C20DEB" w:rsidP="00C20DEB">
      <w:r w:rsidRPr="00FB3408">
        <w:rPr>
          <w:rFonts w:hint="eastAsia"/>
        </w:rPr>
        <w:t>種植香菇。</w:t>
      </w:r>
    </w:p>
    <w:p w14:paraId="55A2C503" w14:textId="590ADD96" w:rsidR="00C20DEB" w:rsidRDefault="00C20DEB" w:rsidP="00C20DEB">
      <w:r>
        <w:rPr>
          <w:rFonts w:hint="eastAsia"/>
        </w:rPr>
        <w:t>R</w:t>
      </w:r>
      <w:r>
        <w:t xml:space="preserve">M: </w:t>
      </w:r>
      <w:r>
        <w:rPr>
          <w:rFonts w:hint="eastAsia"/>
        </w:rPr>
        <w:t>有一個人，他的名字是</w:t>
      </w:r>
      <w:r>
        <w:rPr>
          <w:rFonts w:hint="eastAsia"/>
        </w:rPr>
        <w:t xml:space="preserve"> </w:t>
      </w:r>
      <w:proofErr w:type="spellStart"/>
      <w:r>
        <w:t>Lebing</w:t>
      </w:r>
      <w:proofErr w:type="spellEnd"/>
      <w:r>
        <w:rPr>
          <w:rFonts w:hint="eastAsia"/>
        </w:rPr>
        <w:t>，他家在</w:t>
      </w:r>
      <w:r w:rsidRPr="00FB3408">
        <w:rPr>
          <w:rFonts w:hint="eastAsia"/>
        </w:rPr>
        <w:t>鷹山</w:t>
      </w:r>
      <w:r w:rsidR="00AE1644">
        <w:rPr>
          <w:rFonts w:hint="eastAsia"/>
        </w:rPr>
        <w:t>，他在對面的／後面的</w:t>
      </w:r>
      <w:r w:rsidR="00AE1644" w:rsidRPr="00FB3408">
        <w:rPr>
          <w:rFonts w:hint="eastAsia"/>
        </w:rPr>
        <w:t>竹角山</w:t>
      </w:r>
      <w:r w:rsidR="00AE1644">
        <w:rPr>
          <w:rFonts w:hint="eastAsia"/>
          <w:lang w:val="x-none"/>
        </w:rPr>
        <w:t>邊</w:t>
      </w:r>
      <w:r w:rsidR="00AE1644">
        <w:rPr>
          <w:rFonts w:hint="eastAsia"/>
        </w:rPr>
        <w:t>種植香菇。</w:t>
      </w:r>
    </w:p>
    <w:p w14:paraId="10E3B550" w14:textId="0AAF6E2C" w:rsidR="00AE1644" w:rsidRDefault="00AE1644" w:rsidP="00C20DEB"/>
    <w:p w14:paraId="45FCF725" w14:textId="28CE6CC6" w:rsidR="00AE1644" w:rsidRDefault="00AE1644" w:rsidP="00AE1644">
      <w:r>
        <w:t xml:space="preserve">A: </w:t>
      </w:r>
      <w:r w:rsidRPr="00FB3408">
        <w:t xml:space="preserve">maki </w:t>
      </w:r>
      <w:proofErr w:type="spellStart"/>
      <w:r w:rsidRPr="00FB3408">
        <w:t>qutux</w:t>
      </w:r>
      <w:proofErr w:type="spellEnd"/>
      <w:r w:rsidRPr="00FB3408">
        <w:t xml:space="preserve"> ryax</w:t>
      </w:r>
      <w:r w:rsidR="000E111F">
        <w:t xml:space="preserve"> </w:t>
      </w:r>
      <w:r w:rsidRPr="00FB3408">
        <w:t xml:space="preserve">, musa </w:t>
      </w:r>
      <w:proofErr w:type="spellStart"/>
      <w:r w:rsidRPr="00536F2A">
        <w:rPr>
          <w:color w:val="0432FF"/>
        </w:rPr>
        <w:t>mamu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tqenuw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Lebing</w:t>
      </w:r>
      <w:proofErr w:type="spellEnd"/>
      <w:r w:rsidRPr="00FB3408">
        <w:t xml:space="preserve"> qasa</w:t>
      </w:r>
      <w:r w:rsidR="000E111F">
        <w:t xml:space="preserve"> </w:t>
      </w:r>
      <w:r w:rsidRPr="00FB3408">
        <w:t xml:space="preserve">, </w:t>
      </w:r>
      <w:proofErr w:type="spellStart"/>
      <w:r w:rsidRPr="00FB3408">
        <w:t>trang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balay</w:t>
      </w:r>
      <w:proofErr w:type="spellEnd"/>
      <w:r w:rsidRPr="00FB3408">
        <w:rPr>
          <w:rFonts w:hint="eastAsia"/>
        </w:rPr>
        <w:t xml:space="preserve"> </w:t>
      </w:r>
      <w:r w:rsidRPr="00FB3408">
        <w:t>nyux</w:t>
      </w:r>
      <w:r w:rsidRPr="00FB3408">
        <w:rPr>
          <w:rFonts w:hint="eastAsia"/>
        </w:rPr>
        <w:t xml:space="preserve"> </w:t>
      </w:r>
      <w:proofErr w:type="spellStart"/>
      <w:r w:rsidRPr="00536F2A">
        <w:rPr>
          <w:color w:val="0432FF"/>
        </w:rPr>
        <w:t>mamu</w:t>
      </w:r>
      <w:proofErr w:type="spellEnd"/>
      <w:r w:rsidRPr="00536F2A">
        <w:rPr>
          <w:rFonts w:hint="eastAsia"/>
          <w:color w:val="0432FF"/>
        </w:rPr>
        <w:t xml:space="preserve"> </w:t>
      </w:r>
      <w:proofErr w:type="spellStart"/>
      <w:r w:rsidRPr="00FB3408">
        <w:t>tqenuw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ga</w:t>
      </w:r>
      <w:proofErr w:type="spellEnd"/>
      <w:r w:rsidR="000E111F">
        <w:t xml:space="preserve"> </w:t>
      </w:r>
      <w:r w:rsidRPr="00FB3408">
        <w:t>,</w:t>
      </w:r>
      <w:r w:rsidRPr="00FB3408">
        <w:rPr>
          <w:rFonts w:hint="eastAsia"/>
        </w:rPr>
        <w:t xml:space="preserve"> </w:t>
      </w:r>
      <w:proofErr w:type="spellStart"/>
      <w:r w:rsidRPr="00FB3408">
        <w:t>pongan</w:t>
      </w:r>
      <w:proofErr w:type="spellEnd"/>
      <w:r w:rsidRPr="00FB3408">
        <w:rPr>
          <w:rFonts w:hint="eastAsia"/>
        </w:rPr>
        <w:t xml:space="preserve"> </w:t>
      </w:r>
      <w:r w:rsidRPr="00FB3408">
        <w:t xml:space="preserve">nya </w:t>
      </w:r>
      <w:proofErr w:type="spellStart"/>
      <w:r w:rsidRPr="00FB3408">
        <w:t>qu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hngyang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kahul</w:t>
      </w:r>
      <w:proofErr w:type="spellEnd"/>
      <w:r w:rsidRPr="00FB3408">
        <w:t xml:space="preserve"> </w:t>
      </w:r>
      <w:proofErr w:type="spellStart"/>
      <w:r w:rsidRPr="00FB3408">
        <w:t>kraya</w:t>
      </w:r>
      <w:proofErr w:type="spellEnd"/>
      <w:r w:rsidRPr="00FB3408">
        <w:t xml:space="preserve"> "</w:t>
      </w:r>
      <w:r w:rsidR="000E111F">
        <w:t xml:space="preserve"> </w:t>
      </w:r>
      <w:proofErr w:type="spellStart"/>
      <w:r w:rsidRPr="00FB3408">
        <w:t>klax</w:t>
      </w:r>
      <w:proofErr w:type="spellEnd"/>
      <w:r w:rsidRPr="00FB3408">
        <w:t xml:space="preserve"> </w:t>
      </w:r>
      <w:proofErr w:type="spellStart"/>
      <w:r w:rsidRPr="00FB3408">
        <w:t>klax</w:t>
      </w:r>
      <w:proofErr w:type="spellEnd"/>
      <w:r w:rsidR="000E111F">
        <w:t xml:space="preserve"> </w:t>
      </w:r>
      <w:r w:rsidRPr="00FB3408">
        <w:t xml:space="preserve">" </w:t>
      </w:r>
      <w:proofErr w:type="spellStart"/>
      <w:r w:rsidRPr="00FB3408">
        <w:t>muci</w:t>
      </w:r>
      <w:proofErr w:type="spellEnd"/>
      <w:r w:rsidR="000E111F">
        <w:t xml:space="preserve"> </w:t>
      </w:r>
      <w:r w:rsidRPr="00FB3408">
        <w:t>.</w:t>
      </w:r>
    </w:p>
    <w:p w14:paraId="14A22A2D" w14:textId="566126FB" w:rsidR="00AE1644" w:rsidRDefault="00AE1644" w:rsidP="00AE1644">
      <w:r>
        <w:rPr>
          <w:rFonts w:hint="eastAsia"/>
        </w:rPr>
        <w:t>R</w:t>
      </w:r>
      <w:r>
        <w:t xml:space="preserve">A: </w:t>
      </w:r>
      <w:r>
        <w:rPr>
          <w:rFonts w:hint="eastAsia"/>
        </w:rPr>
        <w:t>n</w:t>
      </w:r>
      <w:r>
        <w:t>one</w:t>
      </w:r>
    </w:p>
    <w:p w14:paraId="2C38AAC2" w14:textId="382F4287" w:rsidR="00AE1644" w:rsidRDefault="00AE1644" w:rsidP="00AE1644">
      <w:r>
        <w:rPr>
          <w:rFonts w:hint="eastAsia"/>
        </w:rPr>
        <w:t>G</w:t>
      </w:r>
      <w:r>
        <w:t xml:space="preserve">: </w:t>
      </w:r>
      <w:r w:rsidR="008346D8" w:rsidRPr="00FB3408">
        <w:t xml:space="preserve">maki </w:t>
      </w:r>
      <w:proofErr w:type="spellStart"/>
      <w:r w:rsidR="008346D8" w:rsidRPr="00FB3408">
        <w:t>qutux</w:t>
      </w:r>
      <w:proofErr w:type="spellEnd"/>
      <w:r w:rsidR="008346D8" w:rsidRPr="00FB3408">
        <w:t xml:space="preserve"> ryax</w:t>
      </w:r>
      <w:r w:rsidR="000E111F">
        <w:t xml:space="preserve"> </w:t>
      </w:r>
      <w:r w:rsidR="008346D8" w:rsidRPr="00FB3408">
        <w:t xml:space="preserve">, musa </w:t>
      </w:r>
      <w:proofErr w:type="spellStart"/>
      <w:r w:rsidR="008346D8" w:rsidRPr="00536F2A">
        <w:rPr>
          <w:color w:val="0432FF"/>
        </w:rPr>
        <w:t>mamu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tqenuw</w:t>
      </w:r>
      <w:proofErr w:type="spellEnd"/>
      <w:r w:rsidR="008346D8" w:rsidRPr="00FB3408">
        <w:t xml:space="preserve"> </w:t>
      </w:r>
      <w:proofErr w:type="spellStart"/>
      <w:r w:rsidR="008346D8" w:rsidRPr="00FB3408">
        <w:t>qu</w:t>
      </w:r>
      <w:proofErr w:type="spellEnd"/>
      <w:r w:rsidR="008346D8" w:rsidRPr="00FB3408">
        <w:t xml:space="preserve"> </w:t>
      </w:r>
      <w:proofErr w:type="spellStart"/>
      <w:r w:rsidR="008346D8" w:rsidRPr="00FB3408">
        <w:t>Lebing</w:t>
      </w:r>
      <w:proofErr w:type="spellEnd"/>
      <w:r w:rsidR="008346D8" w:rsidRPr="00FB3408">
        <w:t xml:space="preserve"> qasa</w:t>
      </w:r>
      <w:r w:rsidR="000E111F">
        <w:t xml:space="preserve"> </w:t>
      </w:r>
      <w:r w:rsidR="008346D8" w:rsidRPr="00FB3408">
        <w:t xml:space="preserve">, </w:t>
      </w:r>
      <w:proofErr w:type="spellStart"/>
      <w:r w:rsidR="008346D8" w:rsidRPr="00FB3408">
        <w:t>trang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balay</w:t>
      </w:r>
      <w:proofErr w:type="spellEnd"/>
      <w:r w:rsidR="008346D8" w:rsidRPr="00FB3408">
        <w:rPr>
          <w:rFonts w:hint="eastAsia"/>
        </w:rPr>
        <w:t xml:space="preserve"> </w:t>
      </w:r>
      <w:r w:rsidR="008346D8" w:rsidRPr="00FB3408">
        <w:t>nyux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536F2A">
        <w:rPr>
          <w:color w:val="0432FF"/>
        </w:rPr>
        <w:t>mamu</w:t>
      </w:r>
      <w:proofErr w:type="spellEnd"/>
      <w:r w:rsidR="008346D8" w:rsidRPr="00536F2A">
        <w:rPr>
          <w:rFonts w:hint="eastAsia"/>
          <w:color w:val="0432FF"/>
        </w:rPr>
        <w:t xml:space="preserve"> </w:t>
      </w:r>
      <w:proofErr w:type="spellStart"/>
      <w:r w:rsidR="008346D8" w:rsidRPr="00FB3408">
        <w:t>tqenuw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ga</w:t>
      </w:r>
      <w:proofErr w:type="spellEnd"/>
      <w:r w:rsidR="000E111F">
        <w:t xml:space="preserve"> </w:t>
      </w:r>
      <w:r w:rsidR="008346D8" w:rsidRPr="00FB3408">
        <w:t>,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pongan</w:t>
      </w:r>
      <w:proofErr w:type="spellEnd"/>
      <w:r w:rsidR="008346D8" w:rsidRPr="00FB3408">
        <w:rPr>
          <w:rFonts w:hint="eastAsia"/>
        </w:rPr>
        <w:t xml:space="preserve"> </w:t>
      </w:r>
      <w:r w:rsidR="008346D8" w:rsidRPr="00FB3408">
        <w:t xml:space="preserve">nya </w:t>
      </w:r>
      <w:proofErr w:type="spellStart"/>
      <w:r w:rsidR="008346D8" w:rsidRPr="00FB3408">
        <w:t>qu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hngyang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kahul</w:t>
      </w:r>
      <w:proofErr w:type="spellEnd"/>
      <w:r w:rsidR="008346D8" w:rsidRPr="00FB3408">
        <w:t xml:space="preserve"> </w:t>
      </w:r>
      <w:proofErr w:type="spellStart"/>
      <w:r w:rsidR="008346D8" w:rsidRPr="00FB3408">
        <w:t>kraya</w:t>
      </w:r>
      <w:proofErr w:type="spellEnd"/>
      <w:r w:rsidR="008346D8" w:rsidRPr="00FB3408">
        <w:t xml:space="preserve"> "</w:t>
      </w:r>
      <w:r w:rsidR="000E111F">
        <w:t xml:space="preserve"> </w:t>
      </w:r>
      <w:proofErr w:type="spellStart"/>
      <w:r w:rsidR="008346D8" w:rsidRPr="00FB3408">
        <w:t>klax</w:t>
      </w:r>
      <w:proofErr w:type="spellEnd"/>
      <w:r w:rsidR="008346D8" w:rsidRPr="00FB3408">
        <w:t xml:space="preserve"> </w:t>
      </w:r>
      <w:proofErr w:type="spellStart"/>
      <w:r w:rsidR="008346D8" w:rsidRPr="00FB3408">
        <w:t>klax</w:t>
      </w:r>
      <w:proofErr w:type="spellEnd"/>
      <w:r w:rsidR="000E111F">
        <w:t xml:space="preserve"> </w:t>
      </w:r>
      <w:r w:rsidR="008346D8" w:rsidRPr="00FB3408">
        <w:t xml:space="preserve">" </w:t>
      </w:r>
      <w:proofErr w:type="spellStart"/>
      <w:r w:rsidR="008346D8" w:rsidRPr="00FB3408">
        <w:t>muci</w:t>
      </w:r>
      <w:proofErr w:type="spellEnd"/>
      <w:r w:rsidR="000E111F">
        <w:t xml:space="preserve"> </w:t>
      </w:r>
      <w:r w:rsidR="008346D8" w:rsidRPr="00FB3408">
        <w:t>.</w:t>
      </w:r>
    </w:p>
    <w:p w14:paraId="14FBA6FA" w14:textId="530D3645" w:rsidR="00AE1644" w:rsidRDefault="00AE1644" w:rsidP="00AE1644">
      <w:r>
        <w:t xml:space="preserve">M: </w:t>
      </w:r>
      <w:r w:rsidR="008A169C" w:rsidRPr="00FB3408">
        <w:rPr>
          <w:rFonts w:hint="eastAsia"/>
        </w:rPr>
        <w:t>有一次他去採收香菇，聽到從上方有喀啦喀啦的聲音，於是上去探看，沒</w:t>
      </w:r>
      <w:r w:rsidR="008A169C" w:rsidRPr="00FB3408">
        <w:rPr>
          <w:rFonts w:hint="eastAsia"/>
        </w:rPr>
        <w:lastRenderedPageBreak/>
        <w:t>想到有個灰色的身影在晃動，</w:t>
      </w:r>
    </w:p>
    <w:p w14:paraId="154177C6" w14:textId="4E3A7103" w:rsidR="00AE1644" w:rsidRDefault="00AE1644" w:rsidP="00AE1644">
      <w:r>
        <w:rPr>
          <w:rFonts w:hint="eastAsia"/>
        </w:rPr>
        <w:t>R</w:t>
      </w:r>
      <w:r>
        <w:t>M:</w:t>
      </w:r>
      <w:r w:rsidR="008A169C">
        <w:t xml:space="preserve"> </w:t>
      </w:r>
      <w:r w:rsidR="008A169C">
        <w:rPr>
          <w:rFonts w:hint="eastAsia"/>
          <w:lang w:val="x-none"/>
        </w:rPr>
        <w:t>有一天，</w:t>
      </w:r>
      <w:proofErr w:type="spellStart"/>
      <w:r w:rsidR="008A169C">
        <w:rPr>
          <w:rFonts w:hint="eastAsia"/>
          <w:lang w:val="x-none"/>
        </w:rPr>
        <w:t>L</w:t>
      </w:r>
      <w:r w:rsidR="008A169C">
        <w:rPr>
          <w:lang w:val="x-none"/>
        </w:rPr>
        <w:t>ebing</w:t>
      </w:r>
      <w:r w:rsidR="008A169C">
        <w:rPr>
          <w:rFonts w:hint="eastAsia"/>
          <w:lang w:val="x-none"/>
        </w:rPr>
        <w:t>去採香菇，在採香菇的時候，他聽到從上方傳來的</w:t>
      </w:r>
      <w:r w:rsidR="008A169C" w:rsidRPr="00FB3408">
        <w:rPr>
          <w:rFonts w:hint="eastAsia"/>
        </w:rPr>
        <w:t>喀啦喀啦的</w:t>
      </w:r>
      <w:del w:id="2" w:author="the author" w:date="2022-01-19T12:39:00Z">
        <w:r w:rsidR="008A169C" w:rsidDel="00536F2A">
          <w:rPr>
            <w:rFonts w:hint="eastAsia"/>
          </w:rPr>
          <w:delText>奇怪的</w:delText>
        </w:r>
      </w:del>
      <w:r w:rsidR="008A169C" w:rsidRPr="00FB3408">
        <w:rPr>
          <w:rFonts w:hint="eastAsia"/>
        </w:rPr>
        <w:t>聲音</w:t>
      </w:r>
      <w:proofErr w:type="spellEnd"/>
      <w:r w:rsidR="008A169C">
        <w:rPr>
          <w:rFonts w:hint="eastAsia"/>
        </w:rPr>
        <w:t>。</w:t>
      </w:r>
    </w:p>
    <w:p w14:paraId="0B6959AF" w14:textId="63A255C1" w:rsidR="008A169C" w:rsidRDefault="008A169C" w:rsidP="00AE1644"/>
    <w:p w14:paraId="2E07CB54" w14:textId="1CDA92F8" w:rsidR="008A169C" w:rsidRPr="008A169C" w:rsidRDefault="008A169C" w:rsidP="008A169C">
      <w:r>
        <w:t xml:space="preserve">A: </w:t>
      </w:r>
      <w:r w:rsidRPr="00FB3408">
        <w:t xml:space="preserve">ima </w:t>
      </w:r>
      <w:proofErr w:type="spellStart"/>
      <w:r w:rsidRPr="00FB3408">
        <w:t>qu</w:t>
      </w:r>
      <w:proofErr w:type="spellEnd"/>
      <w:r w:rsidRPr="00FB3408">
        <w:t xml:space="preserve"> nyux </w:t>
      </w:r>
      <w:proofErr w:type="spellStart"/>
      <w:r w:rsidRPr="00FB3408">
        <w:t>quriq</w:t>
      </w:r>
      <w:proofErr w:type="spellEnd"/>
      <w:r w:rsidRPr="00FB3408">
        <w:t xml:space="preserve"> </w:t>
      </w:r>
      <w:proofErr w:type="spellStart"/>
      <w:r w:rsidRPr="00FB3408">
        <w:t>tqenuw</w:t>
      </w:r>
      <w:proofErr w:type="spellEnd"/>
      <w:r w:rsidRPr="00FB3408">
        <w:t xml:space="preserve"> ta</w:t>
      </w:r>
      <w:r w:rsidRPr="00FB3408">
        <w:rPr>
          <w:rFonts w:hint="eastAsia"/>
        </w:rPr>
        <w:t xml:space="preserve"> </w:t>
      </w:r>
      <w:proofErr w:type="spellStart"/>
      <w:r w:rsidRPr="00FB3408">
        <w:t>qani</w:t>
      </w:r>
      <w:proofErr w:type="spellEnd"/>
      <w:r w:rsidRPr="00FB3408">
        <w:t xml:space="preserve"> </w:t>
      </w:r>
      <w:proofErr w:type="spellStart"/>
      <w:r w:rsidRPr="00FB3408">
        <w:t>ga</w:t>
      </w:r>
      <w:proofErr w:type="spellEnd"/>
      <w:r w:rsidR="000E111F">
        <w:t xml:space="preserve"> </w:t>
      </w:r>
      <w:r w:rsidRPr="00FB3408">
        <w:t xml:space="preserve">? </w:t>
      </w:r>
      <w:proofErr w:type="spellStart"/>
      <w:r w:rsidRPr="00FB3408">
        <w:t>mha</w:t>
      </w:r>
      <w:proofErr w:type="spellEnd"/>
      <w:r w:rsidRPr="00FB3408">
        <w:t xml:space="preserve"> </w:t>
      </w:r>
      <w:proofErr w:type="spellStart"/>
      <w:r w:rsidRPr="00FB3408">
        <w:t>thmut</w:t>
      </w:r>
      <w:proofErr w:type="spellEnd"/>
      <w:r w:rsidRPr="00FB3408">
        <w:t xml:space="preserve"> </w:t>
      </w:r>
      <w:proofErr w:type="spellStart"/>
      <w:r w:rsidRPr="00FB3408">
        <w:t>nglung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Lebing</w:t>
      </w:r>
      <w:proofErr w:type="spellEnd"/>
      <w:r w:rsidRPr="00FB3408">
        <w:t xml:space="preserve"> qasa</w:t>
      </w:r>
      <w:r w:rsidR="000E111F">
        <w:t xml:space="preserve"> </w:t>
      </w:r>
      <w:r w:rsidRPr="00FB3408">
        <w:t>.</w:t>
      </w:r>
    </w:p>
    <w:p w14:paraId="7C10132E" w14:textId="30D7F782" w:rsidR="008A169C" w:rsidRDefault="008A169C" w:rsidP="008A169C">
      <w:r>
        <w:rPr>
          <w:rFonts w:hint="eastAsia"/>
        </w:rPr>
        <w:t>R</w:t>
      </w:r>
      <w:r>
        <w:t xml:space="preserve">A: </w:t>
      </w:r>
      <w:r>
        <w:rPr>
          <w:rFonts w:hint="eastAsia"/>
        </w:rPr>
        <w:t>n</w:t>
      </w:r>
      <w:r>
        <w:t>one</w:t>
      </w:r>
    </w:p>
    <w:p w14:paraId="0FBCB85C" w14:textId="56242155" w:rsidR="008A169C" w:rsidRDefault="008A169C" w:rsidP="008A169C">
      <w:r>
        <w:rPr>
          <w:rFonts w:hint="eastAsia"/>
        </w:rPr>
        <w:t>G</w:t>
      </w:r>
      <w:r>
        <w:t xml:space="preserve">: </w:t>
      </w:r>
      <w:r w:rsidR="008346D8" w:rsidRPr="00FB3408">
        <w:t xml:space="preserve">ima </w:t>
      </w:r>
      <w:proofErr w:type="spellStart"/>
      <w:r w:rsidR="008346D8" w:rsidRPr="00FB3408">
        <w:t>qu</w:t>
      </w:r>
      <w:proofErr w:type="spellEnd"/>
      <w:r w:rsidR="008346D8" w:rsidRPr="00FB3408">
        <w:t xml:space="preserve"> nyux </w:t>
      </w:r>
      <w:proofErr w:type="spellStart"/>
      <w:r w:rsidR="008346D8" w:rsidRPr="00FB3408">
        <w:t>quriq</w:t>
      </w:r>
      <w:proofErr w:type="spellEnd"/>
      <w:r w:rsidR="008346D8" w:rsidRPr="00FB3408">
        <w:t xml:space="preserve"> </w:t>
      </w:r>
      <w:proofErr w:type="spellStart"/>
      <w:r w:rsidR="008346D8" w:rsidRPr="00FB3408">
        <w:t>tqenuw</w:t>
      </w:r>
      <w:proofErr w:type="spellEnd"/>
      <w:r w:rsidR="008346D8" w:rsidRPr="00FB3408">
        <w:t xml:space="preserve"> ta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qani</w:t>
      </w:r>
      <w:proofErr w:type="spellEnd"/>
      <w:r w:rsidR="008346D8" w:rsidRPr="00FB3408">
        <w:t xml:space="preserve"> </w:t>
      </w:r>
      <w:proofErr w:type="spellStart"/>
      <w:r w:rsidR="008346D8" w:rsidRPr="00FB3408">
        <w:t>ga</w:t>
      </w:r>
      <w:proofErr w:type="spellEnd"/>
      <w:r w:rsidR="000E111F">
        <w:t xml:space="preserve"> </w:t>
      </w:r>
      <w:r w:rsidR="008346D8" w:rsidRPr="00FB3408">
        <w:t xml:space="preserve">? </w:t>
      </w:r>
      <w:proofErr w:type="spellStart"/>
      <w:r w:rsidR="008346D8" w:rsidRPr="00FB3408">
        <w:t>mha</w:t>
      </w:r>
      <w:proofErr w:type="spellEnd"/>
      <w:r w:rsidR="008346D8" w:rsidRPr="00FB3408">
        <w:t xml:space="preserve"> </w:t>
      </w:r>
      <w:proofErr w:type="spellStart"/>
      <w:r w:rsidR="008346D8" w:rsidRPr="00FB3408">
        <w:t>thmut</w:t>
      </w:r>
      <w:proofErr w:type="spellEnd"/>
      <w:r w:rsidR="008346D8" w:rsidRPr="00FB3408">
        <w:t xml:space="preserve"> </w:t>
      </w:r>
      <w:proofErr w:type="spellStart"/>
      <w:r w:rsidR="008346D8" w:rsidRPr="00FB3408">
        <w:t>nglung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qu</w:t>
      </w:r>
      <w:proofErr w:type="spellEnd"/>
      <w:r w:rsidR="008346D8" w:rsidRPr="00FB3408">
        <w:t xml:space="preserve"> </w:t>
      </w:r>
      <w:proofErr w:type="spellStart"/>
      <w:r w:rsidR="008346D8" w:rsidRPr="00FB3408">
        <w:t>Lebing</w:t>
      </w:r>
      <w:proofErr w:type="spellEnd"/>
      <w:r w:rsidR="008346D8" w:rsidRPr="00FB3408">
        <w:t xml:space="preserve"> qasa</w:t>
      </w:r>
      <w:r w:rsidR="000E111F">
        <w:t xml:space="preserve"> </w:t>
      </w:r>
      <w:r w:rsidR="008346D8" w:rsidRPr="00FB3408">
        <w:t>.</w:t>
      </w:r>
    </w:p>
    <w:p w14:paraId="55F96395" w14:textId="2480F955" w:rsidR="008A169C" w:rsidRDefault="008A169C" w:rsidP="008A169C">
      <w:r>
        <w:t>M:</w:t>
      </w:r>
      <w:r w:rsidRPr="008A169C">
        <w:rPr>
          <w:rFonts w:hint="eastAsia"/>
        </w:rPr>
        <w:t xml:space="preserve"> </w:t>
      </w:r>
      <w:r w:rsidRPr="00FB3408">
        <w:rPr>
          <w:rFonts w:hint="eastAsia"/>
        </w:rPr>
        <w:t>起初</w:t>
      </w:r>
      <w:proofErr w:type="spellStart"/>
      <w:r w:rsidRPr="00FB3408">
        <w:t>Lebing</w:t>
      </w:r>
      <w:proofErr w:type="spellEnd"/>
      <w:r w:rsidRPr="00FB3408">
        <w:t xml:space="preserve"> </w:t>
      </w:r>
      <w:r w:rsidRPr="00FB3408">
        <w:rPr>
          <w:rFonts w:hint="eastAsia"/>
        </w:rPr>
        <w:t>還以為是有人在盜採他的香菇，很氣憤，</w:t>
      </w:r>
    </w:p>
    <w:p w14:paraId="65C0BC61" w14:textId="10053F1B" w:rsidR="008A169C" w:rsidRDefault="008A169C" w:rsidP="00AE1644">
      <w:r>
        <w:rPr>
          <w:rFonts w:hint="eastAsia"/>
        </w:rPr>
        <w:t>R</w:t>
      </w:r>
      <w:r>
        <w:t xml:space="preserve">M: </w:t>
      </w:r>
      <w:r>
        <w:rPr>
          <w:rFonts w:hint="eastAsia"/>
        </w:rPr>
        <w:t>是誰在偷我們的香菇？</w:t>
      </w:r>
      <w:proofErr w:type="spellStart"/>
      <w:r>
        <w:rPr>
          <w:rFonts w:hint="eastAsia"/>
        </w:rPr>
        <w:t>L</w:t>
      </w:r>
      <w:r>
        <w:t>ebing</w:t>
      </w:r>
      <w:proofErr w:type="spellEnd"/>
      <w:del w:id="3" w:author="the author" w:date="2022-01-19T12:41:00Z">
        <w:r w:rsidDel="00536F2A">
          <w:rPr>
            <w:rFonts w:hint="eastAsia"/>
          </w:rPr>
          <w:delText>在</w:delText>
        </w:r>
      </w:del>
      <w:ins w:id="4" w:author="the author" w:date="2022-01-19T12:41:00Z">
        <w:r w:rsidR="00536F2A">
          <w:rPr>
            <w:rFonts w:hint="eastAsia"/>
          </w:rPr>
          <w:t>隨意</w:t>
        </w:r>
      </w:ins>
      <w:r>
        <w:rPr>
          <w:rFonts w:hint="eastAsia"/>
        </w:rPr>
        <w:t>想</w:t>
      </w:r>
      <w:ins w:id="5" w:author="the author" w:date="2022-01-19T12:41:00Z">
        <w:r w:rsidR="00536F2A">
          <w:rPr>
            <w:rFonts w:hint="eastAsia"/>
          </w:rPr>
          <w:t>著</w:t>
        </w:r>
      </w:ins>
      <w:r>
        <w:rPr>
          <w:rFonts w:hint="eastAsia"/>
        </w:rPr>
        <w:t>。</w:t>
      </w:r>
    </w:p>
    <w:p w14:paraId="590B220E" w14:textId="1B26522C" w:rsidR="008A169C" w:rsidRDefault="008A169C" w:rsidP="00AE1644"/>
    <w:p w14:paraId="1AC5E04E" w14:textId="40565089" w:rsidR="008A169C" w:rsidRDefault="008A169C" w:rsidP="008A169C">
      <w:r>
        <w:t xml:space="preserve">A: </w:t>
      </w:r>
      <w:r w:rsidRPr="00FB3408">
        <w:t xml:space="preserve">son nya </w:t>
      </w:r>
      <w:proofErr w:type="spellStart"/>
      <w:r w:rsidRPr="00FB3408">
        <w:t>sobeh</w:t>
      </w:r>
      <w:proofErr w:type="spellEnd"/>
      <w:r w:rsidRPr="00FB3408">
        <w:t xml:space="preserve"> </w:t>
      </w:r>
      <w:proofErr w:type="spellStart"/>
      <w:r w:rsidRPr="00FB3408">
        <w:t>mita</w:t>
      </w:r>
      <w:proofErr w:type="spellEnd"/>
      <w:r w:rsidR="000E111F">
        <w:t xml:space="preserve"> </w:t>
      </w:r>
      <w:r w:rsidRPr="00FB3408">
        <w:t>, aw</w:t>
      </w:r>
      <w:r w:rsidRPr="00FB3408">
        <w:rPr>
          <w:rFonts w:hint="eastAsia"/>
        </w:rPr>
        <w:t xml:space="preserve"> </w:t>
      </w:r>
      <w:proofErr w:type="spellStart"/>
      <w:r w:rsidRPr="00FB3408">
        <w:t>baq</w:t>
      </w:r>
      <w:proofErr w:type="spellEnd"/>
      <w:r w:rsidRPr="00FB3408">
        <w:t xml:space="preserve"> </w:t>
      </w:r>
      <w:proofErr w:type="spellStart"/>
      <w:r w:rsidRPr="00FB3408">
        <w:t>qutux</w:t>
      </w:r>
      <w:proofErr w:type="spellEnd"/>
      <w:r w:rsidRPr="00FB3408">
        <w:t xml:space="preserve"> </w:t>
      </w:r>
      <w:proofErr w:type="spellStart"/>
      <w:r w:rsidRPr="00FB3408">
        <w:t>hopa</w:t>
      </w:r>
      <w:proofErr w:type="spellEnd"/>
      <w:r w:rsidRPr="00FB3408">
        <w:t xml:space="preserve"> </w:t>
      </w:r>
      <w:proofErr w:type="spellStart"/>
      <w:r w:rsidRPr="00FB3408">
        <w:t>balay</w:t>
      </w:r>
      <w:proofErr w:type="spellEnd"/>
      <w:r w:rsidRPr="00FB3408">
        <w:t xml:space="preserve"> na</w:t>
      </w:r>
      <w:r w:rsidRPr="00FB3408">
        <w:rPr>
          <w:rFonts w:hint="eastAsia"/>
        </w:rPr>
        <w:t xml:space="preserve"> </w:t>
      </w:r>
      <w:proofErr w:type="spellStart"/>
      <w:r w:rsidRPr="00FB3408">
        <w:t>ngarux</w:t>
      </w:r>
      <w:proofErr w:type="spellEnd"/>
      <w:r w:rsidR="000E111F">
        <w:t xml:space="preserve"> </w:t>
      </w:r>
      <w:r w:rsidRPr="00FB3408">
        <w:t xml:space="preserve">, cyux maniq </w:t>
      </w:r>
      <w:proofErr w:type="spellStart"/>
      <w:r w:rsidRPr="00FB3408">
        <w:t>tqenuw</w:t>
      </w:r>
      <w:proofErr w:type="spellEnd"/>
      <w:r w:rsidRPr="00FB3408">
        <w:rPr>
          <w:rFonts w:hint="eastAsia"/>
        </w:rPr>
        <w:t xml:space="preserve"> </w:t>
      </w:r>
      <w:r w:rsidRPr="00FB3408">
        <w:t>nya</w:t>
      </w:r>
      <w:r w:rsidR="000E111F">
        <w:t xml:space="preserve"> </w:t>
      </w:r>
      <w:r w:rsidRPr="00FB3408">
        <w:t xml:space="preserve">, </w:t>
      </w:r>
      <w:proofErr w:type="spellStart"/>
      <w:r w:rsidRPr="00FB3408">
        <w:t>mnkux</w:t>
      </w:r>
      <w:proofErr w:type="spellEnd"/>
      <w:r w:rsidRPr="00FB3408">
        <w:t xml:space="preserve"> </w:t>
      </w:r>
      <w:proofErr w:type="spellStart"/>
      <w:r w:rsidRPr="00FB3408">
        <w:t>mita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Lebing</w:t>
      </w:r>
      <w:proofErr w:type="spellEnd"/>
      <w:r w:rsidRPr="00FB3408">
        <w:rPr>
          <w:rFonts w:hint="eastAsia"/>
        </w:rPr>
        <w:t xml:space="preserve"> </w:t>
      </w:r>
      <w:r w:rsidRPr="00FB3408">
        <w:t>qasa</w:t>
      </w:r>
      <w:r w:rsidR="000E111F">
        <w:t xml:space="preserve"> </w:t>
      </w:r>
      <w:r w:rsidRPr="00FB3408">
        <w:t xml:space="preserve">, </w:t>
      </w:r>
      <w:proofErr w:type="spellStart"/>
      <w:r w:rsidRPr="00FB3408">
        <w:t>memaw</w:t>
      </w:r>
      <w:proofErr w:type="spellEnd"/>
      <w:r w:rsidRPr="00FB3408">
        <w:t xml:space="preserve"> nya </w:t>
      </w:r>
      <w:proofErr w:type="spellStart"/>
      <w:r w:rsidRPr="00FB3408">
        <w:t>sbuling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hzyal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536F2A">
        <w:rPr>
          <w:color w:val="0432FF"/>
        </w:rPr>
        <w:t>namu</w:t>
      </w:r>
      <w:proofErr w:type="spellEnd"/>
      <w:r w:rsidRPr="00536F2A">
        <w:rPr>
          <w:color w:val="0432FF"/>
        </w:rPr>
        <w:t xml:space="preserve"> </w:t>
      </w:r>
      <w:r w:rsidRPr="00FB3408">
        <w:t xml:space="preserve">nya </w:t>
      </w:r>
      <w:proofErr w:type="spellStart"/>
      <w:r w:rsidRPr="00FB3408">
        <w:t>tqenuw</w:t>
      </w:r>
      <w:proofErr w:type="spellEnd"/>
      <w:r w:rsidR="000E111F">
        <w:t xml:space="preserve"> </w:t>
      </w:r>
      <w:r w:rsidRPr="00FB3408">
        <w:t>,</w:t>
      </w:r>
      <w:r w:rsidRPr="00FB3408">
        <w:rPr>
          <w:rFonts w:hint="eastAsia"/>
        </w:rPr>
        <w:t xml:space="preserve"> </w:t>
      </w:r>
      <w:proofErr w:type="spellStart"/>
      <w:r w:rsidRPr="00FB3408">
        <w:t>ru</w:t>
      </w:r>
      <w:proofErr w:type="spellEnd"/>
      <w:r w:rsidRPr="00FB3408">
        <w:t xml:space="preserve"> </w:t>
      </w:r>
      <w:proofErr w:type="spellStart"/>
      <w:r w:rsidRPr="00FB3408">
        <w:t>helaw</w:t>
      </w:r>
      <w:proofErr w:type="spellEnd"/>
      <w:r w:rsidRPr="00FB3408">
        <w:t xml:space="preserve"> </w:t>
      </w:r>
      <w:proofErr w:type="spellStart"/>
      <w:r w:rsidRPr="00FB3408">
        <w:t>balay</w:t>
      </w:r>
      <w:proofErr w:type="spellEnd"/>
      <w:r w:rsidRPr="00FB3408">
        <w:t xml:space="preserve"> </w:t>
      </w:r>
      <w:proofErr w:type="spellStart"/>
      <w:r w:rsidRPr="00FB3408">
        <w:t>pquyaw</w:t>
      </w:r>
      <w:proofErr w:type="spellEnd"/>
      <w:r w:rsidRPr="00FB3408">
        <w:t xml:space="preserve"> </w:t>
      </w:r>
      <w:proofErr w:type="spellStart"/>
      <w:r w:rsidRPr="00FB3408">
        <w:t>kura</w:t>
      </w:r>
      <w:proofErr w:type="spellEnd"/>
      <w:r w:rsidRPr="00FB3408">
        <w:rPr>
          <w:rFonts w:hint="eastAsia"/>
        </w:rPr>
        <w:t xml:space="preserve"> </w:t>
      </w:r>
      <w:r w:rsidRPr="00FB3408">
        <w:t xml:space="preserve">ngasal </w:t>
      </w:r>
      <w:proofErr w:type="spellStart"/>
      <w:r w:rsidRPr="00FB3408">
        <w:t>mgyay</w:t>
      </w:r>
      <w:proofErr w:type="spellEnd"/>
      <w:r w:rsidR="000E111F">
        <w:t xml:space="preserve"> </w:t>
      </w:r>
      <w:r w:rsidRPr="00FB3408">
        <w:t>.</w:t>
      </w:r>
    </w:p>
    <w:p w14:paraId="343AD26C" w14:textId="29C2E387" w:rsidR="008A169C" w:rsidRDefault="008A169C" w:rsidP="008A169C">
      <w:r>
        <w:rPr>
          <w:rFonts w:hint="eastAsia"/>
        </w:rPr>
        <w:t>R</w:t>
      </w:r>
      <w:r>
        <w:t xml:space="preserve">A: </w:t>
      </w:r>
      <w:r>
        <w:rPr>
          <w:rFonts w:hint="eastAsia"/>
        </w:rPr>
        <w:t>n</w:t>
      </w:r>
      <w:r>
        <w:t>one</w:t>
      </w:r>
    </w:p>
    <w:p w14:paraId="4FA75B04" w14:textId="5DFB324F" w:rsidR="008A169C" w:rsidRDefault="008A169C" w:rsidP="008A169C">
      <w:r>
        <w:rPr>
          <w:rFonts w:hint="eastAsia"/>
        </w:rPr>
        <w:t>G</w:t>
      </w:r>
      <w:r>
        <w:t xml:space="preserve">: </w:t>
      </w:r>
      <w:r w:rsidR="008346D8" w:rsidRPr="00FB3408">
        <w:t xml:space="preserve">son nya </w:t>
      </w:r>
      <w:proofErr w:type="spellStart"/>
      <w:r w:rsidR="008346D8" w:rsidRPr="00FB3408">
        <w:t>sobeh</w:t>
      </w:r>
      <w:proofErr w:type="spellEnd"/>
      <w:r w:rsidR="008346D8" w:rsidRPr="00FB3408">
        <w:t xml:space="preserve"> </w:t>
      </w:r>
      <w:proofErr w:type="spellStart"/>
      <w:r w:rsidR="008346D8" w:rsidRPr="00FB3408">
        <w:t>mita</w:t>
      </w:r>
      <w:proofErr w:type="spellEnd"/>
      <w:r w:rsidR="000E111F">
        <w:t xml:space="preserve"> </w:t>
      </w:r>
      <w:r w:rsidR="008346D8" w:rsidRPr="00FB3408">
        <w:t>, aw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baq</w:t>
      </w:r>
      <w:proofErr w:type="spellEnd"/>
      <w:r w:rsidR="008346D8" w:rsidRPr="00FB3408">
        <w:t xml:space="preserve"> </w:t>
      </w:r>
      <w:proofErr w:type="spellStart"/>
      <w:r w:rsidR="008346D8" w:rsidRPr="00FB3408">
        <w:t>qutux</w:t>
      </w:r>
      <w:proofErr w:type="spellEnd"/>
      <w:r w:rsidR="008346D8" w:rsidRPr="00FB3408">
        <w:t xml:space="preserve"> </w:t>
      </w:r>
      <w:proofErr w:type="spellStart"/>
      <w:r w:rsidR="008346D8" w:rsidRPr="00FB3408">
        <w:t>hopa</w:t>
      </w:r>
      <w:proofErr w:type="spellEnd"/>
      <w:r w:rsidR="008346D8" w:rsidRPr="00FB3408">
        <w:t xml:space="preserve"> </w:t>
      </w:r>
      <w:proofErr w:type="spellStart"/>
      <w:r w:rsidR="008346D8" w:rsidRPr="00FB3408">
        <w:t>balay</w:t>
      </w:r>
      <w:proofErr w:type="spellEnd"/>
      <w:r w:rsidR="008346D8" w:rsidRPr="00FB3408">
        <w:t xml:space="preserve"> na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ngarux</w:t>
      </w:r>
      <w:proofErr w:type="spellEnd"/>
      <w:r w:rsidR="000E111F">
        <w:t xml:space="preserve"> </w:t>
      </w:r>
      <w:r w:rsidR="008346D8" w:rsidRPr="00FB3408">
        <w:t xml:space="preserve">, cyux maniq </w:t>
      </w:r>
      <w:proofErr w:type="spellStart"/>
      <w:r w:rsidR="008346D8" w:rsidRPr="00FB3408">
        <w:t>tqenuw</w:t>
      </w:r>
      <w:proofErr w:type="spellEnd"/>
      <w:r w:rsidR="008346D8" w:rsidRPr="00FB3408">
        <w:rPr>
          <w:rFonts w:hint="eastAsia"/>
        </w:rPr>
        <w:t xml:space="preserve"> </w:t>
      </w:r>
      <w:r w:rsidR="008346D8" w:rsidRPr="00FB3408">
        <w:t>nya</w:t>
      </w:r>
      <w:r w:rsidR="000E111F">
        <w:t xml:space="preserve"> </w:t>
      </w:r>
      <w:r w:rsidR="008346D8" w:rsidRPr="00FB3408">
        <w:t xml:space="preserve">, </w:t>
      </w:r>
      <w:proofErr w:type="spellStart"/>
      <w:r w:rsidR="008346D8" w:rsidRPr="00FB3408">
        <w:t>mnkux</w:t>
      </w:r>
      <w:proofErr w:type="spellEnd"/>
      <w:r w:rsidR="008346D8" w:rsidRPr="00FB3408">
        <w:t xml:space="preserve"> </w:t>
      </w:r>
      <w:proofErr w:type="spellStart"/>
      <w:r w:rsidR="008346D8" w:rsidRPr="00FB3408">
        <w:t>mita</w:t>
      </w:r>
      <w:proofErr w:type="spellEnd"/>
      <w:r w:rsidR="008346D8" w:rsidRPr="00FB3408">
        <w:t xml:space="preserve"> </w:t>
      </w:r>
      <w:proofErr w:type="spellStart"/>
      <w:r w:rsidR="008346D8" w:rsidRPr="00FB3408">
        <w:t>qu</w:t>
      </w:r>
      <w:proofErr w:type="spellEnd"/>
      <w:r w:rsidR="008346D8" w:rsidRPr="00FB3408">
        <w:t xml:space="preserve"> </w:t>
      </w:r>
      <w:proofErr w:type="spellStart"/>
      <w:r w:rsidR="008346D8" w:rsidRPr="00FB3408">
        <w:t>Lebing</w:t>
      </w:r>
      <w:proofErr w:type="spellEnd"/>
      <w:r w:rsidR="008346D8" w:rsidRPr="00FB3408">
        <w:rPr>
          <w:rFonts w:hint="eastAsia"/>
        </w:rPr>
        <w:t xml:space="preserve"> </w:t>
      </w:r>
      <w:r w:rsidR="008346D8" w:rsidRPr="00FB3408">
        <w:t>qasa</w:t>
      </w:r>
      <w:r w:rsidR="000E111F">
        <w:t xml:space="preserve"> </w:t>
      </w:r>
      <w:r w:rsidR="008346D8" w:rsidRPr="00FB3408">
        <w:t xml:space="preserve">, </w:t>
      </w:r>
      <w:proofErr w:type="spellStart"/>
      <w:r w:rsidR="008346D8" w:rsidRPr="00FB3408">
        <w:t>memaw</w:t>
      </w:r>
      <w:proofErr w:type="spellEnd"/>
      <w:r w:rsidR="008346D8" w:rsidRPr="00FB3408">
        <w:t xml:space="preserve"> nya </w:t>
      </w:r>
      <w:proofErr w:type="spellStart"/>
      <w:r w:rsidR="008346D8" w:rsidRPr="00FB3408">
        <w:t>sbuling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hzyal</w:t>
      </w:r>
      <w:proofErr w:type="spellEnd"/>
      <w:r w:rsidR="008346D8" w:rsidRPr="00FB3408">
        <w:t xml:space="preserve"> </w:t>
      </w:r>
      <w:proofErr w:type="spellStart"/>
      <w:r w:rsidR="008346D8" w:rsidRPr="00FB3408">
        <w:t>qu</w:t>
      </w:r>
      <w:proofErr w:type="spellEnd"/>
      <w:r w:rsidR="008346D8" w:rsidRPr="00FB3408">
        <w:t xml:space="preserve"> </w:t>
      </w:r>
      <w:proofErr w:type="spellStart"/>
      <w:r w:rsidR="008346D8" w:rsidRPr="00536F2A">
        <w:rPr>
          <w:color w:val="0432FF"/>
        </w:rPr>
        <w:t>namu</w:t>
      </w:r>
      <w:proofErr w:type="spellEnd"/>
      <w:r w:rsidR="008346D8" w:rsidRPr="00536F2A">
        <w:rPr>
          <w:color w:val="0432FF"/>
        </w:rPr>
        <w:t xml:space="preserve"> </w:t>
      </w:r>
      <w:r w:rsidR="008346D8" w:rsidRPr="00FB3408">
        <w:t xml:space="preserve">nya </w:t>
      </w:r>
      <w:proofErr w:type="spellStart"/>
      <w:r w:rsidR="008346D8" w:rsidRPr="00FB3408">
        <w:t>tqenuw</w:t>
      </w:r>
      <w:proofErr w:type="spellEnd"/>
      <w:r w:rsidR="000E111F">
        <w:t xml:space="preserve"> </w:t>
      </w:r>
      <w:r w:rsidR="008346D8" w:rsidRPr="00FB3408">
        <w:t>,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ru</w:t>
      </w:r>
      <w:proofErr w:type="spellEnd"/>
      <w:r w:rsidR="008346D8" w:rsidRPr="00FB3408">
        <w:t xml:space="preserve"> </w:t>
      </w:r>
      <w:proofErr w:type="spellStart"/>
      <w:r w:rsidR="008346D8" w:rsidRPr="00FB3408">
        <w:t>helaw</w:t>
      </w:r>
      <w:proofErr w:type="spellEnd"/>
      <w:r w:rsidR="008346D8" w:rsidRPr="00FB3408">
        <w:t xml:space="preserve"> </w:t>
      </w:r>
      <w:proofErr w:type="spellStart"/>
      <w:r w:rsidR="008346D8" w:rsidRPr="00FB3408">
        <w:t>balay</w:t>
      </w:r>
      <w:proofErr w:type="spellEnd"/>
      <w:r w:rsidR="008346D8" w:rsidRPr="00FB3408">
        <w:t xml:space="preserve"> </w:t>
      </w:r>
      <w:proofErr w:type="spellStart"/>
      <w:r w:rsidR="008346D8" w:rsidRPr="00FB3408">
        <w:t>pquyaw</w:t>
      </w:r>
      <w:proofErr w:type="spellEnd"/>
      <w:r w:rsidR="008346D8" w:rsidRPr="00FB3408">
        <w:t xml:space="preserve"> </w:t>
      </w:r>
      <w:proofErr w:type="spellStart"/>
      <w:r w:rsidR="008346D8" w:rsidRPr="00FB3408">
        <w:t>kura</w:t>
      </w:r>
      <w:proofErr w:type="spellEnd"/>
      <w:r w:rsidR="008346D8" w:rsidRPr="00FB3408">
        <w:rPr>
          <w:rFonts w:hint="eastAsia"/>
        </w:rPr>
        <w:t xml:space="preserve"> </w:t>
      </w:r>
      <w:r w:rsidR="008346D8" w:rsidRPr="00FB3408">
        <w:t xml:space="preserve">ngasal </w:t>
      </w:r>
      <w:proofErr w:type="spellStart"/>
      <w:r w:rsidR="008346D8" w:rsidRPr="00FB3408">
        <w:t>mgyay</w:t>
      </w:r>
      <w:proofErr w:type="spellEnd"/>
      <w:r w:rsidR="000E111F">
        <w:t xml:space="preserve"> </w:t>
      </w:r>
      <w:r w:rsidR="008346D8" w:rsidRPr="00FB3408">
        <w:t>.</w:t>
      </w:r>
    </w:p>
    <w:p w14:paraId="625B83DD" w14:textId="03157055" w:rsidR="008A169C" w:rsidRDefault="008A169C" w:rsidP="008A169C">
      <w:r>
        <w:t>M:</w:t>
      </w:r>
      <w:r w:rsidRPr="008A169C">
        <w:rPr>
          <w:rFonts w:hint="eastAsia"/>
        </w:rPr>
        <w:t xml:space="preserve"> </w:t>
      </w:r>
      <w:r w:rsidRPr="00FB3408">
        <w:rPr>
          <w:rFonts w:hint="eastAsia"/>
        </w:rPr>
        <w:t>還慢慢靠近想看看是誰，就近一看，竟然是一隻台灣黑熊！他驚嚇的丟了手中的香菇跑回家，</w:t>
      </w:r>
    </w:p>
    <w:p w14:paraId="6BDEA633" w14:textId="4EBA550D" w:rsidR="008A169C" w:rsidRDefault="008A169C" w:rsidP="008A169C">
      <w:pPr>
        <w:rPr>
          <w:lang w:val="x-none"/>
        </w:rPr>
      </w:pPr>
      <w:r>
        <w:rPr>
          <w:rFonts w:hint="eastAsia"/>
        </w:rPr>
        <w:t>R</w:t>
      </w:r>
      <w:r>
        <w:t xml:space="preserve">M: </w:t>
      </w:r>
      <w:r>
        <w:rPr>
          <w:rFonts w:hint="eastAsia"/>
          <w:lang w:val="x-none"/>
        </w:rPr>
        <w:t>他靠近看，</w:t>
      </w:r>
      <w:ins w:id="6" w:author="the author" w:date="2022-01-19T12:41:00Z">
        <w:r w:rsidR="00536F2A">
          <w:rPr>
            <w:rFonts w:hint="eastAsia"/>
            <w:lang w:val="x-none"/>
          </w:rPr>
          <w:t>原來</w:t>
        </w:r>
      </w:ins>
      <w:del w:id="7" w:author="the author" w:date="2022-01-19T12:41:00Z">
        <w:r w:rsidDel="00536F2A">
          <w:rPr>
            <w:rFonts w:hint="eastAsia"/>
            <w:lang w:val="x-none"/>
          </w:rPr>
          <w:delText>發現</w:delText>
        </w:r>
      </w:del>
      <w:r>
        <w:rPr>
          <w:rFonts w:hint="eastAsia"/>
          <w:lang w:val="x-none"/>
        </w:rPr>
        <w:t>是一隻很大的熊，牠正在吃他的香菇，</w:t>
      </w:r>
      <w:proofErr w:type="spellStart"/>
      <w:r w:rsidR="00052986">
        <w:rPr>
          <w:rFonts w:hint="eastAsia"/>
          <w:lang w:val="x-none"/>
        </w:rPr>
        <w:t>L</w:t>
      </w:r>
      <w:r w:rsidR="00052986">
        <w:rPr>
          <w:lang w:val="x-none"/>
        </w:rPr>
        <w:t>ebin</w:t>
      </w:r>
      <w:r w:rsidR="00052986">
        <w:rPr>
          <w:rFonts w:hint="eastAsia"/>
          <w:lang w:val="x-none"/>
        </w:rPr>
        <w:t>g</w:t>
      </w:r>
      <w:r w:rsidR="00052986">
        <w:rPr>
          <w:rFonts w:hint="eastAsia"/>
          <w:lang w:val="x-none"/>
        </w:rPr>
        <w:t>看了嚇到</w:t>
      </w:r>
      <w:del w:id="8" w:author="the author" w:date="2022-01-19T12:42:00Z">
        <w:r w:rsidR="00052986" w:rsidDel="00536F2A">
          <w:rPr>
            <w:rFonts w:hint="eastAsia"/>
            <w:lang w:val="x-none"/>
          </w:rPr>
          <w:delText>，就</w:delText>
        </w:r>
      </w:del>
      <w:r w:rsidR="00052986">
        <w:rPr>
          <w:rFonts w:hint="eastAsia"/>
          <w:lang w:val="x-none"/>
        </w:rPr>
        <w:t>把他採的香菇丟在地上，快速地下山朝家裡逃跑</w:t>
      </w:r>
      <w:proofErr w:type="spellEnd"/>
      <w:r w:rsidR="00052986">
        <w:rPr>
          <w:rFonts w:hint="eastAsia"/>
          <w:lang w:val="x-none"/>
        </w:rPr>
        <w:t>。</w:t>
      </w:r>
    </w:p>
    <w:p w14:paraId="6272FD66" w14:textId="707022F8" w:rsidR="00052986" w:rsidRDefault="00052986" w:rsidP="008A169C">
      <w:pPr>
        <w:rPr>
          <w:lang w:val="x-none"/>
        </w:rPr>
      </w:pPr>
    </w:p>
    <w:p w14:paraId="5C285B26" w14:textId="51D84417" w:rsidR="00052986" w:rsidRDefault="00052986" w:rsidP="00052986">
      <w:r>
        <w:t xml:space="preserve">A: </w:t>
      </w:r>
      <w:proofErr w:type="spellStart"/>
      <w:r w:rsidRPr="00FB3408">
        <w:t>tehok</w:t>
      </w:r>
      <w:proofErr w:type="spellEnd"/>
      <w:r w:rsidRPr="00FB3408">
        <w:t xml:space="preserve"> ngasal </w:t>
      </w:r>
      <w:proofErr w:type="spellStart"/>
      <w:r w:rsidRPr="00FB3408">
        <w:t>qu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Lebing</w:t>
      </w:r>
      <w:proofErr w:type="spellEnd"/>
      <w:r w:rsidRPr="00FB3408">
        <w:t xml:space="preserve"> </w:t>
      </w:r>
      <w:proofErr w:type="spellStart"/>
      <w:r w:rsidRPr="00FB3408">
        <w:t>lga</w:t>
      </w:r>
      <w:proofErr w:type="spellEnd"/>
      <w:r w:rsidR="000E111F">
        <w:t xml:space="preserve"> </w:t>
      </w:r>
      <w:r w:rsidRPr="00FB3408">
        <w:t xml:space="preserve">, </w:t>
      </w:r>
      <w:proofErr w:type="spellStart"/>
      <w:r w:rsidRPr="00FB3408">
        <w:t>pqizyon</w:t>
      </w:r>
      <w:proofErr w:type="spellEnd"/>
      <w:r w:rsidRPr="00FB3408">
        <w:t xml:space="preserve"> nya </w:t>
      </w:r>
      <w:proofErr w:type="spellStart"/>
      <w:r w:rsidRPr="00FB3408">
        <w:t>gluw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zywaw</w:t>
      </w:r>
      <w:proofErr w:type="spellEnd"/>
      <w:r w:rsidRPr="00FB3408">
        <w:t xml:space="preserve"> </w:t>
      </w:r>
      <w:proofErr w:type="spellStart"/>
      <w:r w:rsidRPr="00FB3408">
        <w:t>qani</w:t>
      </w:r>
      <w:proofErr w:type="spellEnd"/>
      <w:r w:rsidR="000E111F">
        <w:t xml:space="preserve"> </w:t>
      </w:r>
      <w:r w:rsidRPr="00FB3408">
        <w:t xml:space="preserve">, </w:t>
      </w:r>
      <w:proofErr w:type="spellStart"/>
      <w:r w:rsidRPr="00FB3408">
        <w:t>mngungu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kwara</w:t>
      </w:r>
      <w:proofErr w:type="spellEnd"/>
      <w:r w:rsidRPr="00FB3408">
        <w:t xml:space="preserve"> </w:t>
      </w:r>
      <w:proofErr w:type="spellStart"/>
      <w:r w:rsidRPr="00FB3408">
        <w:t>squliq</w:t>
      </w:r>
      <w:proofErr w:type="spellEnd"/>
      <w:r w:rsidRPr="00FB3408">
        <w:t xml:space="preserve"> na </w:t>
      </w:r>
      <w:proofErr w:type="spellStart"/>
      <w:r w:rsidRPr="00FB3408">
        <w:t>Qwilan</w:t>
      </w:r>
      <w:proofErr w:type="spellEnd"/>
      <w:r w:rsidR="000E111F">
        <w:t xml:space="preserve"> </w:t>
      </w:r>
      <w:r w:rsidRPr="00FB3408">
        <w:t xml:space="preserve">, </w:t>
      </w:r>
      <w:proofErr w:type="spellStart"/>
      <w:r w:rsidRPr="00FB3408">
        <w:t>aring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kya</w:t>
      </w:r>
      <w:proofErr w:type="spellEnd"/>
      <w:r w:rsidRPr="00FB3408">
        <w:t xml:space="preserve"> </w:t>
      </w:r>
      <w:proofErr w:type="spellStart"/>
      <w:r w:rsidRPr="00FB3408">
        <w:t>lga</w:t>
      </w:r>
      <w:proofErr w:type="spellEnd"/>
      <w:r w:rsidR="000E111F">
        <w:t xml:space="preserve"> </w:t>
      </w:r>
      <w:r w:rsidRPr="00FB3408">
        <w:t xml:space="preserve">, </w:t>
      </w:r>
      <w:proofErr w:type="spellStart"/>
      <w:r w:rsidRPr="00FB3408">
        <w:t>ungat</w:t>
      </w:r>
      <w:proofErr w:type="spellEnd"/>
      <w:r w:rsidRPr="00FB3408">
        <w:t xml:space="preserve"> </w:t>
      </w:r>
      <w:proofErr w:type="spellStart"/>
      <w:r w:rsidRPr="00FB3408">
        <w:t>squliq</w:t>
      </w:r>
      <w:proofErr w:type="spellEnd"/>
      <w:r w:rsidRPr="00FB3408">
        <w:t xml:space="preserve"> musa</w:t>
      </w:r>
      <w:r w:rsidRPr="00FB3408">
        <w:rPr>
          <w:rFonts w:hint="eastAsia"/>
        </w:rPr>
        <w:t xml:space="preserve"> </w:t>
      </w:r>
      <w:proofErr w:type="spellStart"/>
      <w:r w:rsidRPr="00FB3408">
        <w:t>pmuya</w:t>
      </w:r>
      <w:proofErr w:type="spellEnd"/>
      <w:r w:rsidRPr="00FB3408">
        <w:t xml:space="preserve"> </w:t>
      </w:r>
      <w:proofErr w:type="spellStart"/>
      <w:r w:rsidRPr="00FB3408">
        <w:t>tqenuw</w:t>
      </w:r>
      <w:proofErr w:type="spellEnd"/>
      <w:r w:rsidRPr="00FB3408">
        <w:t xml:space="preserve"> </w:t>
      </w:r>
      <w:proofErr w:type="spellStart"/>
      <w:r w:rsidRPr="00FB3408">
        <w:t>beh</w:t>
      </w:r>
      <w:proofErr w:type="spellEnd"/>
      <w:r w:rsidRPr="00FB3408">
        <w:t xml:space="preserve"> </w:t>
      </w:r>
      <w:proofErr w:type="spellStart"/>
      <w:r w:rsidRPr="00FB3408">
        <w:t>rgyax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Hagay</w:t>
      </w:r>
      <w:proofErr w:type="spellEnd"/>
      <w:r w:rsidRPr="00FB3408">
        <w:t xml:space="preserve"> qasa la</w:t>
      </w:r>
      <w:r w:rsidR="000E111F">
        <w:t xml:space="preserve"> </w:t>
      </w:r>
      <w:r w:rsidRPr="00FB3408">
        <w:t>.</w:t>
      </w:r>
    </w:p>
    <w:p w14:paraId="133D9D45" w14:textId="123D1C40" w:rsidR="00052986" w:rsidRDefault="00052986" w:rsidP="00052986">
      <w:r>
        <w:rPr>
          <w:rFonts w:hint="eastAsia"/>
        </w:rPr>
        <w:t>R</w:t>
      </w:r>
      <w:r>
        <w:t xml:space="preserve">A: </w:t>
      </w:r>
      <w:r>
        <w:rPr>
          <w:rFonts w:hint="eastAsia"/>
        </w:rPr>
        <w:t>n</w:t>
      </w:r>
      <w:r>
        <w:t>one</w:t>
      </w:r>
    </w:p>
    <w:p w14:paraId="3DC71916" w14:textId="34262CC5" w:rsidR="00052986" w:rsidRDefault="00052986" w:rsidP="00052986">
      <w:r>
        <w:rPr>
          <w:rFonts w:hint="eastAsia"/>
        </w:rPr>
        <w:t>G</w:t>
      </w:r>
      <w:r>
        <w:t xml:space="preserve">: </w:t>
      </w:r>
      <w:proofErr w:type="spellStart"/>
      <w:r w:rsidR="008346D8" w:rsidRPr="00FB3408">
        <w:t>tehok</w:t>
      </w:r>
      <w:proofErr w:type="spellEnd"/>
      <w:r w:rsidR="008346D8" w:rsidRPr="00FB3408">
        <w:t xml:space="preserve"> ngasal </w:t>
      </w:r>
      <w:proofErr w:type="spellStart"/>
      <w:r w:rsidR="008346D8" w:rsidRPr="00FB3408">
        <w:t>qu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Lebing</w:t>
      </w:r>
      <w:proofErr w:type="spellEnd"/>
      <w:r w:rsidR="008346D8" w:rsidRPr="00FB3408">
        <w:t xml:space="preserve"> </w:t>
      </w:r>
      <w:proofErr w:type="spellStart"/>
      <w:r w:rsidR="008346D8" w:rsidRPr="00FB3408">
        <w:t>lga</w:t>
      </w:r>
      <w:proofErr w:type="spellEnd"/>
      <w:r w:rsidR="000E111F">
        <w:t xml:space="preserve"> </w:t>
      </w:r>
      <w:r w:rsidR="008346D8" w:rsidRPr="00FB3408">
        <w:t xml:space="preserve">, </w:t>
      </w:r>
      <w:proofErr w:type="spellStart"/>
      <w:r w:rsidR="008346D8" w:rsidRPr="00FB3408">
        <w:t>pqizyon</w:t>
      </w:r>
      <w:proofErr w:type="spellEnd"/>
      <w:r w:rsidR="008346D8" w:rsidRPr="00FB3408">
        <w:t xml:space="preserve"> nya </w:t>
      </w:r>
      <w:proofErr w:type="spellStart"/>
      <w:r w:rsidR="008346D8" w:rsidRPr="00FB3408">
        <w:t>gluw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qu</w:t>
      </w:r>
      <w:proofErr w:type="spellEnd"/>
      <w:r w:rsidR="008346D8" w:rsidRPr="00FB3408">
        <w:t xml:space="preserve"> </w:t>
      </w:r>
      <w:proofErr w:type="spellStart"/>
      <w:r w:rsidR="008346D8" w:rsidRPr="00FB3408">
        <w:t>zywaw</w:t>
      </w:r>
      <w:proofErr w:type="spellEnd"/>
      <w:r w:rsidR="008346D8" w:rsidRPr="00FB3408">
        <w:t xml:space="preserve"> </w:t>
      </w:r>
      <w:proofErr w:type="spellStart"/>
      <w:r w:rsidR="008346D8" w:rsidRPr="00FB3408">
        <w:t>qani</w:t>
      </w:r>
      <w:proofErr w:type="spellEnd"/>
      <w:r w:rsidR="000E111F">
        <w:t xml:space="preserve"> </w:t>
      </w:r>
      <w:r w:rsidR="008346D8" w:rsidRPr="00FB3408">
        <w:t xml:space="preserve">, </w:t>
      </w:r>
      <w:proofErr w:type="spellStart"/>
      <w:r w:rsidR="008346D8" w:rsidRPr="00FB3408">
        <w:t>mngungu</w:t>
      </w:r>
      <w:proofErr w:type="spellEnd"/>
      <w:r w:rsidR="008346D8" w:rsidRPr="00FB3408">
        <w:t xml:space="preserve"> </w:t>
      </w:r>
      <w:proofErr w:type="spellStart"/>
      <w:r w:rsidR="008346D8" w:rsidRPr="00FB3408">
        <w:t>qu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kwara</w:t>
      </w:r>
      <w:proofErr w:type="spellEnd"/>
      <w:r w:rsidR="008346D8" w:rsidRPr="00FB3408">
        <w:t xml:space="preserve"> </w:t>
      </w:r>
      <w:proofErr w:type="spellStart"/>
      <w:r w:rsidR="008346D8" w:rsidRPr="00FB3408">
        <w:t>squliq</w:t>
      </w:r>
      <w:proofErr w:type="spellEnd"/>
      <w:r w:rsidR="008346D8" w:rsidRPr="00FB3408">
        <w:t xml:space="preserve"> na </w:t>
      </w:r>
      <w:proofErr w:type="spellStart"/>
      <w:r w:rsidR="008346D8" w:rsidRPr="00FB3408">
        <w:t>Qwilan</w:t>
      </w:r>
      <w:proofErr w:type="spellEnd"/>
      <w:r w:rsidR="000E111F">
        <w:t xml:space="preserve"> </w:t>
      </w:r>
      <w:r w:rsidR="008346D8" w:rsidRPr="00FB3408">
        <w:t xml:space="preserve">, </w:t>
      </w:r>
      <w:proofErr w:type="spellStart"/>
      <w:r w:rsidR="008346D8" w:rsidRPr="00FB3408">
        <w:t>aring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kya</w:t>
      </w:r>
      <w:proofErr w:type="spellEnd"/>
      <w:r w:rsidR="008346D8" w:rsidRPr="00FB3408">
        <w:t xml:space="preserve"> </w:t>
      </w:r>
      <w:proofErr w:type="spellStart"/>
      <w:r w:rsidR="008346D8" w:rsidRPr="00FB3408">
        <w:t>lga</w:t>
      </w:r>
      <w:proofErr w:type="spellEnd"/>
      <w:r w:rsidR="000E111F">
        <w:t xml:space="preserve"> </w:t>
      </w:r>
      <w:r w:rsidR="008346D8" w:rsidRPr="00FB3408">
        <w:t xml:space="preserve">, </w:t>
      </w:r>
      <w:proofErr w:type="spellStart"/>
      <w:r w:rsidR="008346D8" w:rsidRPr="00FB3408">
        <w:t>ungat</w:t>
      </w:r>
      <w:proofErr w:type="spellEnd"/>
      <w:r w:rsidR="008346D8" w:rsidRPr="00FB3408">
        <w:t xml:space="preserve"> </w:t>
      </w:r>
      <w:proofErr w:type="spellStart"/>
      <w:r w:rsidR="008346D8" w:rsidRPr="00FB3408">
        <w:t>squliq</w:t>
      </w:r>
      <w:proofErr w:type="spellEnd"/>
      <w:r w:rsidR="008346D8" w:rsidRPr="00FB3408">
        <w:t xml:space="preserve"> musa</w:t>
      </w:r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pmuya</w:t>
      </w:r>
      <w:proofErr w:type="spellEnd"/>
      <w:r w:rsidR="008346D8" w:rsidRPr="00FB3408">
        <w:t xml:space="preserve"> </w:t>
      </w:r>
      <w:proofErr w:type="spellStart"/>
      <w:r w:rsidR="008346D8" w:rsidRPr="00FB3408">
        <w:t>tqenuw</w:t>
      </w:r>
      <w:proofErr w:type="spellEnd"/>
      <w:r w:rsidR="008346D8" w:rsidRPr="00FB3408">
        <w:t xml:space="preserve"> </w:t>
      </w:r>
      <w:proofErr w:type="spellStart"/>
      <w:r w:rsidR="008346D8" w:rsidRPr="00FB3408">
        <w:t>beh</w:t>
      </w:r>
      <w:proofErr w:type="spellEnd"/>
      <w:r w:rsidR="008346D8" w:rsidRPr="00FB3408">
        <w:t xml:space="preserve"> </w:t>
      </w:r>
      <w:proofErr w:type="spellStart"/>
      <w:r w:rsidR="008346D8" w:rsidRPr="00FB3408">
        <w:t>rgyax</w:t>
      </w:r>
      <w:proofErr w:type="spellEnd"/>
      <w:r w:rsidR="008346D8" w:rsidRPr="00FB3408">
        <w:rPr>
          <w:rFonts w:hint="eastAsia"/>
        </w:rPr>
        <w:t xml:space="preserve"> </w:t>
      </w:r>
      <w:proofErr w:type="spellStart"/>
      <w:r w:rsidR="008346D8" w:rsidRPr="00FB3408">
        <w:t>Hagay</w:t>
      </w:r>
      <w:proofErr w:type="spellEnd"/>
      <w:r w:rsidR="008346D8" w:rsidRPr="00FB3408">
        <w:t xml:space="preserve"> qasa la</w:t>
      </w:r>
      <w:r w:rsidR="000E111F">
        <w:t xml:space="preserve"> </w:t>
      </w:r>
      <w:r w:rsidR="008346D8" w:rsidRPr="00FB3408">
        <w:t>.</w:t>
      </w:r>
    </w:p>
    <w:p w14:paraId="1A1A439A" w14:textId="0B31B57E" w:rsidR="00052986" w:rsidRDefault="00052986" w:rsidP="00052986">
      <w:r>
        <w:t xml:space="preserve">M: </w:t>
      </w:r>
      <w:r w:rsidRPr="00FB3408">
        <w:rPr>
          <w:rFonts w:hint="eastAsia"/>
        </w:rPr>
        <w:t>到家後告訢家人山上有台灣黑熊，因為村人很害怕黑熊，所以竹腳山就再也沒人敢去種植香菇了。</w:t>
      </w:r>
    </w:p>
    <w:p w14:paraId="4829E7D0" w14:textId="1A4ED610" w:rsidR="00C379D6" w:rsidRPr="00C379D6" w:rsidRDefault="00052986" w:rsidP="00052986">
      <w:pPr>
        <w:rPr>
          <w:lang w:val="x-none"/>
        </w:rPr>
      </w:pPr>
      <w:r>
        <w:rPr>
          <w:rFonts w:hint="eastAsia"/>
        </w:rPr>
        <w:t>R</w:t>
      </w:r>
      <w:r>
        <w:t>M:</w:t>
      </w:r>
      <w:r w:rsidR="00C379D6">
        <w:t xml:space="preserve"> </w:t>
      </w:r>
      <w:proofErr w:type="spellStart"/>
      <w:r w:rsidR="00C379D6">
        <w:rPr>
          <w:rFonts w:hint="eastAsia"/>
        </w:rPr>
        <w:t>L</w:t>
      </w:r>
      <w:r w:rsidR="00C379D6">
        <w:t>ebing</w:t>
      </w:r>
      <w:proofErr w:type="spellEnd"/>
      <w:r w:rsidR="00C379D6">
        <w:rPr>
          <w:rFonts w:hint="eastAsia"/>
        </w:rPr>
        <w:t>到家之後</w:t>
      </w:r>
      <w:r w:rsidR="00C379D6">
        <w:rPr>
          <w:rFonts w:hint="eastAsia"/>
          <w:lang w:val="x-none"/>
        </w:rPr>
        <w:t>，告訴</w:t>
      </w:r>
      <w:del w:id="9" w:author="the author" w:date="2022-01-19T12:45:00Z">
        <w:r w:rsidR="00C379D6" w:rsidDel="0017307F">
          <w:rPr>
            <w:rFonts w:hint="eastAsia"/>
            <w:lang w:val="x-none"/>
          </w:rPr>
          <w:delText>（掛？）</w:delText>
        </w:r>
      </w:del>
      <w:ins w:id="10" w:author="the author" w:date="2022-01-19T12:46:00Z">
        <w:r w:rsidR="0017307F" w:rsidRPr="00FB3408">
          <w:rPr>
            <w:rFonts w:hint="eastAsia"/>
          </w:rPr>
          <w:t>家</w:t>
        </w:r>
      </w:ins>
      <w:del w:id="11" w:author="the author" w:date="2022-01-19T12:46:00Z">
        <w:r w:rsidR="00C379D6" w:rsidDel="0017307F">
          <w:rPr>
            <w:rFonts w:hint="eastAsia"/>
            <w:lang w:val="x-none"/>
          </w:rPr>
          <w:delText>親</w:delText>
        </w:r>
      </w:del>
      <w:r w:rsidR="00C379D6">
        <w:rPr>
          <w:rFonts w:hint="eastAsia"/>
          <w:lang w:val="x-none"/>
        </w:rPr>
        <w:t>人這件事。</w:t>
      </w:r>
      <w:ins w:id="12" w:author="the author" w:date="2022-01-19T12:46:00Z">
        <w:r w:rsidR="0017307F">
          <w:rPr>
            <w:rFonts w:hint="eastAsia"/>
          </w:rPr>
          <w:t>所有</w:t>
        </w:r>
      </w:ins>
      <w:r w:rsidR="00C379D6" w:rsidRPr="00FB3408">
        <w:rPr>
          <w:rFonts w:hint="eastAsia"/>
        </w:rPr>
        <w:t>高義村</w:t>
      </w:r>
      <w:r w:rsidR="00C379D6">
        <w:rPr>
          <w:rFonts w:hint="eastAsia"/>
        </w:rPr>
        <w:t>的族人都很害怕</w:t>
      </w:r>
      <w:r w:rsidR="00C379D6">
        <w:rPr>
          <w:rFonts w:hint="eastAsia"/>
          <w:lang w:val="x-none"/>
        </w:rPr>
        <w:t>，從那時候開始，</w:t>
      </w:r>
      <w:del w:id="13" w:author="the author" w:date="2022-01-19T12:46:00Z">
        <w:r w:rsidR="00C379D6" w:rsidDel="0017307F">
          <w:rPr>
            <w:rFonts w:hint="eastAsia"/>
            <w:lang w:val="x-none"/>
          </w:rPr>
          <w:delText>都</w:delText>
        </w:r>
      </w:del>
      <w:ins w:id="14" w:author="the author" w:date="2022-01-19T12:47:00Z">
        <w:r w:rsidR="0017307F">
          <w:rPr>
            <w:rFonts w:hint="eastAsia"/>
            <w:lang w:val="x-none"/>
          </w:rPr>
          <w:t>就</w:t>
        </w:r>
      </w:ins>
      <w:r w:rsidR="00C379D6">
        <w:rPr>
          <w:rFonts w:hint="eastAsia"/>
          <w:lang w:val="x-none"/>
        </w:rPr>
        <w:t>沒有人去</w:t>
      </w:r>
      <w:r w:rsidR="00C379D6" w:rsidRPr="00FB3408">
        <w:rPr>
          <w:rFonts w:hint="eastAsia"/>
        </w:rPr>
        <w:t>竹角山</w:t>
      </w:r>
      <w:r w:rsidR="00C379D6">
        <w:rPr>
          <w:rFonts w:hint="eastAsia"/>
          <w:lang w:val="x-none"/>
        </w:rPr>
        <w:t>邊種香菇了。</w:t>
      </w:r>
    </w:p>
    <w:p w14:paraId="1BEAE783" w14:textId="77777777" w:rsidR="00646C95" w:rsidRDefault="00646C95" w:rsidP="00646C95"/>
    <w:p w14:paraId="621608E7" w14:textId="77777777" w:rsidR="00A45CD4" w:rsidRDefault="00A45CD4" w:rsidP="00646C95"/>
    <w:p w14:paraId="2AAE884E" w14:textId="4796D807" w:rsidR="00FB3408" w:rsidRPr="00FB3408" w:rsidRDefault="00235CD3" w:rsidP="00FB3408">
      <w:r>
        <w:rPr>
          <w:rFonts w:hint="eastAsia"/>
        </w:rPr>
        <w:t>（註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B3408" w:rsidRPr="00FB3408">
        <w:t>"</w:t>
      </w:r>
      <w:proofErr w:type="spellStart"/>
      <w:r w:rsidR="00FB3408" w:rsidRPr="00FB3408">
        <w:t>Hagay</w:t>
      </w:r>
      <w:proofErr w:type="spellEnd"/>
      <w:r w:rsidR="00FB3408" w:rsidRPr="00FB3408">
        <w:t xml:space="preserve">" </w:t>
      </w:r>
      <w:r w:rsidR="00FB3408" w:rsidRPr="00FB3408">
        <w:rPr>
          <w:rFonts w:hint="eastAsia"/>
        </w:rPr>
        <w:t>竹腳山有高義人的耕地，又與夫婦山</w:t>
      </w:r>
      <w:r w:rsidR="00FB3408">
        <w:rPr>
          <w:rFonts w:hint="eastAsia"/>
        </w:rPr>
        <w:t>、</w:t>
      </w:r>
      <w:r w:rsidR="00FB3408" w:rsidRPr="00FB3408">
        <w:rPr>
          <w:rFonts w:hint="eastAsia"/>
        </w:rPr>
        <w:t>魯平山、插天山的山</w:t>
      </w:r>
      <w:r w:rsidR="00FB3408">
        <w:rPr>
          <w:rFonts w:hint="eastAsia"/>
        </w:rPr>
        <w:t>相</w:t>
      </w:r>
      <w:r w:rsidR="00FB3408" w:rsidRPr="00FB3408">
        <w:rPr>
          <w:rFonts w:hint="eastAsia"/>
        </w:rPr>
        <w:t>連，所以那裏有許多野生動物，如：山豬和熊。</w:t>
      </w:r>
    </w:p>
    <w:p w14:paraId="0C776A34" w14:textId="70F49030" w:rsidR="00235CD3" w:rsidRDefault="00FB3408" w:rsidP="00FB3408">
      <w:r w:rsidRPr="00FB3408">
        <w:rPr>
          <w:rFonts w:hint="eastAsia"/>
        </w:rPr>
        <w:t>據說現在還有台灣黑熊會在那裏出沒。竹角山是高義族人獵山豬的獵區，有的</w:t>
      </w:r>
      <w:r w:rsidRPr="00FB3408">
        <w:rPr>
          <w:rFonts w:hint="eastAsia"/>
        </w:rPr>
        <w:lastRenderedPageBreak/>
        <w:t>獵人一個</w:t>
      </w:r>
      <w:r>
        <w:rPr>
          <w:rFonts w:hint="eastAsia"/>
        </w:rPr>
        <w:t>禮</w:t>
      </w:r>
      <w:r w:rsidRPr="00FB3408">
        <w:rPr>
          <w:rFonts w:hint="eastAsia"/>
        </w:rPr>
        <w:t>拜或兩個禮拜去獵都可獵到山豬。</w:t>
      </w:r>
    </w:p>
    <w:p w14:paraId="714C79FF" w14:textId="1DF10F85" w:rsidR="0006286C" w:rsidRDefault="0006286C" w:rsidP="00FB3408"/>
    <w:p w14:paraId="43ED19BD" w14:textId="77777777" w:rsidR="0006286C" w:rsidRDefault="0006286C" w:rsidP="00FB3408"/>
    <w:sectPr w:rsidR="0006286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e author" w:date="2022-01-19T12:31:00Z" w:initials="SS">
    <w:p w14:paraId="2F378FF8" w14:textId="77777777" w:rsidR="00536F2A" w:rsidRDefault="00EC788F">
      <w:pPr>
        <w:pStyle w:val="CommentText"/>
        <w:rPr>
          <w:color w:val="0432FF"/>
        </w:rPr>
      </w:pPr>
      <w:r>
        <w:rPr>
          <w:rStyle w:val="CommentReference"/>
        </w:rPr>
        <w:annotationRef/>
      </w:r>
      <w:r w:rsidR="00536F2A" w:rsidRPr="00536F2A">
        <w:rPr>
          <w:color w:val="0432FF"/>
        </w:rPr>
        <w:t>blue: to check with speakers</w:t>
      </w:r>
    </w:p>
    <w:p w14:paraId="1F288BA5" w14:textId="0F8361EE" w:rsidR="008E7890" w:rsidRDefault="008E7890">
      <w:pPr>
        <w:pStyle w:val="CommentText"/>
      </w:pPr>
      <w:r>
        <w:rPr>
          <w:rFonts w:hint="eastAsia"/>
        </w:rPr>
        <w:t>s</w:t>
      </w:r>
      <w:r>
        <w:t>i than</w:t>
      </w:r>
      <w:r w:rsidR="00FB2CE3">
        <w:rPr>
          <w:rFonts w:hint="eastAsia"/>
        </w:rPr>
        <w:t>突然</w:t>
      </w:r>
      <w:r w:rsidR="00FB2CE3">
        <w:rPr>
          <w:rFonts w:hint="eastAsia"/>
        </w:rPr>
        <w:t xml:space="preserve"> </w:t>
      </w:r>
      <w:r w:rsidR="00FB2CE3">
        <w:t>(Maya)</w:t>
      </w:r>
    </w:p>
  </w:comment>
  <w:comment w:id="1" w:author="宋硯之" w:date="2022-01-24T09:51:00Z" w:initials="宋硯之">
    <w:p w14:paraId="54DA8228" w14:textId="64B3C87E" w:rsidR="008E7890" w:rsidRPr="008E7890" w:rsidRDefault="008346D8" w:rsidP="008E7890">
      <w:pPr>
        <w:pStyle w:val="CommentText"/>
        <w:rPr>
          <w:rFonts w:hint="eastAsia"/>
          <w:lang w:val="x-none"/>
        </w:rPr>
      </w:pPr>
      <w:r>
        <w:rPr>
          <w:rStyle w:val="CommentReference"/>
        </w:rPr>
        <w:annotationRef/>
      </w:r>
      <w:r>
        <w:rPr>
          <w:rFonts w:hint="eastAsia"/>
        </w:rPr>
        <w:t>s</w:t>
      </w:r>
      <w:r>
        <w:t xml:space="preserve">ounds like TSM </w:t>
      </w:r>
      <w:proofErr w:type="spellStart"/>
      <w:r>
        <w:t>tha</w:t>
      </w:r>
      <w:proofErr w:type="spellEnd"/>
      <w:r>
        <w:rPr>
          <w:lang w:val="x-none"/>
        </w:rPr>
        <w:t>̀n</w:t>
      </w:r>
      <w:r>
        <w:rPr>
          <w:rFonts w:hint="eastAsia"/>
          <w:lang w:val="x-none"/>
        </w:rPr>
        <w:t>（趁）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288BA5" w15:done="0"/>
  <w15:commentEx w15:paraId="54DA8228" w15:paraIdParent="1F288B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832B" w16cex:dateUtc="2022-01-19T04:31:00Z"/>
  <w16cex:commentExtensible w16cex:durableId="2598F524" w16cex:dateUtc="2022-01-24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288BA5" w16cid:durableId="2592832B"/>
  <w16cid:commentId w16cid:paraId="54DA8228" w16cid:durableId="2598F5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46D4" w14:textId="77777777" w:rsidR="00436552" w:rsidRDefault="00436552" w:rsidP="00DB47F4">
      <w:r>
        <w:separator/>
      </w:r>
    </w:p>
  </w:endnote>
  <w:endnote w:type="continuationSeparator" w:id="0">
    <w:p w14:paraId="7B27B9BD" w14:textId="77777777" w:rsidR="00436552" w:rsidRDefault="00436552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1FCC" w14:textId="77777777" w:rsidR="00436552" w:rsidRDefault="00436552" w:rsidP="00DB47F4">
      <w:r>
        <w:separator/>
      </w:r>
    </w:p>
  </w:footnote>
  <w:footnote w:type="continuationSeparator" w:id="0">
    <w:p w14:paraId="77AD424C" w14:textId="77777777" w:rsidR="00436552" w:rsidRDefault="00436552" w:rsidP="00DB47F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宋硯之">
    <w15:presenceInfo w15:providerId="AD" w15:userId="S::107000234@office365.nthu.edu.tw::ebaff0f7-0cdb-4fde-bd35-1e99f20a4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302B8"/>
    <w:rsid w:val="0004779F"/>
    <w:rsid w:val="00052986"/>
    <w:rsid w:val="0006286C"/>
    <w:rsid w:val="0006574D"/>
    <w:rsid w:val="000D2D37"/>
    <w:rsid w:val="000E111F"/>
    <w:rsid w:val="001117CB"/>
    <w:rsid w:val="0013339D"/>
    <w:rsid w:val="00163A96"/>
    <w:rsid w:val="0017307F"/>
    <w:rsid w:val="00177AEE"/>
    <w:rsid w:val="001859FB"/>
    <w:rsid w:val="0020713E"/>
    <w:rsid w:val="00235CD3"/>
    <w:rsid w:val="0024742D"/>
    <w:rsid w:val="00280588"/>
    <w:rsid w:val="002D250C"/>
    <w:rsid w:val="00300F69"/>
    <w:rsid w:val="003635B6"/>
    <w:rsid w:val="003F3FEE"/>
    <w:rsid w:val="00436552"/>
    <w:rsid w:val="004A2635"/>
    <w:rsid w:val="004A456F"/>
    <w:rsid w:val="004B7427"/>
    <w:rsid w:val="00536F2A"/>
    <w:rsid w:val="005B4029"/>
    <w:rsid w:val="005B4F9C"/>
    <w:rsid w:val="005D782E"/>
    <w:rsid w:val="005F66B6"/>
    <w:rsid w:val="006008A6"/>
    <w:rsid w:val="00646C95"/>
    <w:rsid w:val="00651B1C"/>
    <w:rsid w:val="00675689"/>
    <w:rsid w:val="00683269"/>
    <w:rsid w:val="006C49A2"/>
    <w:rsid w:val="006D199D"/>
    <w:rsid w:val="006F6A83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800D6D"/>
    <w:rsid w:val="008346D8"/>
    <w:rsid w:val="008A169C"/>
    <w:rsid w:val="008E7890"/>
    <w:rsid w:val="00931B87"/>
    <w:rsid w:val="009329DF"/>
    <w:rsid w:val="00952815"/>
    <w:rsid w:val="0096483B"/>
    <w:rsid w:val="009846A8"/>
    <w:rsid w:val="00987F2C"/>
    <w:rsid w:val="009A6A02"/>
    <w:rsid w:val="00A41824"/>
    <w:rsid w:val="00A45CD4"/>
    <w:rsid w:val="00A478A0"/>
    <w:rsid w:val="00A7620A"/>
    <w:rsid w:val="00AA792A"/>
    <w:rsid w:val="00AE1644"/>
    <w:rsid w:val="00AF4347"/>
    <w:rsid w:val="00B31A12"/>
    <w:rsid w:val="00B57DBE"/>
    <w:rsid w:val="00BA3EFB"/>
    <w:rsid w:val="00C20DEB"/>
    <w:rsid w:val="00C3061F"/>
    <w:rsid w:val="00C379D6"/>
    <w:rsid w:val="00C90869"/>
    <w:rsid w:val="00D04EBF"/>
    <w:rsid w:val="00D12603"/>
    <w:rsid w:val="00D34E26"/>
    <w:rsid w:val="00D66890"/>
    <w:rsid w:val="00D6697B"/>
    <w:rsid w:val="00D86467"/>
    <w:rsid w:val="00D97EEE"/>
    <w:rsid w:val="00DB07CC"/>
    <w:rsid w:val="00DB47F4"/>
    <w:rsid w:val="00DD4927"/>
    <w:rsid w:val="00E00EBD"/>
    <w:rsid w:val="00E07883"/>
    <w:rsid w:val="00EC788F"/>
    <w:rsid w:val="00EE2744"/>
    <w:rsid w:val="00F02D21"/>
    <w:rsid w:val="00F06C6A"/>
    <w:rsid w:val="00F4612D"/>
    <w:rsid w:val="00FB2CE3"/>
    <w:rsid w:val="00FB3408"/>
    <w:rsid w:val="00FC0FF3"/>
    <w:rsid w:val="00FD14D4"/>
    <w:rsid w:val="00FE2C1D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7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47F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8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8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88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the author</cp:lastModifiedBy>
  <cp:revision>10</cp:revision>
  <dcterms:created xsi:type="dcterms:W3CDTF">2022-01-18T06:01:00Z</dcterms:created>
  <dcterms:modified xsi:type="dcterms:W3CDTF">2022-01-30T05:50:00Z</dcterms:modified>
</cp:coreProperties>
</file>