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592E" w14:textId="16D8CAB7" w:rsidR="00542216" w:rsidRPr="00364442" w:rsidRDefault="003A15CF" w:rsidP="00542216">
      <w:pPr>
        <w:tabs>
          <w:tab w:val="left" w:pos="2292"/>
        </w:tabs>
        <w:rPr>
          <w:moveTo w:id="0" w:author="the author" w:date="2022-01-06T16:55:00Z"/>
          <w:rFonts w:cstheme="minorHAnsi"/>
        </w:rPr>
      </w:pPr>
      <w:ins w:id="1" w:author="the author" w:date="2022-01-06T17:03:00Z">
        <w:r>
          <w:rPr>
            <w:rFonts w:cstheme="minorHAnsi" w:hint="eastAsia"/>
          </w:rPr>
          <w:t>t</w:t>
        </w:r>
        <w:r>
          <w:rPr>
            <w:rFonts w:cstheme="minorHAnsi"/>
          </w:rPr>
          <w:t>itle:</w:t>
        </w:r>
      </w:ins>
      <w:ins w:id="2" w:author="the author" w:date="2022-01-06T17:07:00Z">
        <w:r w:rsidR="00241B1E">
          <w:rPr>
            <w:rFonts w:cstheme="minorHAnsi"/>
          </w:rPr>
          <w:t xml:space="preserve"> </w:t>
        </w:r>
      </w:ins>
      <w:moveToRangeStart w:id="3" w:author="the author" w:date="2022-01-06T16:55:00Z" w:name="move92380560"/>
      <w:moveTo w:id="4" w:author="the author" w:date="2022-01-06T16:55:00Z">
        <w:r w:rsidR="00542216" w:rsidRPr="00364442">
          <w:rPr>
            <w:rFonts w:cstheme="minorHAnsi"/>
          </w:rPr>
          <w:t>大嵙崁群的部落故事</w:t>
        </w:r>
        <w:del w:id="5" w:author="the author" w:date="2022-01-06T17:03:00Z">
          <w:r w:rsidR="00542216" w:rsidRPr="00364442" w:rsidDel="003A15CF">
            <w:rPr>
              <w:rFonts w:cstheme="minorHAnsi"/>
            </w:rPr>
            <w:delText>, pp.83–88</w:delText>
          </w:r>
        </w:del>
      </w:moveTo>
    </w:p>
    <w:p w14:paraId="4E39C617" w14:textId="77777777" w:rsidR="003A15CF" w:rsidRDefault="003A15CF" w:rsidP="00542216">
      <w:pPr>
        <w:tabs>
          <w:tab w:val="left" w:pos="2292"/>
        </w:tabs>
        <w:rPr>
          <w:ins w:id="6" w:author="the author" w:date="2022-01-06T17:03:00Z"/>
          <w:rFonts w:cstheme="minorHAnsi"/>
        </w:rPr>
      </w:pPr>
      <w:ins w:id="7" w:author="the author" w:date="2022-01-06T17:03:00Z">
        <w:r>
          <w:rPr>
            <w:rFonts w:cstheme="minorHAnsi"/>
          </w:rPr>
          <w:t xml:space="preserve">page: </w:t>
        </w:r>
        <w:r w:rsidRPr="00364442">
          <w:rPr>
            <w:rFonts w:cstheme="minorHAnsi"/>
          </w:rPr>
          <w:t>83–88</w:t>
        </w:r>
      </w:ins>
    </w:p>
    <w:p w14:paraId="7FF03BA2" w14:textId="21CF87D5" w:rsidR="00542216" w:rsidRPr="00364442" w:rsidRDefault="00542216" w:rsidP="00542216">
      <w:pPr>
        <w:tabs>
          <w:tab w:val="left" w:pos="2292"/>
        </w:tabs>
        <w:rPr>
          <w:moveTo w:id="8" w:author="the author" w:date="2022-01-06T16:55:00Z"/>
          <w:rFonts w:cstheme="minorHAnsi"/>
        </w:rPr>
      </w:pPr>
      <w:moveTo w:id="9" w:author="the author" w:date="2022-01-06T16:55:00Z">
        <w:del w:id="10" w:author="the author" w:date="2022-01-06T17:03:00Z">
          <w:r w:rsidRPr="00364442" w:rsidDel="003A15CF">
            <w:rPr>
              <w:rFonts w:cstheme="minorHAnsi"/>
            </w:rPr>
            <w:delText>S</w:delText>
          </w:r>
        </w:del>
      </w:moveTo>
      <w:ins w:id="11" w:author="the author" w:date="2022-01-06T17:03:00Z">
        <w:r w:rsidR="003A15CF">
          <w:rPr>
            <w:rFonts w:cstheme="minorHAnsi"/>
          </w:rPr>
          <w:t>s</w:t>
        </w:r>
      </w:ins>
      <w:moveTo w:id="12" w:author="the author" w:date="2022-01-06T16:55:00Z">
        <w:r w:rsidRPr="00364442">
          <w:rPr>
            <w:rFonts w:cstheme="minorHAnsi"/>
          </w:rPr>
          <w:t>peaker: Taro Lesa</w:t>
        </w:r>
      </w:moveTo>
    </w:p>
    <w:p w14:paraId="3E2CB4DB" w14:textId="6699DBB4" w:rsidR="00542216" w:rsidRPr="00364442" w:rsidRDefault="00542216" w:rsidP="00542216">
      <w:pPr>
        <w:tabs>
          <w:tab w:val="left" w:pos="2292"/>
        </w:tabs>
        <w:rPr>
          <w:moveTo w:id="13" w:author="the author" w:date="2022-01-06T16:55:00Z"/>
          <w:rFonts w:cstheme="minorHAnsi"/>
        </w:rPr>
      </w:pPr>
      <w:moveTo w:id="14" w:author="the author" w:date="2022-01-06T16:55:00Z">
        <w:del w:id="15" w:author="the author" w:date="2022-01-06T17:03:00Z">
          <w:r w:rsidRPr="00364442" w:rsidDel="003A15CF">
            <w:rPr>
              <w:rFonts w:cstheme="minorHAnsi"/>
            </w:rPr>
            <w:delText>T</w:delText>
          </w:r>
        </w:del>
      </w:moveTo>
      <w:ins w:id="16" w:author="the author" w:date="2022-01-06T17:03:00Z">
        <w:r w:rsidR="003A15CF">
          <w:rPr>
            <w:rFonts w:cstheme="minorHAnsi"/>
          </w:rPr>
          <w:t>t</w:t>
        </w:r>
      </w:ins>
      <w:moveTo w:id="17" w:author="the author" w:date="2022-01-06T16:55:00Z">
        <w:r w:rsidRPr="00364442">
          <w:rPr>
            <w:rFonts w:cstheme="minorHAnsi"/>
          </w:rPr>
          <w:t>ranscribe</w:t>
        </w:r>
      </w:moveTo>
      <w:ins w:id="18" w:author="the author" w:date="2022-01-06T17:03:00Z">
        <w:r w:rsidR="003A15CF">
          <w:rPr>
            <w:rFonts w:cstheme="minorHAnsi"/>
          </w:rPr>
          <w:t>r</w:t>
        </w:r>
      </w:ins>
      <w:moveTo w:id="19" w:author="the author" w:date="2022-01-06T16:55:00Z">
        <w:del w:id="20" w:author="the author" w:date="2022-01-06T17:03:00Z">
          <w:r w:rsidRPr="00364442" w:rsidDel="003A15CF">
            <w:rPr>
              <w:rFonts w:cstheme="minorHAnsi"/>
            </w:rPr>
            <w:delText>d by</w:delText>
          </w:r>
        </w:del>
        <w:r w:rsidRPr="00364442">
          <w:rPr>
            <w:rFonts w:cstheme="minorHAnsi"/>
          </w:rPr>
          <w:t xml:space="preserve">: Ayu </w:t>
        </w:r>
        <w:proofErr w:type="spellStart"/>
        <w:r w:rsidRPr="00364442">
          <w:rPr>
            <w:rFonts w:cstheme="minorHAnsi"/>
          </w:rPr>
          <w:t>Payas</w:t>
        </w:r>
        <w:proofErr w:type="spellEnd"/>
      </w:moveTo>
    </w:p>
    <w:moveToRangeEnd w:id="3"/>
    <w:p w14:paraId="7E0B5006" w14:textId="77777777" w:rsidR="00542216" w:rsidRDefault="00542216" w:rsidP="00214E38">
      <w:pPr>
        <w:rPr>
          <w:ins w:id="21" w:author="the author" w:date="2022-01-06T16:55:00Z"/>
          <w:rFonts w:cstheme="minorHAnsi"/>
        </w:rPr>
      </w:pPr>
    </w:p>
    <w:p w14:paraId="28172D61" w14:textId="1309F2CA" w:rsidR="00214E38" w:rsidRPr="00364442" w:rsidRDefault="00214E38" w:rsidP="00214E38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zywaw</w:t>
      </w:r>
      <w:proofErr w:type="spellEnd"/>
      <w:r w:rsidRPr="00364442">
        <w:rPr>
          <w:rFonts w:cstheme="minorHAnsi"/>
        </w:rPr>
        <w:t xml:space="preserve"> na </w:t>
      </w:r>
      <w:proofErr w:type="spellStart"/>
      <w:r w:rsidRPr="00364442">
        <w:rPr>
          <w:rFonts w:cstheme="minorHAnsi"/>
        </w:rPr>
        <w:t>tqoli</w:t>
      </w:r>
      <w:proofErr w:type="spellEnd"/>
      <w:r w:rsidRPr="00364442">
        <w:rPr>
          <w:rFonts w:cstheme="minorHAnsi"/>
        </w:rPr>
        <w:t xml:space="preserve"> </w:t>
      </w:r>
    </w:p>
    <w:p w14:paraId="6FA38A7C" w14:textId="49DFB031" w:rsidR="003A15CF" w:rsidRDefault="003A15CF" w:rsidP="00214E38">
      <w:pPr>
        <w:rPr>
          <w:ins w:id="22" w:author="the author" w:date="2022-01-06T17:02:00Z"/>
          <w:rFonts w:cstheme="minorHAnsi"/>
        </w:rPr>
      </w:pPr>
      <w:ins w:id="23" w:author="the author" w:date="2022-01-06T17:02:00Z">
        <w:r>
          <w:rPr>
            <w:rFonts w:cstheme="minorHAnsi"/>
          </w:rPr>
          <w:t>RA: none</w:t>
        </w:r>
      </w:ins>
    </w:p>
    <w:p w14:paraId="23666528" w14:textId="386F3A99" w:rsidR="00542216" w:rsidRDefault="003A15CF" w:rsidP="00214E38">
      <w:pPr>
        <w:rPr>
          <w:ins w:id="24" w:author="the author" w:date="2022-01-06T17:01:00Z"/>
          <w:rFonts w:cstheme="minorHAnsi"/>
        </w:rPr>
      </w:pPr>
      <w:ins w:id="25" w:author="the author" w:date="2022-01-06T17:04:00Z">
        <w:r>
          <w:rPr>
            <w:rFonts w:cstheme="minorHAnsi"/>
          </w:rPr>
          <w:t>G</w:t>
        </w:r>
      </w:ins>
      <w:ins w:id="26" w:author="the author" w:date="2022-01-06T17:02:00Z">
        <w:r w:rsidR="00542216">
          <w:rPr>
            <w:rFonts w:cstheme="minorHAnsi"/>
          </w:rPr>
          <w:t xml:space="preserve">: thing gen </w:t>
        </w:r>
        <w:r>
          <w:rPr>
            <w:rFonts w:cstheme="minorHAnsi"/>
          </w:rPr>
          <w:t>hunting-mouse</w:t>
        </w:r>
      </w:ins>
    </w:p>
    <w:p w14:paraId="1C34AC0C" w14:textId="0BA3BBC0" w:rsidR="00214E38" w:rsidRPr="00364442" w:rsidRDefault="00214E38" w:rsidP="00214E38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神靈與狩獵</w:t>
      </w:r>
    </w:p>
    <w:p w14:paraId="2BB8F89D" w14:textId="722677F9" w:rsidR="00214E38" w:rsidRPr="00364442" w:rsidRDefault="00214E38" w:rsidP="00214E38">
      <w:pPr>
        <w:tabs>
          <w:tab w:val="left" w:pos="2292"/>
        </w:tabs>
        <w:rPr>
          <w:rFonts w:cstheme="minorHAnsi"/>
        </w:rPr>
      </w:pPr>
      <w:r w:rsidRPr="00364442">
        <w:rPr>
          <w:rFonts w:cstheme="minorHAnsi"/>
        </w:rPr>
        <w:t xml:space="preserve">RM: </w:t>
      </w:r>
      <w:del w:id="27" w:author="the author" w:date="2021-10-24T22:07:00Z">
        <w:r w:rsidRPr="00364442" w:rsidDel="0007514B">
          <w:rPr>
            <w:rFonts w:cstheme="minorHAnsi"/>
          </w:rPr>
          <w:delText>(</w:delText>
        </w:r>
      </w:del>
      <w:r w:rsidRPr="00364442">
        <w:rPr>
          <w:rFonts w:cstheme="minorHAnsi"/>
        </w:rPr>
        <w:t>狩獵</w:t>
      </w:r>
      <w:del w:id="28" w:author="the author" w:date="2021-10-24T22:07:00Z">
        <w:r w:rsidRPr="00364442" w:rsidDel="0007514B">
          <w:rPr>
            <w:rFonts w:cstheme="minorHAnsi"/>
          </w:rPr>
          <w:delText>)</w:delText>
        </w:r>
      </w:del>
      <w:r w:rsidRPr="00364442">
        <w:rPr>
          <w:rFonts w:cstheme="minorHAnsi"/>
        </w:rPr>
        <w:t>老鼠的故事</w:t>
      </w:r>
    </w:p>
    <w:p w14:paraId="48D57C99" w14:textId="77777777" w:rsidR="00214E38" w:rsidRPr="00364442" w:rsidDel="003A15CF" w:rsidRDefault="00214E38" w:rsidP="00214E38">
      <w:pPr>
        <w:tabs>
          <w:tab w:val="left" w:pos="2292"/>
        </w:tabs>
        <w:rPr>
          <w:del w:id="29" w:author="the author" w:date="2022-01-06T17:03:00Z"/>
          <w:rFonts w:cstheme="minorHAnsi"/>
        </w:rPr>
      </w:pPr>
    </w:p>
    <w:p w14:paraId="75CBD9E8" w14:textId="5677D386" w:rsidR="00214E38" w:rsidRPr="00364442" w:rsidDel="00542216" w:rsidRDefault="00214E38" w:rsidP="00214E38">
      <w:pPr>
        <w:tabs>
          <w:tab w:val="left" w:pos="2292"/>
        </w:tabs>
        <w:rPr>
          <w:moveFrom w:id="30" w:author="the author" w:date="2022-01-06T16:55:00Z"/>
          <w:rFonts w:cstheme="minorHAnsi"/>
        </w:rPr>
      </w:pPr>
      <w:moveFromRangeStart w:id="31" w:author="the author" w:date="2022-01-06T16:55:00Z" w:name="move92380560"/>
      <w:moveFrom w:id="32" w:author="the author" w:date="2022-01-06T16:55:00Z">
        <w:r w:rsidRPr="00364442" w:rsidDel="00542216">
          <w:rPr>
            <w:rFonts w:cstheme="minorHAnsi"/>
          </w:rPr>
          <w:t>大嵙崁群的部落故事</w:t>
        </w:r>
        <w:r w:rsidRPr="00364442" w:rsidDel="00542216">
          <w:rPr>
            <w:rFonts w:cstheme="minorHAnsi"/>
          </w:rPr>
          <w:t>, pp.83–88</w:t>
        </w:r>
      </w:moveFrom>
    </w:p>
    <w:p w14:paraId="28738302" w14:textId="2174DEEC" w:rsidR="00214E38" w:rsidRPr="00364442" w:rsidDel="00542216" w:rsidRDefault="00214E38" w:rsidP="00214E38">
      <w:pPr>
        <w:tabs>
          <w:tab w:val="left" w:pos="2292"/>
        </w:tabs>
        <w:rPr>
          <w:moveFrom w:id="33" w:author="the author" w:date="2022-01-06T16:55:00Z"/>
          <w:rFonts w:cstheme="minorHAnsi"/>
        </w:rPr>
      </w:pPr>
      <w:moveFrom w:id="34" w:author="the author" w:date="2022-01-06T16:55:00Z">
        <w:r w:rsidRPr="00364442" w:rsidDel="00542216">
          <w:rPr>
            <w:rFonts w:cstheme="minorHAnsi"/>
          </w:rPr>
          <w:t>Speaker: Taro Lesa</w:t>
        </w:r>
      </w:moveFrom>
    </w:p>
    <w:p w14:paraId="7275A297" w14:textId="4E461271" w:rsidR="00214E38" w:rsidRPr="00364442" w:rsidDel="00542216" w:rsidRDefault="00214E38" w:rsidP="00214E38">
      <w:pPr>
        <w:tabs>
          <w:tab w:val="left" w:pos="2292"/>
        </w:tabs>
        <w:rPr>
          <w:moveFrom w:id="35" w:author="the author" w:date="2022-01-06T16:55:00Z"/>
          <w:rFonts w:cstheme="minorHAnsi"/>
        </w:rPr>
      </w:pPr>
      <w:moveFrom w:id="36" w:author="the author" w:date="2022-01-06T16:55:00Z">
        <w:r w:rsidRPr="00364442" w:rsidDel="00542216">
          <w:rPr>
            <w:rFonts w:cstheme="minorHAnsi"/>
          </w:rPr>
          <w:t>Transcribed by: Ayu Payas</w:t>
        </w:r>
      </w:moveFrom>
    </w:p>
    <w:moveFromRangeEnd w:id="31"/>
    <w:p w14:paraId="0700D7CB" w14:textId="75CB2E2D" w:rsidR="009A62EE" w:rsidRPr="00364442" w:rsidRDefault="009A62EE">
      <w:pPr>
        <w:rPr>
          <w:rFonts w:cstheme="minorHAnsi"/>
        </w:rPr>
      </w:pPr>
    </w:p>
    <w:p w14:paraId="2BEB7A68" w14:textId="67F719E8" w:rsidR="00214E38" w:rsidRDefault="00214E38" w:rsidP="00214E38">
      <w:pPr>
        <w:rPr>
          <w:ins w:id="37" w:author="the author" w:date="2022-01-06T17:04:00Z"/>
          <w:rFonts w:cstheme="minorHAnsi"/>
        </w:rPr>
      </w:pPr>
      <w:r w:rsidRPr="00364442">
        <w:rPr>
          <w:rFonts w:cstheme="minorHAnsi"/>
        </w:rPr>
        <w:t>A: none</w:t>
      </w:r>
    </w:p>
    <w:p w14:paraId="0DA9D6F0" w14:textId="4654F2DD" w:rsidR="003A15CF" w:rsidRDefault="003A15CF" w:rsidP="00214E38">
      <w:pPr>
        <w:rPr>
          <w:ins w:id="38" w:author="the author" w:date="2022-01-06T17:04:00Z"/>
          <w:rFonts w:cstheme="minorHAnsi"/>
        </w:rPr>
      </w:pPr>
      <w:ins w:id="39" w:author="the author" w:date="2022-01-06T17:04:00Z">
        <w:r>
          <w:rPr>
            <w:rFonts w:cstheme="minorHAnsi"/>
          </w:rPr>
          <w:t>RA: none</w:t>
        </w:r>
      </w:ins>
    </w:p>
    <w:p w14:paraId="43F5F096" w14:textId="1748C5D8" w:rsidR="003A15CF" w:rsidRPr="00364442" w:rsidRDefault="003A15CF" w:rsidP="00214E38">
      <w:pPr>
        <w:rPr>
          <w:rFonts w:cstheme="minorHAnsi"/>
        </w:rPr>
      </w:pPr>
      <w:ins w:id="40" w:author="the author" w:date="2022-01-06T17:04:00Z">
        <w:r>
          <w:rPr>
            <w:rFonts w:cstheme="minorHAnsi"/>
          </w:rPr>
          <w:t>G:</w:t>
        </w:r>
        <w:r>
          <w:rPr>
            <w:rFonts w:cstheme="minorHAnsi"/>
          </w:rPr>
          <w:t xml:space="preserve"> none</w:t>
        </w:r>
      </w:ins>
    </w:p>
    <w:p w14:paraId="03C3B26A" w14:textId="77777777" w:rsidR="00214E38" w:rsidRPr="00364442" w:rsidDel="0007514B" w:rsidRDefault="00214E38" w:rsidP="00214E38">
      <w:pPr>
        <w:rPr>
          <w:del w:id="41" w:author="the author" w:date="2021-10-24T22:08:00Z"/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耆老</w:t>
      </w:r>
      <w:r w:rsidRPr="00364442">
        <w:rPr>
          <w:rFonts w:cstheme="minorHAnsi"/>
        </w:rPr>
        <w:t>Taro Lesa</w:t>
      </w:r>
      <w:r w:rsidRPr="00364442">
        <w:rPr>
          <w:rFonts w:cstheme="minorHAnsi"/>
        </w:rPr>
        <w:t>説，泰雅族是個非常愛好山林的民族，舉凡食、衣、住、行、育、樂都仰頼它。大約十歲左右，祖父和父親就會帶著他遊走山林，傳授他狩獵和捕魚的技能、並教導他要敬畏山林，尊重山林。回憶起幼年時候，他敍述著父親帶他到深山捕抓老鼠的故事，他說：大約八、九歲時，父親游松平帶著他到復興鄉卡拉部落的深山處去放陷阱，要來捕獵老鼠。從前族人捕捉老鼠的原因有三個，一來早期泰雅族人生活艱困，老鼠肉是上等菜。二來小孩子吃了可以產生好的免疫力，使身體健康強壯。再者從前泰雅族人得麻疹時，喝鼠湯吃鼠肉便能很快退燒並痊癒。</w:t>
      </w:r>
    </w:p>
    <w:p w14:paraId="0EB76006" w14:textId="05A03CB1" w:rsidR="00214E38" w:rsidRPr="00364442" w:rsidDel="0007514B" w:rsidRDefault="00214E38">
      <w:pPr>
        <w:rPr>
          <w:del w:id="42" w:author="the author" w:date="2021-10-24T22:08:00Z"/>
          <w:rFonts w:cstheme="minorHAnsi"/>
        </w:rPr>
      </w:pPr>
    </w:p>
    <w:p w14:paraId="561D5143" w14:textId="170FB7A5" w:rsidR="00214E38" w:rsidRPr="00364442" w:rsidDel="0007514B" w:rsidRDefault="00214E38" w:rsidP="00214E38">
      <w:pPr>
        <w:rPr>
          <w:del w:id="43" w:author="the author" w:date="2021-10-24T22:08:00Z"/>
          <w:rFonts w:cstheme="minorHAnsi"/>
        </w:rPr>
      </w:pPr>
      <w:del w:id="44" w:author="the author" w:date="2021-10-24T22:08:00Z">
        <w:r w:rsidRPr="00364442" w:rsidDel="0007514B">
          <w:rPr>
            <w:rFonts w:cstheme="minorHAnsi"/>
          </w:rPr>
          <w:delText>A: none</w:delText>
        </w:r>
      </w:del>
    </w:p>
    <w:p w14:paraId="3DC34FD5" w14:textId="4460A207" w:rsidR="00214E38" w:rsidRPr="00364442" w:rsidRDefault="00214E38" w:rsidP="00214E38">
      <w:pPr>
        <w:rPr>
          <w:rFonts w:cstheme="minorHAnsi"/>
        </w:rPr>
      </w:pPr>
      <w:del w:id="45" w:author="the author" w:date="2021-10-24T22:08:00Z">
        <w:r w:rsidRPr="00364442" w:rsidDel="0007514B">
          <w:rPr>
            <w:rFonts w:cstheme="minorHAnsi"/>
          </w:rPr>
          <w:delText xml:space="preserve">M: </w:delText>
        </w:r>
      </w:del>
      <w:r w:rsidRPr="00364442">
        <w:rPr>
          <w:rFonts w:cstheme="minorHAnsi"/>
        </w:rPr>
        <w:t>這是在那個醫藥不發達，生活艱困的年代，泰雅先人所流傳下來的生活智慧。</w:t>
      </w:r>
    </w:p>
    <w:p w14:paraId="1FE192AD" w14:textId="4039C539" w:rsidR="00214E38" w:rsidRDefault="003A15CF">
      <w:pPr>
        <w:rPr>
          <w:ins w:id="46" w:author="the author" w:date="2022-01-06T17:04:00Z"/>
          <w:rFonts w:cstheme="minorHAnsi"/>
        </w:rPr>
      </w:pPr>
      <w:ins w:id="47" w:author="the author" w:date="2022-01-06T17:04:00Z">
        <w:r w:rsidRPr="00364442">
          <w:rPr>
            <w:rFonts w:cstheme="minorHAnsi"/>
          </w:rPr>
          <w:t>RM:</w:t>
        </w:r>
        <w:r>
          <w:rPr>
            <w:rFonts w:cstheme="minorHAnsi"/>
          </w:rPr>
          <w:t xml:space="preserve"> none</w:t>
        </w:r>
      </w:ins>
    </w:p>
    <w:p w14:paraId="13E38C97" w14:textId="77777777" w:rsidR="003A15CF" w:rsidRPr="00364442" w:rsidRDefault="003A15CF">
      <w:pPr>
        <w:rPr>
          <w:rFonts w:cstheme="minorHAnsi"/>
        </w:rPr>
      </w:pPr>
    </w:p>
    <w:p w14:paraId="3EDF305A" w14:textId="77777777" w:rsidR="00214E38" w:rsidRPr="00364442" w:rsidRDefault="00214E38" w:rsidP="00214E38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trang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saku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laqi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cipoq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kmayaI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mu </w:t>
      </w:r>
      <w:proofErr w:type="spellStart"/>
      <w:r w:rsidRPr="00364442">
        <w:rPr>
          <w:rFonts w:cstheme="minorHAnsi"/>
        </w:rPr>
        <w:t>mha</w:t>
      </w:r>
      <w:proofErr w:type="spellEnd"/>
      <w:r w:rsidRPr="00364442">
        <w:rPr>
          <w:rFonts w:cstheme="minorHAnsi"/>
        </w:rPr>
        <w:t>,</w:t>
      </w:r>
    </w:p>
    <w:p w14:paraId="09C7768A" w14:textId="77777777" w:rsidR="003A15CF" w:rsidRDefault="003A15CF" w:rsidP="003A15CF">
      <w:pPr>
        <w:rPr>
          <w:ins w:id="48" w:author="the author" w:date="2022-01-06T17:04:00Z"/>
          <w:rFonts w:cstheme="minorHAnsi"/>
        </w:rPr>
      </w:pPr>
      <w:ins w:id="49" w:author="the author" w:date="2022-01-06T17:04:00Z">
        <w:r>
          <w:rPr>
            <w:rFonts w:cstheme="minorHAnsi"/>
          </w:rPr>
          <w:t>RA: none</w:t>
        </w:r>
      </w:ins>
    </w:p>
    <w:p w14:paraId="441B3C76" w14:textId="77777777" w:rsidR="003A15CF" w:rsidRPr="00364442" w:rsidRDefault="003A15CF" w:rsidP="003A15CF">
      <w:pPr>
        <w:rPr>
          <w:ins w:id="50" w:author="the author" w:date="2022-01-06T17:04:00Z"/>
          <w:rFonts w:cstheme="minorHAnsi"/>
        </w:rPr>
      </w:pPr>
      <w:ins w:id="51" w:author="the author" w:date="2022-01-06T17:04:00Z">
        <w:r>
          <w:rPr>
            <w:rFonts w:cstheme="minorHAnsi"/>
          </w:rPr>
          <w:t>G: none</w:t>
        </w:r>
      </w:ins>
    </w:p>
    <w:p w14:paraId="134EB2D5" w14:textId="77777777" w:rsidR="00214E38" w:rsidRPr="00364442" w:rsidRDefault="00214E38" w:rsidP="00214E38">
      <w:pPr>
        <w:rPr>
          <w:rFonts w:cstheme="minorHAnsi"/>
        </w:rPr>
      </w:pPr>
      <w:r w:rsidRPr="00364442">
        <w:rPr>
          <w:rFonts w:cstheme="minorHAnsi"/>
        </w:rPr>
        <w:t>M: none</w:t>
      </w:r>
    </w:p>
    <w:p w14:paraId="4D2F4974" w14:textId="77777777" w:rsidR="00214E38" w:rsidRPr="00364442" w:rsidRDefault="00214E38" w:rsidP="00214E38">
      <w:pPr>
        <w:rPr>
          <w:rFonts w:cstheme="minorHAnsi"/>
        </w:rPr>
      </w:pPr>
      <w:r w:rsidRPr="00364442">
        <w:rPr>
          <w:rFonts w:cstheme="minorHAnsi"/>
        </w:rPr>
        <w:t xml:space="preserve">RM: </w:t>
      </w:r>
      <w:r w:rsidRPr="00364442">
        <w:rPr>
          <w:rFonts w:cstheme="minorHAnsi"/>
        </w:rPr>
        <w:t>當我還小的時候，我的父親曾說：</w:t>
      </w:r>
    </w:p>
    <w:p w14:paraId="33E84180" w14:textId="77777777" w:rsidR="00214E38" w:rsidRPr="00364442" w:rsidRDefault="00214E38" w:rsidP="00A408E0">
      <w:pPr>
        <w:rPr>
          <w:rFonts w:cstheme="minorHAnsi"/>
        </w:rPr>
      </w:pPr>
    </w:p>
    <w:p w14:paraId="1F417C86" w14:textId="77777777" w:rsidR="0053085D" w:rsidRPr="00011FD6" w:rsidRDefault="0053085D" w:rsidP="0053085D">
      <w:pPr>
        <w:rPr>
          <w:rFonts w:cstheme="minorHAnsi"/>
        </w:rPr>
      </w:pPr>
      <w:r w:rsidRPr="00011FD6">
        <w:rPr>
          <w:rFonts w:cstheme="minorHAnsi"/>
        </w:rPr>
        <w:t xml:space="preserve">A: </w:t>
      </w:r>
      <w:proofErr w:type="spellStart"/>
      <w:r w:rsidRPr="00011FD6">
        <w:rPr>
          <w:rFonts w:cstheme="minorHAnsi"/>
        </w:rPr>
        <w:t>hala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ku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  <w:lang w:bidi="ur-PK"/>
        </w:rPr>
        <w:t>ka</w:t>
      </w:r>
      <w:r w:rsidRPr="00011FD6">
        <w:rPr>
          <w:rFonts w:cstheme="minorHAnsi"/>
        </w:rPr>
        <w:t>raw</w:t>
      </w:r>
      <w:proofErr w:type="spellEnd"/>
      <w:r w:rsidRPr="00011FD6">
        <w:rPr>
          <w:rFonts w:cstheme="minorHAnsi"/>
        </w:rPr>
        <w:t xml:space="preserve"> ryax </w:t>
      </w:r>
      <w:proofErr w:type="spellStart"/>
      <w:r w:rsidRPr="00011FD6">
        <w:rPr>
          <w:rFonts w:cstheme="minorHAnsi"/>
        </w:rPr>
        <w:t>tmnga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mita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qutux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puqing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honiq</w:t>
      </w:r>
      <w:proofErr w:type="spellEnd"/>
      <w:r w:rsidRPr="00011FD6">
        <w:rPr>
          <w:rFonts w:cstheme="minorHAnsi"/>
        </w:rPr>
        <w:t xml:space="preserve">, </w:t>
      </w:r>
      <w:proofErr w:type="spellStart"/>
      <w:r w:rsidRPr="00011FD6">
        <w:rPr>
          <w:rFonts w:cstheme="minorHAnsi"/>
        </w:rPr>
        <w:t>honiq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skaru</w:t>
      </w:r>
      <w:proofErr w:type="spellEnd"/>
      <w:r w:rsidRPr="00011FD6">
        <w:rPr>
          <w:rFonts w:cstheme="minorHAnsi"/>
        </w:rPr>
        <w:t xml:space="preserve"> qasa </w:t>
      </w:r>
      <w:proofErr w:type="spellStart"/>
      <w:r w:rsidRPr="00011FD6">
        <w:rPr>
          <w:rFonts w:cstheme="minorHAnsi"/>
        </w:rPr>
        <w:t>ga</w:t>
      </w:r>
      <w:proofErr w:type="spellEnd"/>
      <w:r w:rsidRPr="00011FD6">
        <w:rPr>
          <w:rFonts w:cstheme="minorHAnsi"/>
        </w:rPr>
        <w:t xml:space="preserve">, aw ini cyux </w:t>
      </w:r>
      <w:proofErr w:type="spellStart"/>
      <w:r w:rsidRPr="00011FD6">
        <w:rPr>
          <w:rFonts w:cstheme="minorHAnsi"/>
        </w:rPr>
        <w:t>mhoqil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ru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mhotaw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hzyal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qu</w:t>
      </w:r>
      <w:proofErr w:type="spellEnd"/>
      <w:r w:rsidRPr="00011FD6">
        <w:rPr>
          <w:rFonts w:cstheme="minorHAnsi"/>
        </w:rPr>
        <w:t xml:space="preserve"> </w:t>
      </w:r>
      <w:proofErr w:type="spellStart"/>
      <w:r w:rsidRPr="00011FD6">
        <w:rPr>
          <w:rFonts w:cstheme="minorHAnsi"/>
        </w:rPr>
        <w:t>bway</w:t>
      </w:r>
      <w:proofErr w:type="spellEnd"/>
      <w:r w:rsidRPr="00011FD6">
        <w:rPr>
          <w:rFonts w:cstheme="minorHAnsi"/>
        </w:rPr>
        <w:t xml:space="preserve"> nya la.</w:t>
      </w:r>
    </w:p>
    <w:p w14:paraId="0CCD7098" w14:textId="77777777" w:rsidR="003A15CF" w:rsidRDefault="003A15CF" w:rsidP="003A15CF">
      <w:pPr>
        <w:rPr>
          <w:ins w:id="52" w:author="the author" w:date="2022-01-06T17:05:00Z"/>
          <w:rFonts w:cstheme="minorHAnsi"/>
        </w:rPr>
      </w:pPr>
      <w:ins w:id="53" w:author="the author" w:date="2022-01-06T17:05:00Z">
        <w:r>
          <w:rPr>
            <w:rFonts w:cstheme="minorHAnsi"/>
          </w:rPr>
          <w:t>RA: none</w:t>
        </w:r>
      </w:ins>
    </w:p>
    <w:p w14:paraId="40654140" w14:textId="77777777" w:rsidR="003A15CF" w:rsidRPr="00364442" w:rsidRDefault="003A15CF" w:rsidP="003A15CF">
      <w:pPr>
        <w:rPr>
          <w:ins w:id="54" w:author="the author" w:date="2022-01-06T17:05:00Z"/>
          <w:rFonts w:cstheme="minorHAnsi"/>
        </w:rPr>
      </w:pPr>
      <w:ins w:id="55" w:author="the author" w:date="2022-01-06T17:05:00Z">
        <w:r>
          <w:rPr>
            <w:rFonts w:cstheme="minorHAnsi"/>
          </w:rPr>
          <w:t>G: none</w:t>
        </w:r>
      </w:ins>
    </w:p>
    <w:p w14:paraId="2E52F14E" w14:textId="77777777" w:rsidR="0053085D" w:rsidRPr="00011FD6" w:rsidRDefault="0053085D" w:rsidP="0053085D">
      <w:pPr>
        <w:rPr>
          <w:rFonts w:cstheme="minorHAnsi"/>
        </w:rPr>
      </w:pPr>
      <w:r w:rsidRPr="00011FD6">
        <w:rPr>
          <w:rFonts w:cstheme="minorHAnsi"/>
        </w:rPr>
        <w:t xml:space="preserve">M: </w:t>
      </w:r>
      <w:r w:rsidRPr="00011FD6">
        <w:rPr>
          <w:rFonts w:cstheme="minorHAnsi"/>
        </w:rPr>
        <w:t>耆老</w:t>
      </w:r>
      <w:r w:rsidRPr="00011FD6">
        <w:rPr>
          <w:rFonts w:cstheme="minorHAnsi"/>
        </w:rPr>
        <w:t>Taro Lesa</w:t>
      </w:r>
      <w:r w:rsidRPr="00011FD6">
        <w:rPr>
          <w:rFonts w:cstheme="minorHAnsi"/>
        </w:rPr>
        <w:t>說：「山上有種名為</w:t>
      </w:r>
      <w:r w:rsidRPr="00011FD6">
        <w:rPr>
          <w:rFonts w:cstheme="minorHAnsi"/>
        </w:rPr>
        <w:t xml:space="preserve"> “</w:t>
      </w:r>
      <w:r w:rsidRPr="00011FD6">
        <w:rPr>
          <w:rFonts w:cstheme="minorHAnsi"/>
        </w:rPr>
        <w:t>烏心石</w:t>
      </w:r>
      <w:r w:rsidRPr="00011FD6">
        <w:rPr>
          <w:rFonts w:cstheme="minorHAnsi"/>
        </w:rPr>
        <w:t>”(1)</w:t>
      </w:r>
      <w:r w:rsidRPr="00011FD6">
        <w:rPr>
          <w:rFonts w:cstheme="minorHAnsi"/>
        </w:rPr>
        <w:t>的樹木，每逢十一月，</w:t>
      </w:r>
      <w:r w:rsidRPr="00011FD6">
        <w:rPr>
          <w:rFonts w:cstheme="minorHAnsi" w:hint="eastAsia"/>
        </w:rPr>
        <w:t>果實就會成熟並裂開掉落地面，</w:t>
      </w:r>
    </w:p>
    <w:p w14:paraId="3F0001E5" w14:textId="692ACBC5" w:rsidR="0053085D" w:rsidDel="00011FD6" w:rsidRDefault="0053085D" w:rsidP="00BE4242">
      <w:pPr>
        <w:rPr>
          <w:del w:id="56" w:author="the author" w:date="2022-01-06T15:51:00Z"/>
          <w:rFonts w:cstheme="minorHAnsi"/>
        </w:rPr>
      </w:pPr>
      <w:r w:rsidRPr="00011FD6">
        <w:rPr>
          <w:rFonts w:cstheme="minorHAnsi"/>
        </w:rPr>
        <w:t xml:space="preserve">RM: </w:t>
      </w:r>
      <w:r w:rsidRPr="00011FD6">
        <w:rPr>
          <w:rFonts w:cstheme="minorHAnsi"/>
        </w:rPr>
        <w:t>我去山上看一種樹的根部，這種樹叫烏心石，</w:t>
      </w:r>
      <w:ins w:id="57" w:author="the author" w:date="2022-01-06T15:51:00Z">
        <w:r w:rsidR="00011FD6" w:rsidRPr="00011FD6">
          <w:rPr>
            <w:rFonts w:cstheme="minorHAnsi" w:hint="eastAsia"/>
            <w:rPrChange w:id="58" w:author="the author" w:date="2022-01-06T15:51:00Z">
              <w:rPr>
                <w:rFonts w:cstheme="minorHAnsi" w:hint="eastAsia"/>
                <w:highlight w:val="yellow"/>
              </w:rPr>
            </w:rPrChange>
          </w:rPr>
          <w:t>果實就會成熟並裂開掉落地</w:t>
        </w:r>
        <w:r w:rsidR="00011FD6" w:rsidRPr="00011FD6">
          <w:rPr>
            <w:rFonts w:cstheme="minorHAnsi" w:hint="eastAsia"/>
            <w:rPrChange w:id="59" w:author="the author" w:date="2022-01-06T15:51:00Z">
              <w:rPr>
                <w:rFonts w:cstheme="minorHAnsi" w:hint="eastAsia"/>
                <w:highlight w:val="yellow"/>
              </w:rPr>
            </w:rPrChange>
          </w:rPr>
          <w:lastRenderedPageBreak/>
          <w:t>面，</w:t>
        </w:r>
      </w:ins>
      <w:del w:id="60" w:author="the author" w:date="2022-01-06T15:51:00Z">
        <w:r w:rsidRPr="00011FD6" w:rsidDel="00011FD6">
          <w:rPr>
            <w:rFonts w:cstheme="minorHAnsi" w:hint="eastAsia"/>
          </w:rPr>
          <w:delText>地上沒有成熟並裂開落地的果實。</w:delText>
        </w:r>
      </w:del>
    </w:p>
    <w:p w14:paraId="29D824ED" w14:textId="77777777" w:rsidR="00011FD6" w:rsidRPr="00364442" w:rsidRDefault="00011FD6" w:rsidP="0053085D">
      <w:pPr>
        <w:rPr>
          <w:ins w:id="61" w:author="the author" w:date="2022-01-06T15:51:00Z"/>
          <w:rFonts w:cstheme="minorHAnsi"/>
        </w:rPr>
      </w:pPr>
    </w:p>
    <w:p w14:paraId="30B6DDF8" w14:textId="77777777" w:rsidR="0053085D" w:rsidRPr="00364442" w:rsidRDefault="0053085D" w:rsidP="00BE4242">
      <w:pPr>
        <w:rPr>
          <w:rFonts w:cstheme="minorHAnsi"/>
        </w:rPr>
      </w:pPr>
    </w:p>
    <w:p w14:paraId="18D8D82E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qutux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qutux</w:t>
      </w:r>
      <w:proofErr w:type="spellEnd"/>
      <w:r w:rsidRPr="00364442">
        <w:rPr>
          <w:rFonts w:cstheme="minorHAnsi"/>
        </w:rPr>
        <w:t xml:space="preserve"> kawas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mkbway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honiq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skaru</w:t>
      </w:r>
      <w:proofErr w:type="spellEnd"/>
      <w:r w:rsidRPr="00364442">
        <w:rPr>
          <w:rFonts w:cstheme="minorHAnsi"/>
        </w:rPr>
        <w:t xml:space="preserve"> qasa, blaq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wahan</w:t>
      </w:r>
      <w:proofErr w:type="spellEnd"/>
      <w:r w:rsidRPr="00364442">
        <w:rPr>
          <w:rFonts w:cstheme="minorHAnsi"/>
        </w:rPr>
        <w:t xml:space="preserve"> maniq na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eastAsia="Calibri" w:cstheme="minorHAnsi"/>
        </w:rPr>
        <w:t xml:space="preserve"> </w:t>
      </w:r>
      <w:proofErr w:type="spellStart"/>
      <w:r w:rsidRPr="00364442">
        <w:rPr>
          <w:rFonts w:eastAsia="Calibri" w:cstheme="minorHAnsi"/>
        </w:rPr>
        <w:t>gzin</w:t>
      </w:r>
      <w:proofErr w:type="spellEnd"/>
      <w:r w:rsidRPr="00364442">
        <w:rPr>
          <w:rFonts w:eastAsia="Calibri" w:cstheme="minorHAnsi"/>
        </w:rPr>
        <w:t xml:space="preserve"> </w:t>
      </w:r>
      <w:r w:rsidRPr="00364442">
        <w:rPr>
          <w:rFonts w:cstheme="minorHAnsi"/>
        </w:rPr>
        <w:t>ma.</w:t>
      </w:r>
    </w:p>
    <w:p w14:paraId="2DB61F9A" w14:textId="77777777" w:rsidR="003A15CF" w:rsidRDefault="003A15CF" w:rsidP="003A15CF">
      <w:pPr>
        <w:rPr>
          <w:ins w:id="62" w:author="the author" w:date="2022-01-06T17:05:00Z"/>
          <w:rFonts w:cstheme="minorHAnsi"/>
        </w:rPr>
      </w:pPr>
      <w:ins w:id="63" w:author="the author" w:date="2022-01-06T17:05:00Z">
        <w:r>
          <w:rPr>
            <w:rFonts w:cstheme="minorHAnsi"/>
          </w:rPr>
          <w:t>RA: none</w:t>
        </w:r>
      </w:ins>
    </w:p>
    <w:p w14:paraId="3EE72F70" w14:textId="77777777" w:rsidR="003A15CF" w:rsidRPr="00364442" w:rsidRDefault="003A15CF" w:rsidP="003A15CF">
      <w:pPr>
        <w:rPr>
          <w:ins w:id="64" w:author="the author" w:date="2022-01-06T17:05:00Z"/>
          <w:rFonts w:cstheme="minorHAnsi"/>
        </w:rPr>
      </w:pPr>
      <w:ins w:id="65" w:author="the author" w:date="2022-01-06T17:05:00Z">
        <w:r>
          <w:rPr>
            <w:rFonts w:cstheme="minorHAnsi"/>
          </w:rPr>
          <w:t>G: none</w:t>
        </w:r>
      </w:ins>
    </w:p>
    <w:p w14:paraId="51EA0DF0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這些果實是被鳥類及松鼠、老鼠所爭食的。</w:t>
      </w:r>
    </w:p>
    <w:p w14:paraId="0103A675" w14:textId="6B9FAB70" w:rsidR="0053085D" w:rsidRPr="00364442" w:rsidRDefault="0007514B" w:rsidP="00BE4242">
      <w:pPr>
        <w:rPr>
          <w:ins w:id="66" w:author="the author" w:date="2021-10-24T22:13:00Z"/>
          <w:rFonts w:cstheme="minorHAnsi"/>
        </w:rPr>
      </w:pPr>
      <w:ins w:id="67" w:author="the author" w:date="2021-10-24T22:13:00Z">
        <w:r w:rsidRPr="00364442">
          <w:rPr>
            <w:rFonts w:cstheme="minorHAnsi"/>
          </w:rPr>
          <w:t xml:space="preserve">RM: </w:t>
        </w:r>
        <w:r w:rsidRPr="00364442">
          <w:rPr>
            <w:rFonts w:cstheme="minorHAnsi"/>
          </w:rPr>
          <w:t>每年烏心石結果時</w:t>
        </w:r>
      </w:ins>
      <w:ins w:id="68" w:author="the author" w:date="2021-10-24T22:14:00Z">
        <w:r w:rsidRPr="00364442">
          <w:rPr>
            <w:rFonts w:cstheme="minorHAnsi"/>
          </w:rPr>
          <w:t>，老鼠和松鼠都會來爭吃。</w:t>
        </w:r>
      </w:ins>
    </w:p>
    <w:p w14:paraId="1C7594DB" w14:textId="77777777" w:rsidR="0007514B" w:rsidRPr="00364442" w:rsidRDefault="0007514B" w:rsidP="00BE4242">
      <w:pPr>
        <w:rPr>
          <w:rFonts w:cstheme="minorHAnsi"/>
        </w:rPr>
      </w:pPr>
    </w:p>
    <w:p w14:paraId="1E09823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wal </w:t>
      </w:r>
      <w:proofErr w:type="spellStart"/>
      <w:r w:rsidRPr="00364442">
        <w:rPr>
          <w:rFonts w:cstheme="minorHAnsi"/>
        </w:rPr>
        <w:t>tuliq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karaw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rgyax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maku, </w:t>
      </w:r>
      <w:proofErr w:type="spellStart"/>
      <w:r w:rsidRPr="00364442">
        <w:rPr>
          <w:rFonts w:cstheme="minorHAnsi"/>
        </w:rPr>
        <w:t>babaw</w:t>
      </w:r>
      <w:proofErr w:type="spellEnd"/>
      <w:r w:rsidRPr="00364442">
        <w:rPr>
          <w:rFonts w:cstheme="minorHAnsi"/>
        </w:rPr>
        <w:t xml:space="preserve"> ska </w:t>
      </w:r>
      <w:proofErr w:type="spellStart"/>
      <w:r w:rsidRPr="00364442">
        <w:rPr>
          <w:rFonts w:cstheme="minorHAnsi"/>
        </w:rPr>
        <w:t>wagi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mwah </w:t>
      </w:r>
      <w:proofErr w:type="spellStart"/>
      <w:r w:rsidRPr="00364442">
        <w:rPr>
          <w:rFonts w:cstheme="minorHAnsi"/>
        </w:rPr>
        <w:t>tehok</w:t>
      </w:r>
      <w:proofErr w:type="spellEnd"/>
      <w:r w:rsidRPr="00364442">
        <w:rPr>
          <w:rFonts w:cstheme="minorHAnsi"/>
        </w:rPr>
        <w:t xml:space="preserve"> ngasal la.</w:t>
      </w:r>
    </w:p>
    <w:p w14:paraId="2756C373" w14:textId="77777777" w:rsidR="003A15CF" w:rsidRDefault="003A15CF" w:rsidP="003A15CF">
      <w:pPr>
        <w:rPr>
          <w:ins w:id="69" w:author="the author" w:date="2022-01-06T17:05:00Z"/>
          <w:rFonts w:cstheme="minorHAnsi"/>
        </w:rPr>
      </w:pPr>
      <w:ins w:id="70" w:author="the author" w:date="2022-01-06T17:05:00Z">
        <w:r>
          <w:rPr>
            <w:rFonts w:cstheme="minorHAnsi"/>
          </w:rPr>
          <w:t>RA: none</w:t>
        </w:r>
      </w:ins>
    </w:p>
    <w:p w14:paraId="4694E38D" w14:textId="77777777" w:rsidR="003A15CF" w:rsidRPr="00364442" w:rsidRDefault="003A15CF" w:rsidP="003A15CF">
      <w:pPr>
        <w:rPr>
          <w:ins w:id="71" w:author="the author" w:date="2022-01-06T17:05:00Z"/>
          <w:rFonts w:cstheme="minorHAnsi"/>
        </w:rPr>
      </w:pPr>
      <w:ins w:id="72" w:author="the author" w:date="2022-01-06T17:05:00Z">
        <w:r>
          <w:rPr>
            <w:rFonts w:cstheme="minorHAnsi"/>
          </w:rPr>
          <w:t>G: none</w:t>
        </w:r>
      </w:ins>
    </w:p>
    <w:p w14:paraId="6DD6190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父親估計烏心石的果實已成熟掉落地面，</w:t>
      </w:r>
    </w:p>
    <w:p w14:paraId="498BFF15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RM: </w:t>
      </w:r>
      <w:r w:rsidRPr="00364442">
        <w:rPr>
          <w:rFonts w:cstheme="minorHAnsi"/>
        </w:rPr>
        <w:t>我的父親起身去爬山，太陽還日正當中時便回到家了。</w:t>
      </w:r>
    </w:p>
    <w:p w14:paraId="2D01CFBB" w14:textId="77777777" w:rsidR="0053085D" w:rsidRPr="00364442" w:rsidRDefault="0053085D" w:rsidP="00BE4242">
      <w:pPr>
        <w:rPr>
          <w:rFonts w:cstheme="minorHAnsi"/>
        </w:rPr>
      </w:pPr>
    </w:p>
    <w:p w14:paraId="663A0213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ay! cyux </w:t>
      </w:r>
      <w:proofErr w:type="spellStart"/>
      <w:r w:rsidRPr="00364442">
        <w:rPr>
          <w:rFonts w:cstheme="minorHAnsi"/>
        </w:rPr>
        <w:t>hotaw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hzyal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bway</w:t>
      </w:r>
      <w:proofErr w:type="spellEnd"/>
      <w:r w:rsidRPr="00364442">
        <w:rPr>
          <w:rFonts w:cstheme="minorHAnsi"/>
        </w:rPr>
        <w:t xml:space="preserve"> na </w:t>
      </w:r>
      <w:proofErr w:type="spellStart"/>
      <w:r w:rsidRPr="00364442">
        <w:rPr>
          <w:rFonts w:cstheme="minorHAnsi"/>
        </w:rPr>
        <w:t>skaru</w:t>
      </w:r>
      <w:proofErr w:type="spellEnd"/>
      <w:r w:rsidRPr="00364442">
        <w:rPr>
          <w:rFonts w:cstheme="minorHAnsi"/>
        </w:rPr>
        <w:t xml:space="preserve"> la, </w:t>
      </w:r>
      <w:proofErr w:type="spellStart"/>
      <w:r w:rsidRPr="00364442">
        <w:rPr>
          <w:rFonts w:cstheme="minorHAnsi"/>
        </w:rPr>
        <w:t>cingay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qniqan</w:t>
      </w:r>
      <w:proofErr w:type="spellEnd"/>
      <w:r w:rsidRPr="00364442">
        <w:rPr>
          <w:rFonts w:cstheme="minorHAnsi"/>
        </w:rPr>
        <w:t xml:space="preserve"> na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gzin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mha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kmal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eastAsia="Calibri" w:cstheme="minorHAnsi"/>
        </w:rPr>
        <w:t>y</w:t>
      </w:r>
      <w:r w:rsidRPr="00364442">
        <w:rPr>
          <w:rFonts w:cstheme="minorHAnsi"/>
        </w:rPr>
        <w:t>aba</w:t>
      </w:r>
      <w:proofErr w:type="spellEnd"/>
      <w:r w:rsidRPr="00364442">
        <w:rPr>
          <w:rFonts w:cstheme="minorHAnsi"/>
        </w:rPr>
        <w:t xml:space="preserve"> maku.</w:t>
      </w:r>
    </w:p>
    <w:p w14:paraId="2FDDA6F3" w14:textId="77777777" w:rsidR="003A15CF" w:rsidRDefault="003A15CF" w:rsidP="003A15CF">
      <w:pPr>
        <w:rPr>
          <w:ins w:id="73" w:author="the author" w:date="2022-01-06T17:05:00Z"/>
          <w:rFonts w:cstheme="minorHAnsi"/>
        </w:rPr>
      </w:pPr>
      <w:ins w:id="74" w:author="the author" w:date="2022-01-06T17:05:00Z">
        <w:r>
          <w:rPr>
            <w:rFonts w:cstheme="minorHAnsi"/>
          </w:rPr>
          <w:t>RA: none</w:t>
        </w:r>
      </w:ins>
    </w:p>
    <w:p w14:paraId="655A8CB8" w14:textId="77777777" w:rsidR="003A15CF" w:rsidRPr="00364442" w:rsidRDefault="003A15CF" w:rsidP="003A15CF">
      <w:pPr>
        <w:rPr>
          <w:ins w:id="75" w:author="the author" w:date="2022-01-06T17:05:00Z"/>
          <w:rFonts w:cstheme="minorHAnsi"/>
        </w:rPr>
      </w:pPr>
      <w:ins w:id="76" w:author="the author" w:date="2022-01-06T17:05:00Z">
        <w:r>
          <w:rPr>
            <w:rFonts w:cstheme="minorHAnsi"/>
          </w:rPr>
          <w:t>G: none</w:t>
        </w:r>
      </w:ins>
    </w:p>
    <w:p w14:paraId="5A6E84C1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便先上山勘查有無鼠類覓食的痕跡，</w:t>
      </w:r>
    </w:p>
    <w:p w14:paraId="5CE7CD35" w14:textId="608CCF32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RM: </w:t>
      </w:r>
      <w:r w:rsidRPr="00364442">
        <w:rPr>
          <w:rFonts w:cstheme="minorHAnsi"/>
        </w:rPr>
        <w:t>我的父親說：「好！烏心石的果實已經落地了，有了很多老鼠與</w:t>
      </w:r>
      <w:proofErr w:type="spellStart"/>
      <w:r w:rsidRPr="00364442">
        <w:rPr>
          <w:rFonts w:cstheme="minorHAnsi"/>
          <w:highlight w:val="yellow"/>
          <w:rPrChange w:id="77" w:author="the author" w:date="2021-10-24T22:15:00Z">
            <w:rPr/>
          </w:rPrChange>
        </w:rPr>
        <w:t>gzin</w:t>
      </w:r>
      <w:proofErr w:type="spellEnd"/>
      <w:ins w:id="78" w:author="the author" w:date="2021-10-24T22:17:00Z">
        <w:r w:rsidR="00871965" w:rsidRPr="00364442">
          <w:rPr>
            <w:rFonts w:cstheme="minorHAnsi" w:hint="eastAsia"/>
            <w:rPrChange w:id="79" w:author="the author" w:date="2021-10-24T22:22:00Z">
              <w:rPr>
                <w:rFonts w:hint="eastAsia"/>
                <w:highlight w:val="yellow"/>
              </w:rPr>
            </w:rPrChange>
          </w:rPr>
          <w:t>覓食的</w:t>
        </w:r>
      </w:ins>
      <w:del w:id="80" w:author="the author" w:date="2021-10-24T22:17:00Z">
        <w:r w:rsidRPr="00364442" w:rsidDel="00871965">
          <w:rPr>
            <w:rFonts w:cstheme="minorHAnsi"/>
          </w:rPr>
          <w:delText>的食</w:delText>
        </w:r>
      </w:del>
      <w:ins w:id="81" w:author="the author" w:date="2021-10-24T22:17:00Z">
        <w:r w:rsidR="00871965" w:rsidRPr="00364442">
          <w:rPr>
            <w:rFonts w:cstheme="minorHAnsi"/>
          </w:rPr>
          <w:t>痕跡</w:t>
        </w:r>
      </w:ins>
      <w:del w:id="82" w:author="the author" w:date="2021-10-24T22:17:00Z">
        <w:r w:rsidRPr="00364442" w:rsidDel="00871965">
          <w:rPr>
            <w:rFonts w:cstheme="minorHAnsi"/>
          </w:rPr>
          <w:delText>物</w:delText>
        </w:r>
      </w:del>
      <w:r w:rsidRPr="00364442">
        <w:rPr>
          <w:rFonts w:cstheme="minorHAnsi"/>
        </w:rPr>
        <w:t>。」</w:t>
      </w:r>
    </w:p>
    <w:p w14:paraId="33B3017A" w14:textId="77777777" w:rsidR="0053085D" w:rsidRPr="00364442" w:rsidRDefault="0053085D" w:rsidP="00BE4242">
      <w:pPr>
        <w:rPr>
          <w:rFonts w:cstheme="minorHAnsi"/>
        </w:rPr>
      </w:pPr>
    </w:p>
    <w:p w14:paraId="6D1D9732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kinsuxan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panga </w:t>
      </w:r>
      <w:proofErr w:type="spellStart"/>
      <w:r w:rsidRPr="00812C75">
        <w:rPr>
          <w:rFonts w:cstheme="minorHAnsi"/>
          <w:highlight w:val="yellow"/>
          <w:rPrChange w:id="83" w:author="the author" w:date="2021-10-24T23:13:00Z">
            <w:rPr>
              <w:rFonts w:cstheme="minorHAnsi"/>
            </w:rPr>
          </w:rPrChange>
        </w:rPr>
        <w:t>tokan</w:t>
      </w:r>
      <w:proofErr w:type="spellEnd"/>
      <w:r w:rsidRPr="00812C75">
        <w:rPr>
          <w:rFonts w:cstheme="minorHAnsi"/>
          <w:highlight w:val="yellow"/>
          <w:rPrChange w:id="84" w:author="the author" w:date="2021-10-24T23:13:00Z">
            <w:rPr>
              <w:rFonts w:cstheme="minorHAnsi"/>
            </w:rPr>
          </w:rPrChange>
        </w:rPr>
        <w:t xml:space="preserve"> </w:t>
      </w:r>
      <w:proofErr w:type="spellStart"/>
      <w:r w:rsidRPr="00812C75">
        <w:rPr>
          <w:rFonts w:cstheme="minorHAnsi"/>
          <w:highlight w:val="yellow"/>
          <w:rPrChange w:id="85" w:author="the author" w:date="2021-10-24T23:13:00Z">
            <w:rPr>
              <w:rFonts w:cstheme="minorHAnsi"/>
            </w:rPr>
          </w:rPrChange>
        </w:rPr>
        <w:t>ru</w:t>
      </w:r>
      <w:proofErr w:type="spellEnd"/>
      <w:r w:rsidRPr="00812C75">
        <w:rPr>
          <w:rFonts w:cstheme="minorHAnsi"/>
          <w:highlight w:val="yellow"/>
          <w:rPrChange w:id="86" w:author="the author" w:date="2021-10-24T23:13:00Z">
            <w:rPr>
              <w:rFonts w:cstheme="minorHAnsi"/>
            </w:rPr>
          </w:rPrChange>
        </w:rPr>
        <w:t xml:space="preserve"> </w:t>
      </w:r>
      <w:proofErr w:type="spellStart"/>
      <w:r w:rsidRPr="00812C75">
        <w:rPr>
          <w:rFonts w:cstheme="minorHAnsi"/>
          <w:highlight w:val="yellow"/>
          <w:rPrChange w:id="87" w:author="the author" w:date="2021-10-24T23:13:00Z">
            <w:rPr>
              <w:rFonts w:cstheme="minorHAnsi"/>
            </w:rPr>
          </w:rPrChange>
        </w:rPr>
        <w:t>hmukuy</w:t>
      </w:r>
      <w:proofErr w:type="spellEnd"/>
      <w:r w:rsidRPr="00812C75">
        <w:rPr>
          <w:rFonts w:cstheme="minorHAnsi"/>
          <w:highlight w:val="yellow"/>
          <w:rPrChange w:id="88" w:author="the author" w:date="2021-10-24T23:13:00Z">
            <w:rPr>
              <w:rFonts w:cstheme="minorHAnsi"/>
            </w:rPr>
          </w:rPrChange>
        </w:rPr>
        <w:t xml:space="preserve"> </w:t>
      </w:r>
      <w:proofErr w:type="spellStart"/>
      <w:r w:rsidRPr="00812C75">
        <w:rPr>
          <w:rFonts w:cstheme="minorHAnsi"/>
          <w:highlight w:val="yellow"/>
          <w:rPrChange w:id="89" w:author="the author" w:date="2021-10-24T23:13:00Z">
            <w:rPr>
              <w:rFonts w:cstheme="minorHAnsi"/>
            </w:rPr>
          </w:rPrChange>
        </w:rPr>
        <w:t>lalaw</w:t>
      </w:r>
      <w:proofErr w:type="spellEnd"/>
      <w:r w:rsidRPr="00364442">
        <w:rPr>
          <w:rFonts w:cstheme="minorHAnsi"/>
        </w:rPr>
        <w:t xml:space="preserve">, wal </w:t>
      </w:r>
      <w:proofErr w:type="spellStart"/>
      <w:r w:rsidRPr="00364442">
        <w:rPr>
          <w:rFonts w:cstheme="minorHAnsi"/>
        </w:rPr>
        <w:t>kura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rgyax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eastAsia="Calibri" w:cstheme="minorHAnsi"/>
        </w:rPr>
        <w:t>mukuw</w:t>
      </w:r>
      <w:proofErr w:type="spellEnd"/>
      <w:r w:rsidRPr="00364442">
        <w:rPr>
          <w:rFonts w:eastAsia="Calibri"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 la.</w:t>
      </w:r>
    </w:p>
    <w:p w14:paraId="4B6C5EA5" w14:textId="77777777" w:rsidR="003A15CF" w:rsidRDefault="003A15CF" w:rsidP="003A15CF">
      <w:pPr>
        <w:rPr>
          <w:ins w:id="90" w:author="the author" w:date="2022-01-06T17:05:00Z"/>
          <w:rFonts w:cstheme="minorHAnsi"/>
        </w:rPr>
      </w:pPr>
      <w:ins w:id="91" w:author="the author" w:date="2022-01-06T17:05:00Z">
        <w:r>
          <w:rPr>
            <w:rFonts w:cstheme="minorHAnsi"/>
          </w:rPr>
          <w:t>RA: none</w:t>
        </w:r>
      </w:ins>
    </w:p>
    <w:p w14:paraId="1777C313" w14:textId="77777777" w:rsidR="003A15CF" w:rsidRPr="00364442" w:rsidRDefault="003A15CF" w:rsidP="003A15CF">
      <w:pPr>
        <w:rPr>
          <w:ins w:id="92" w:author="the author" w:date="2022-01-06T17:05:00Z"/>
          <w:rFonts w:cstheme="minorHAnsi"/>
        </w:rPr>
      </w:pPr>
      <w:ins w:id="93" w:author="the author" w:date="2022-01-06T17:05:00Z">
        <w:r>
          <w:rPr>
            <w:rFonts w:cstheme="minorHAnsi"/>
          </w:rPr>
          <w:t>G: none</w:t>
        </w:r>
      </w:ins>
    </w:p>
    <w:p w14:paraId="233E5DD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確定有之後，再選定日子上山。</w:t>
      </w:r>
    </w:p>
    <w:p w14:paraId="74763AAE" w14:textId="3CD43C45" w:rsidR="00871965" w:rsidRDefault="00871965" w:rsidP="00BE4242">
      <w:pPr>
        <w:rPr>
          <w:ins w:id="94" w:author="the author" w:date="2021-10-24T23:13:00Z"/>
          <w:rFonts w:cstheme="minorHAnsi"/>
        </w:rPr>
      </w:pPr>
      <w:ins w:id="95" w:author="the author" w:date="2021-10-24T22:17:00Z">
        <w:r w:rsidRPr="00364442">
          <w:rPr>
            <w:rFonts w:cstheme="minorHAnsi"/>
          </w:rPr>
          <w:t xml:space="preserve">RM: </w:t>
        </w:r>
      </w:ins>
      <w:ins w:id="96" w:author="the author" w:date="2021-10-24T23:13:00Z">
        <w:r w:rsidR="00812C75">
          <w:rPr>
            <w:rFonts w:cstheme="minorHAnsi" w:hint="eastAsia"/>
          </w:rPr>
          <w:t>隔天，背著</w:t>
        </w:r>
        <w:proofErr w:type="spellStart"/>
        <w:r w:rsidR="00812C75" w:rsidRPr="00812C75">
          <w:rPr>
            <w:rFonts w:cstheme="minorHAnsi"/>
            <w:highlight w:val="yellow"/>
            <w:rPrChange w:id="97" w:author="the author" w:date="2021-10-24T23:13:00Z">
              <w:rPr>
                <w:rFonts w:cstheme="minorHAnsi"/>
              </w:rPr>
            </w:rPrChange>
          </w:rPr>
          <w:t>tokan</w:t>
        </w:r>
        <w:proofErr w:type="spellEnd"/>
        <w:r w:rsidR="00812C75" w:rsidRPr="00812C75">
          <w:rPr>
            <w:rFonts w:cstheme="minorHAnsi"/>
            <w:highlight w:val="yellow"/>
            <w:rPrChange w:id="98" w:author="the author" w:date="2021-10-24T23:13:00Z">
              <w:rPr>
                <w:rFonts w:cstheme="minorHAnsi"/>
              </w:rPr>
            </w:rPrChange>
          </w:rPr>
          <w:t xml:space="preserve"> </w:t>
        </w:r>
        <w:proofErr w:type="spellStart"/>
        <w:r w:rsidR="00812C75" w:rsidRPr="00812C75">
          <w:rPr>
            <w:rFonts w:cstheme="minorHAnsi"/>
            <w:highlight w:val="yellow"/>
            <w:rPrChange w:id="99" w:author="the author" w:date="2021-10-24T23:13:00Z">
              <w:rPr>
                <w:rFonts w:cstheme="minorHAnsi"/>
              </w:rPr>
            </w:rPrChange>
          </w:rPr>
          <w:t>ru</w:t>
        </w:r>
        <w:proofErr w:type="spellEnd"/>
        <w:r w:rsidR="00812C75" w:rsidRPr="00812C75">
          <w:rPr>
            <w:rFonts w:cstheme="minorHAnsi"/>
            <w:highlight w:val="yellow"/>
            <w:rPrChange w:id="100" w:author="the author" w:date="2021-10-24T23:13:00Z">
              <w:rPr>
                <w:rFonts w:cstheme="minorHAnsi"/>
              </w:rPr>
            </w:rPrChange>
          </w:rPr>
          <w:t xml:space="preserve"> </w:t>
        </w:r>
        <w:proofErr w:type="spellStart"/>
        <w:r w:rsidR="00812C75" w:rsidRPr="00812C75">
          <w:rPr>
            <w:rFonts w:cstheme="minorHAnsi"/>
            <w:highlight w:val="yellow"/>
            <w:rPrChange w:id="101" w:author="the author" w:date="2021-10-24T23:13:00Z">
              <w:rPr>
                <w:rFonts w:cstheme="minorHAnsi"/>
              </w:rPr>
            </w:rPrChange>
          </w:rPr>
          <w:t>hmukuy</w:t>
        </w:r>
        <w:proofErr w:type="spellEnd"/>
        <w:r w:rsidR="00812C75" w:rsidRPr="00812C75">
          <w:rPr>
            <w:rFonts w:cstheme="minorHAnsi"/>
            <w:highlight w:val="yellow"/>
            <w:rPrChange w:id="102" w:author="the author" w:date="2021-10-24T23:13:00Z">
              <w:rPr>
                <w:rFonts w:cstheme="minorHAnsi"/>
              </w:rPr>
            </w:rPrChange>
          </w:rPr>
          <w:t xml:space="preserve"> </w:t>
        </w:r>
        <w:proofErr w:type="spellStart"/>
        <w:r w:rsidR="00812C75" w:rsidRPr="00812C75">
          <w:rPr>
            <w:rFonts w:cstheme="minorHAnsi"/>
            <w:highlight w:val="yellow"/>
            <w:rPrChange w:id="103" w:author="the author" w:date="2021-10-24T23:13:00Z">
              <w:rPr>
                <w:rFonts w:cstheme="minorHAnsi"/>
              </w:rPr>
            </w:rPrChange>
          </w:rPr>
          <w:t>lalaw</w:t>
        </w:r>
        <w:proofErr w:type="spellEnd"/>
        <w:r w:rsidR="00812C75">
          <w:rPr>
            <w:rFonts w:cstheme="minorHAnsi" w:hint="eastAsia"/>
          </w:rPr>
          <w:t>，去上山設陷阱。</w:t>
        </w:r>
      </w:ins>
    </w:p>
    <w:p w14:paraId="5907193F" w14:textId="77777777" w:rsidR="00812C75" w:rsidRPr="00364442" w:rsidRDefault="00812C75" w:rsidP="00BE4242">
      <w:pPr>
        <w:rPr>
          <w:rFonts w:cstheme="minorHAnsi"/>
        </w:rPr>
      </w:pPr>
    </w:p>
    <w:p w14:paraId="0BDF8CB2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gbyan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tehok</w:t>
      </w:r>
      <w:proofErr w:type="spellEnd"/>
      <w:r w:rsidRPr="00364442">
        <w:rPr>
          <w:rFonts w:cstheme="minorHAnsi"/>
        </w:rPr>
        <w:t xml:space="preserve"> ngasal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pqiyu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mha</w:t>
      </w:r>
      <w:proofErr w:type="spellEnd"/>
      <w:r w:rsidRPr="00364442">
        <w:rPr>
          <w:rFonts w:cstheme="minorHAnsi"/>
        </w:rPr>
        <w:t xml:space="preserve">, wal maku </w:t>
      </w:r>
      <w:proofErr w:type="spellStart"/>
      <w:r w:rsidRPr="00364442">
        <w:rPr>
          <w:rFonts w:cstheme="minorHAnsi"/>
        </w:rPr>
        <w:t>suqun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mukuw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qutux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puqing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skaru</w:t>
      </w:r>
      <w:proofErr w:type="spellEnd"/>
      <w:r w:rsidRPr="00364442">
        <w:rPr>
          <w:rFonts w:cstheme="minorHAnsi"/>
        </w:rPr>
        <w:t xml:space="preserve"> la,  spat </w:t>
      </w:r>
      <w:proofErr w:type="spellStart"/>
      <w:r w:rsidRPr="00364442">
        <w:rPr>
          <w:rFonts w:cstheme="minorHAnsi"/>
        </w:rPr>
        <w:t>pgan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lihun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wayal</w:t>
      </w:r>
      <w:proofErr w:type="spellEnd"/>
      <w:r w:rsidRPr="00364442">
        <w:rPr>
          <w:rFonts w:cstheme="minorHAnsi"/>
        </w:rPr>
        <w:t xml:space="preserve"> maku </w:t>
      </w:r>
      <w:proofErr w:type="spellStart"/>
      <w:r w:rsidRPr="00364442">
        <w:rPr>
          <w:rFonts w:cstheme="minorHAnsi"/>
        </w:rPr>
        <w:t>klayun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tatak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 wal maku </w:t>
      </w:r>
      <w:proofErr w:type="spellStart"/>
      <w:r w:rsidRPr="00364442">
        <w:rPr>
          <w:rFonts w:cstheme="minorHAnsi"/>
        </w:rPr>
        <w:t>suqun</w:t>
      </w:r>
      <w:proofErr w:type="spellEnd"/>
      <w:r w:rsidRPr="00364442">
        <w:rPr>
          <w:rFonts w:cstheme="minorHAnsi"/>
        </w:rPr>
        <w:t xml:space="preserve"> kbalay </w:t>
      </w:r>
      <w:proofErr w:type="spellStart"/>
      <w:r w:rsidRPr="00364442">
        <w:rPr>
          <w:rFonts w:cstheme="minorHAnsi"/>
        </w:rPr>
        <w:t>uzi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suxan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 say ta </w:t>
      </w:r>
      <w:proofErr w:type="spellStart"/>
      <w:r w:rsidRPr="00364442">
        <w:rPr>
          <w:rFonts w:cstheme="minorHAnsi"/>
        </w:rPr>
        <w:t>mhung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ki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mha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mu.</w:t>
      </w:r>
    </w:p>
    <w:p w14:paraId="23D6B629" w14:textId="77777777" w:rsidR="003A15CF" w:rsidRDefault="003A15CF" w:rsidP="003A15CF">
      <w:pPr>
        <w:rPr>
          <w:ins w:id="104" w:author="the author" w:date="2022-01-06T17:05:00Z"/>
          <w:rFonts w:cstheme="minorHAnsi"/>
        </w:rPr>
      </w:pPr>
      <w:ins w:id="105" w:author="the author" w:date="2022-01-06T17:05:00Z">
        <w:r>
          <w:rPr>
            <w:rFonts w:cstheme="minorHAnsi"/>
          </w:rPr>
          <w:t>RA: none</w:t>
        </w:r>
      </w:ins>
    </w:p>
    <w:p w14:paraId="7F16FB03" w14:textId="77777777" w:rsidR="003A15CF" w:rsidRPr="00364442" w:rsidRDefault="003A15CF" w:rsidP="003A15CF">
      <w:pPr>
        <w:rPr>
          <w:ins w:id="106" w:author="the author" w:date="2022-01-06T17:05:00Z"/>
          <w:rFonts w:cstheme="minorHAnsi"/>
        </w:rPr>
      </w:pPr>
      <w:ins w:id="107" w:author="the author" w:date="2022-01-06T17:05:00Z">
        <w:r>
          <w:rPr>
            <w:rFonts w:cstheme="minorHAnsi"/>
          </w:rPr>
          <w:t>G: none</w:t>
        </w:r>
      </w:ins>
    </w:p>
    <w:p w14:paraId="1A253CAB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父親找到一顆適合的烏心石樹，以圍繞大樹的方式，用樹枝及草做出圍牆，並放置約八十個陷阱門，是讓鼠類進入覓食的通道。過個四到五天，等鼠類熟悉每個路徑後，才會啟動陷阱門的機關，這種捕獵方式泰雅族叫</w:t>
      </w:r>
      <w:r w:rsidRPr="00364442">
        <w:rPr>
          <w:rFonts w:cstheme="minorHAnsi"/>
        </w:rPr>
        <w:t xml:space="preserve"> “</w:t>
      </w:r>
      <w:proofErr w:type="spellStart"/>
      <w:r w:rsidRPr="00364442">
        <w:rPr>
          <w:rFonts w:cstheme="minorHAnsi"/>
        </w:rPr>
        <w:t>yabit</w:t>
      </w:r>
      <w:proofErr w:type="spellEnd"/>
      <w:r w:rsidRPr="00364442">
        <w:rPr>
          <w:rFonts w:cstheme="minorHAnsi"/>
        </w:rPr>
        <w:t>”</w:t>
      </w:r>
      <w:r w:rsidRPr="00364442">
        <w:rPr>
          <w:rFonts w:cstheme="minorHAnsi"/>
        </w:rPr>
        <w:t>。同時父親也把茅草工寮蓋好，供夜晚避寒休息，</w:t>
      </w:r>
      <w:r w:rsidRPr="00364442">
        <w:rPr>
          <w:rFonts w:cstheme="minorHAnsi"/>
        </w:rPr>
        <w:t xml:space="preserve"> </w:t>
      </w:r>
    </w:p>
    <w:p w14:paraId="6D08A443" w14:textId="634BF232" w:rsidR="00455100" w:rsidRPr="00364442" w:rsidRDefault="009E69E9" w:rsidP="00BB42E4">
      <w:pPr>
        <w:rPr>
          <w:ins w:id="108" w:author="the author" w:date="2021-10-24T22:22:00Z"/>
          <w:rFonts w:cstheme="minorHAnsi"/>
        </w:rPr>
      </w:pPr>
      <w:ins w:id="109" w:author="the author" w:date="2021-10-24T22:22:00Z">
        <w:r w:rsidRPr="00364442">
          <w:rPr>
            <w:rFonts w:cstheme="minorHAnsi"/>
          </w:rPr>
          <w:lastRenderedPageBreak/>
          <w:t xml:space="preserve">RM: </w:t>
        </w:r>
        <w:r w:rsidRPr="00011FD6">
          <w:rPr>
            <w:rFonts w:cstheme="minorHAnsi"/>
            <w:highlight w:val="yellow"/>
            <w:rPrChange w:id="110" w:author="the author" w:date="2022-01-06T15:55:00Z">
              <w:rPr>
                <w:rFonts w:cstheme="minorHAnsi"/>
              </w:rPr>
            </w:rPrChange>
          </w:rPr>
          <w:t>XXX</w:t>
        </w:r>
      </w:ins>
    </w:p>
    <w:p w14:paraId="73975EFF" w14:textId="77777777" w:rsidR="009E69E9" w:rsidRPr="00364442" w:rsidRDefault="009E69E9" w:rsidP="00BB42E4">
      <w:pPr>
        <w:rPr>
          <w:rFonts w:cstheme="minorHAnsi"/>
        </w:rPr>
      </w:pPr>
    </w:p>
    <w:p w14:paraId="18D2C7C0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kinsuxan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812C75">
        <w:rPr>
          <w:rFonts w:cstheme="minorHAnsi"/>
          <w:highlight w:val="yellow"/>
          <w:rPrChange w:id="111" w:author="the author" w:date="2021-10-24T23:11:00Z">
            <w:rPr>
              <w:rFonts w:cstheme="minorHAnsi"/>
            </w:rPr>
          </w:rPrChange>
        </w:rPr>
        <w:t>s'yut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sami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qaya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nniqun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tuliq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sami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mkura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rgyax</w:t>
      </w:r>
      <w:proofErr w:type="spellEnd"/>
      <w:r w:rsidRPr="00364442">
        <w:rPr>
          <w:rFonts w:cstheme="minorHAnsi"/>
        </w:rPr>
        <w:t>.</w:t>
      </w:r>
    </w:p>
    <w:p w14:paraId="3DC47DFE" w14:textId="77777777" w:rsidR="003A15CF" w:rsidRDefault="003A15CF" w:rsidP="003A15CF">
      <w:pPr>
        <w:rPr>
          <w:ins w:id="112" w:author="the author" w:date="2022-01-06T17:05:00Z"/>
          <w:rFonts w:cstheme="minorHAnsi"/>
        </w:rPr>
      </w:pPr>
      <w:ins w:id="113" w:author="the author" w:date="2022-01-06T17:05:00Z">
        <w:r>
          <w:rPr>
            <w:rFonts w:cstheme="minorHAnsi"/>
          </w:rPr>
          <w:t>RA: none</w:t>
        </w:r>
      </w:ins>
    </w:p>
    <w:p w14:paraId="36223D29" w14:textId="77777777" w:rsidR="003A15CF" w:rsidRPr="00364442" w:rsidRDefault="003A15CF" w:rsidP="003A15CF">
      <w:pPr>
        <w:rPr>
          <w:ins w:id="114" w:author="the author" w:date="2022-01-06T17:05:00Z"/>
          <w:rFonts w:cstheme="minorHAnsi"/>
        </w:rPr>
      </w:pPr>
      <w:ins w:id="115" w:author="the author" w:date="2022-01-06T17:05:00Z">
        <w:r>
          <w:rPr>
            <w:rFonts w:cstheme="minorHAnsi"/>
          </w:rPr>
          <w:t>G: none</w:t>
        </w:r>
      </w:ins>
    </w:p>
    <w:p w14:paraId="6945C68C" w14:textId="6797988E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>M: none</w:t>
      </w:r>
    </w:p>
    <w:p w14:paraId="3BE92297" w14:textId="35153170" w:rsidR="009E69E9" w:rsidRPr="00364442" w:rsidRDefault="009E69E9" w:rsidP="009E69E9">
      <w:pPr>
        <w:rPr>
          <w:ins w:id="116" w:author="the author" w:date="2021-10-24T22:22:00Z"/>
          <w:rFonts w:cstheme="minorHAnsi"/>
        </w:rPr>
      </w:pPr>
      <w:ins w:id="117" w:author="the author" w:date="2021-10-24T22:22:00Z">
        <w:r w:rsidRPr="00364442">
          <w:rPr>
            <w:rFonts w:cstheme="minorHAnsi"/>
          </w:rPr>
          <w:t xml:space="preserve">RM: </w:t>
        </w:r>
      </w:ins>
      <w:ins w:id="118" w:author="the author" w:date="2021-10-24T23:10:00Z">
        <w:r w:rsidR="00812C75">
          <w:rPr>
            <w:rFonts w:cstheme="minorHAnsi" w:hint="eastAsia"/>
          </w:rPr>
          <w:t>隔天，</w:t>
        </w:r>
      </w:ins>
      <w:ins w:id="119" w:author="the author" w:date="2021-10-24T23:11:00Z">
        <w:r w:rsidR="00812C75">
          <w:rPr>
            <w:rFonts w:cstheme="minorHAnsi" w:hint="eastAsia"/>
          </w:rPr>
          <w:t>我們</w:t>
        </w:r>
      </w:ins>
      <w:ins w:id="120" w:author="the author" w:date="2021-10-24T23:10:00Z">
        <w:r w:rsidR="00812C75" w:rsidRPr="00812C75">
          <w:rPr>
            <w:rFonts w:cstheme="minorHAnsi"/>
            <w:highlight w:val="yellow"/>
            <w:rPrChange w:id="121" w:author="the author" w:date="2021-10-24T23:11:00Z">
              <w:rPr>
                <w:rFonts w:cstheme="minorHAnsi"/>
              </w:rPr>
            </w:rPrChange>
          </w:rPr>
          <w:t>xxx</w:t>
        </w:r>
      </w:ins>
      <w:ins w:id="122" w:author="the author" w:date="2021-10-24T23:11:00Z">
        <w:r w:rsidR="00812C75">
          <w:rPr>
            <w:rFonts w:cstheme="minorHAnsi" w:hint="eastAsia"/>
          </w:rPr>
          <w:t>我們的</w:t>
        </w:r>
      </w:ins>
      <w:ins w:id="123" w:author="the author" w:date="2021-10-24T23:10:00Z">
        <w:r w:rsidR="00812C75">
          <w:rPr>
            <w:rFonts w:cstheme="minorHAnsi" w:hint="eastAsia"/>
          </w:rPr>
          <w:t>東西和食物</w:t>
        </w:r>
      </w:ins>
      <w:ins w:id="124" w:author="the author" w:date="2021-10-24T23:11:00Z">
        <w:r w:rsidR="00812C75">
          <w:rPr>
            <w:rFonts w:cstheme="minorHAnsi" w:hint="eastAsia"/>
          </w:rPr>
          <w:t>，動身到山上去。</w:t>
        </w:r>
      </w:ins>
    </w:p>
    <w:p w14:paraId="5D4D57BC" w14:textId="77777777" w:rsidR="0053085D" w:rsidRPr="00364442" w:rsidRDefault="0053085D" w:rsidP="00C71583">
      <w:pPr>
        <w:rPr>
          <w:rFonts w:cstheme="minorHAnsi"/>
        </w:rPr>
      </w:pPr>
    </w:p>
    <w:p w14:paraId="5677EED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tehok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sami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beh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kinnalay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sbiyaq</w:t>
      </w:r>
      <w:proofErr w:type="spellEnd"/>
      <w:r w:rsidRPr="00364442">
        <w:rPr>
          <w:rFonts w:cstheme="minorHAnsi"/>
        </w:rPr>
        <w:t xml:space="preserve"> ska </w:t>
      </w:r>
      <w:proofErr w:type="spellStart"/>
      <w:r w:rsidRPr="00364442">
        <w:rPr>
          <w:rFonts w:cstheme="minorHAnsi"/>
        </w:rPr>
        <w:t>tatak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qaya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lgan</w:t>
      </w:r>
      <w:proofErr w:type="spellEnd"/>
      <w:r w:rsidRPr="00364442">
        <w:rPr>
          <w:rFonts w:cstheme="minorHAnsi"/>
        </w:rPr>
        <w:t xml:space="preserve"> maku </w:t>
      </w:r>
      <w:proofErr w:type="spellStart"/>
      <w:r w:rsidRPr="00364442">
        <w:rPr>
          <w:rFonts w:cstheme="minorHAnsi"/>
        </w:rPr>
        <w:t>mhung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mu.</w:t>
      </w:r>
    </w:p>
    <w:p w14:paraId="43B9147C" w14:textId="77777777" w:rsidR="003A15CF" w:rsidRDefault="003A15CF" w:rsidP="003A15CF">
      <w:pPr>
        <w:rPr>
          <w:ins w:id="125" w:author="the author" w:date="2022-01-06T17:05:00Z"/>
          <w:rFonts w:cstheme="minorHAnsi"/>
        </w:rPr>
      </w:pPr>
      <w:ins w:id="126" w:author="the author" w:date="2022-01-06T17:05:00Z">
        <w:r>
          <w:rPr>
            <w:rFonts w:cstheme="minorHAnsi"/>
          </w:rPr>
          <w:t>RA: none</w:t>
        </w:r>
      </w:ins>
    </w:p>
    <w:p w14:paraId="2E53B8E2" w14:textId="77777777" w:rsidR="003A15CF" w:rsidRPr="00364442" w:rsidRDefault="003A15CF" w:rsidP="003A15CF">
      <w:pPr>
        <w:rPr>
          <w:ins w:id="127" w:author="the author" w:date="2022-01-06T17:05:00Z"/>
          <w:rFonts w:cstheme="minorHAnsi"/>
        </w:rPr>
      </w:pPr>
      <w:ins w:id="128" w:author="the author" w:date="2022-01-06T17:05:00Z">
        <w:r>
          <w:rPr>
            <w:rFonts w:cstheme="minorHAnsi"/>
          </w:rPr>
          <w:t>G: none</w:t>
        </w:r>
      </w:ins>
    </w:p>
    <w:p w14:paraId="521386B3" w14:textId="1B707159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</w:rPr>
        <w:t>這些事前準備完成後父親才會帶我上山。</w:t>
      </w:r>
    </w:p>
    <w:p w14:paraId="52A07A37" w14:textId="154196CB" w:rsidR="009E69E9" w:rsidRPr="00364442" w:rsidRDefault="009E69E9" w:rsidP="009E69E9">
      <w:pPr>
        <w:rPr>
          <w:ins w:id="129" w:author="the author" w:date="2021-10-24T22:23:00Z"/>
          <w:rFonts w:cstheme="minorHAnsi"/>
        </w:rPr>
      </w:pPr>
      <w:ins w:id="130" w:author="the author" w:date="2021-10-24T22:23:00Z">
        <w:r w:rsidRPr="00364442">
          <w:rPr>
            <w:rFonts w:cstheme="minorHAnsi"/>
          </w:rPr>
          <w:t xml:space="preserve">RM: </w:t>
        </w:r>
      </w:ins>
      <w:ins w:id="131" w:author="the author" w:date="2021-10-24T23:08:00Z">
        <w:r w:rsidR="00812C75">
          <w:rPr>
            <w:rFonts w:cstheme="minorHAnsi" w:hint="eastAsia"/>
          </w:rPr>
          <w:t>我們到蓋的陷阱旁後，</w:t>
        </w:r>
      </w:ins>
      <w:ins w:id="132" w:author="the author" w:date="2021-10-24T23:09:00Z">
        <w:r w:rsidR="00812C75">
          <w:rPr>
            <w:rFonts w:cstheme="minorHAnsi" w:hint="eastAsia"/>
          </w:rPr>
          <w:t>東西放在工寮，我父親就帶著我去設陷阱。</w:t>
        </w:r>
      </w:ins>
    </w:p>
    <w:p w14:paraId="1CBE24BC" w14:textId="77777777" w:rsidR="0053085D" w:rsidRPr="00364442" w:rsidRDefault="0053085D" w:rsidP="00E671D2">
      <w:pPr>
        <w:rPr>
          <w:rFonts w:cstheme="minorHAnsi"/>
        </w:rPr>
      </w:pPr>
    </w:p>
    <w:p w14:paraId="7099A4CE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suqun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mhung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aring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sman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kayal</w:t>
      </w:r>
      <w:proofErr w:type="spellEnd"/>
      <w:r w:rsidRPr="00364442">
        <w:rPr>
          <w:rFonts w:cstheme="minorHAnsi"/>
        </w:rPr>
        <w:t xml:space="preserve"> la, musa </w:t>
      </w:r>
      <w:proofErr w:type="spellStart"/>
      <w:r w:rsidRPr="00364442">
        <w:rPr>
          <w:rFonts w:eastAsia="Calibri" w:cstheme="minorHAnsi"/>
        </w:rPr>
        <w:t>s</w:t>
      </w:r>
      <w:r w:rsidRPr="00364442">
        <w:rPr>
          <w:rFonts w:cstheme="minorHAnsi"/>
        </w:rPr>
        <w:t>ami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hngaw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tatak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maniq </w:t>
      </w:r>
    </w:p>
    <w:p w14:paraId="5154743D" w14:textId="77777777" w:rsidR="0053085D" w:rsidRPr="00364442" w:rsidRDefault="0053085D" w:rsidP="0053085D">
      <w:pPr>
        <w:rPr>
          <w:rFonts w:cstheme="minorHAnsi"/>
        </w:rPr>
      </w:pPr>
      <w:proofErr w:type="spellStart"/>
      <w:r w:rsidRPr="00364442">
        <w:rPr>
          <w:rFonts w:cstheme="minorHAnsi"/>
        </w:rPr>
        <w:t>pinhapuy</w:t>
      </w:r>
      <w:proofErr w:type="spellEnd"/>
      <w:r w:rsidRPr="00364442">
        <w:rPr>
          <w:rFonts w:cstheme="minorHAnsi"/>
        </w:rPr>
        <w:t xml:space="preserve"> la.</w:t>
      </w:r>
    </w:p>
    <w:p w14:paraId="18C176A0" w14:textId="77777777" w:rsidR="003A15CF" w:rsidRDefault="003A15CF" w:rsidP="003A15CF">
      <w:pPr>
        <w:rPr>
          <w:ins w:id="133" w:author="the author" w:date="2022-01-06T17:05:00Z"/>
          <w:rFonts w:cstheme="minorHAnsi"/>
        </w:rPr>
      </w:pPr>
      <w:ins w:id="134" w:author="the author" w:date="2022-01-06T17:05:00Z">
        <w:r>
          <w:rPr>
            <w:rFonts w:cstheme="minorHAnsi"/>
          </w:rPr>
          <w:t>RA: none</w:t>
        </w:r>
      </w:ins>
    </w:p>
    <w:p w14:paraId="50F0908C" w14:textId="77777777" w:rsidR="003A15CF" w:rsidRPr="00364442" w:rsidRDefault="003A15CF" w:rsidP="003A15CF">
      <w:pPr>
        <w:rPr>
          <w:ins w:id="135" w:author="the author" w:date="2022-01-06T17:05:00Z"/>
          <w:rFonts w:cstheme="minorHAnsi"/>
        </w:rPr>
      </w:pPr>
      <w:ins w:id="136" w:author="the author" w:date="2022-01-06T17:05:00Z">
        <w:r>
          <w:rPr>
            <w:rFonts w:cstheme="minorHAnsi"/>
          </w:rPr>
          <w:t>G: none</w:t>
        </w:r>
      </w:ins>
    </w:p>
    <w:p w14:paraId="2FFC1650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「到了目的地，父親先採集晚上要取火使用的木材。大約在下午四、五點時，才將之前做好的每個陷阱門啟動上好，並開始準備晚餐。</w:t>
      </w:r>
    </w:p>
    <w:p w14:paraId="3EEE23EC" w14:textId="310D4322" w:rsidR="009E69E9" w:rsidRPr="00364442" w:rsidRDefault="009E69E9" w:rsidP="009E69E9">
      <w:pPr>
        <w:rPr>
          <w:ins w:id="137" w:author="the author" w:date="2021-10-24T22:24:00Z"/>
          <w:rFonts w:cstheme="minorHAnsi"/>
        </w:rPr>
      </w:pPr>
      <w:ins w:id="138" w:author="the author" w:date="2021-10-24T22:24:00Z">
        <w:r w:rsidRPr="00364442">
          <w:rPr>
            <w:rFonts w:cstheme="minorHAnsi"/>
          </w:rPr>
          <w:t xml:space="preserve">RM: </w:t>
        </w:r>
      </w:ins>
      <w:ins w:id="139" w:author="the author" w:date="2021-10-24T23:06:00Z">
        <w:r w:rsidR="00812C75">
          <w:rPr>
            <w:rFonts w:cstheme="minorHAnsi" w:hint="eastAsia"/>
          </w:rPr>
          <w:t>設完陷阱之後，天開始黑了，我們去</w:t>
        </w:r>
      </w:ins>
      <w:ins w:id="140" w:author="the author" w:date="2021-10-24T23:07:00Z">
        <w:r w:rsidR="00812C75">
          <w:rPr>
            <w:rFonts w:cstheme="minorHAnsi" w:hint="eastAsia"/>
          </w:rPr>
          <w:t>工寮休息並吃飯。</w:t>
        </w:r>
      </w:ins>
    </w:p>
    <w:p w14:paraId="729A6E38" w14:textId="77777777" w:rsidR="0059290B" w:rsidRPr="00364442" w:rsidRDefault="0059290B" w:rsidP="00BB42E4">
      <w:pPr>
        <w:rPr>
          <w:rFonts w:cstheme="minorHAnsi"/>
        </w:rPr>
      </w:pPr>
    </w:p>
    <w:p w14:paraId="5EB5137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812C75">
        <w:rPr>
          <w:rFonts w:cstheme="minorHAnsi"/>
        </w:rPr>
        <w:t>sman</w:t>
      </w:r>
      <w:proofErr w:type="spellEnd"/>
      <w:r w:rsidRPr="00812C75">
        <w:rPr>
          <w:rFonts w:cstheme="minorHAnsi"/>
        </w:rPr>
        <w:t xml:space="preserve"> </w:t>
      </w:r>
      <w:proofErr w:type="spellStart"/>
      <w:r w:rsidRPr="00812C75">
        <w:rPr>
          <w:rFonts w:cstheme="minorHAnsi"/>
        </w:rPr>
        <w:t>balay</w:t>
      </w:r>
      <w:proofErr w:type="spellEnd"/>
      <w:r w:rsidRPr="00812C75">
        <w:rPr>
          <w:rFonts w:cstheme="minorHAnsi"/>
        </w:rPr>
        <w:t xml:space="preserve"> </w:t>
      </w:r>
      <w:proofErr w:type="spellStart"/>
      <w:r w:rsidRPr="00812C75">
        <w:rPr>
          <w:rFonts w:cstheme="minorHAnsi"/>
        </w:rPr>
        <w:t>lga</w:t>
      </w:r>
      <w:proofErr w:type="spellEnd"/>
      <w:r w:rsidRPr="00812C75">
        <w:rPr>
          <w:rFonts w:cstheme="minorHAnsi"/>
        </w:rPr>
        <w:t xml:space="preserve">, </w:t>
      </w:r>
      <w:proofErr w:type="spellStart"/>
      <w:r w:rsidRPr="00812C75">
        <w:rPr>
          <w:rFonts w:cstheme="minorHAnsi"/>
        </w:rPr>
        <w:t>pongan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ukuw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 cyux "</w:t>
      </w:r>
      <w:proofErr w:type="spellStart"/>
      <w:r w:rsidRPr="00364442">
        <w:rPr>
          <w:rFonts w:cstheme="minorHAnsi"/>
        </w:rPr>
        <w:t>tuzit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tuzit</w:t>
      </w:r>
      <w:proofErr w:type="spellEnd"/>
      <w:r w:rsidRPr="00364442">
        <w:rPr>
          <w:rFonts w:cstheme="minorHAnsi"/>
        </w:rPr>
        <w:t xml:space="preserve">" </w:t>
      </w:r>
      <w:proofErr w:type="spellStart"/>
      <w:r w:rsidRPr="00364442">
        <w:rPr>
          <w:rFonts w:cstheme="minorHAnsi"/>
        </w:rPr>
        <w:t>phngyang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baqun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cuyx</w:t>
      </w:r>
      <w:proofErr w:type="spellEnd"/>
    </w:p>
    <w:p w14:paraId="63B9926D" w14:textId="77777777" w:rsidR="0053085D" w:rsidRPr="00364442" w:rsidRDefault="0053085D" w:rsidP="0053085D">
      <w:pPr>
        <w:rPr>
          <w:rFonts w:cstheme="minorHAnsi"/>
        </w:rPr>
      </w:pPr>
      <w:proofErr w:type="spellStart"/>
      <w:r w:rsidRPr="00364442">
        <w:rPr>
          <w:rFonts w:cstheme="minorHAnsi"/>
        </w:rPr>
        <w:t>ciriq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la.</w:t>
      </w:r>
    </w:p>
    <w:p w14:paraId="184B4FE7" w14:textId="77777777" w:rsidR="003A15CF" w:rsidRDefault="003A15CF" w:rsidP="003A15CF">
      <w:pPr>
        <w:rPr>
          <w:ins w:id="141" w:author="the author" w:date="2022-01-06T17:05:00Z"/>
          <w:rFonts w:cstheme="minorHAnsi"/>
        </w:rPr>
      </w:pPr>
      <w:ins w:id="142" w:author="the author" w:date="2022-01-06T17:05:00Z">
        <w:r>
          <w:rPr>
            <w:rFonts w:cstheme="minorHAnsi"/>
          </w:rPr>
          <w:t>RA: none</w:t>
        </w:r>
      </w:ins>
    </w:p>
    <w:p w14:paraId="1C451841" w14:textId="77777777" w:rsidR="003A15CF" w:rsidRPr="00364442" w:rsidRDefault="003A15CF" w:rsidP="003A15CF">
      <w:pPr>
        <w:rPr>
          <w:ins w:id="143" w:author="the author" w:date="2022-01-06T17:05:00Z"/>
          <w:rFonts w:cstheme="minorHAnsi"/>
        </w:rPr>
      </w:pPr>
      <w:ins w:id="144" w:author="the author" w:date="2022-01-06T17:05:00Z">
        <w:r>
          <w:rPr>
            <w:rFonts w:cstheme="minorHAnsi"/>
          </w:rPr>
          <w:t>G: none</w:t>
        </w:r>
      </w:ins>
    </w:p>
    <w:p w14:paraId="61334EA4" w14:textId="4826EC7D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大約到了晚上十一點左右，陷阱那裡傳出老鼠嘰嘰的叫聲，表示陷阱釣到老鼠了！</w:t>
      </w:r>
    </w:p>
    <w:p w14:paraId="7DB9842B" w14:textId="3A598E53" w:rsidR="0053085D" w:rsidRDefault="00812C75" w:rsidP="00E671D2">
      <w:pPr>
        <w:rPr>
          <w:ins w:id="145" w:author="the author" w:date="2021-10-24T23:04:00Z"/>
          <w:rFonts w:cstheme="minorHAnsi"/>
        </w:rPr>
      </w:pPr>
      <w:ins w:id="146" w:author="the author" w:date="2021-10-24T23:04:00Z">
        <w:r>
          <w:rPr>
            <w:rFonts w:cstheme="minorHAnsi"/>
          </w:rPr>
          <w:t xml:space="preserve">RM: </w:t>
        </w:r>
      </w:ins>
      <w:ins w:id="147" w:author="the author" w:date="2021-10-24T23:06:00Z">
        <w:r w:rsidRPr="00812C75">
          <w:rPr>
            <w:rFonts w:cstheme="minorHAnsi" w:hint="eastAsia"/>
            <w:rPrChange w:id="148" w:author="the author" w:date="2021-10-24T23:06:00Z">
              <w:rPr>
                <w:rFonts w:cstheme="minorHAnsi" w:hint="eastAsia"/>
                <w:highlight w:val="yellow"/>
              </w:rPr>
            </w:rPrChange>
          </w:rPr>
          <w:t>天黑了</w:t>
        </w:r>
        <w:r>
          <w:rPr>
            <w:rFonts w:cstheme="minorHAnsi" w:hint="eastAsia"/>
          </w:rPr>
          <w:t>之後</w:t>
        </w:r>
      </w:ins>
      <w:ins w:id="149" w:author="the author" w:date="2021-10-24T23:04:00Z">
        <w:r w:rsidRPr="00812C75">
          <w:rPr>
            <w:rFonts w:cstheme="minorHAnsi" w:hint="eastAsia"/>
          </w:rPr>
          <w:t>，</w:t>
        </w:r>
        <w:r>
          <w:rPr>
            <w:rFonts w:cstheme="minorHAnsi" w:hint="eastAsia"/>
          </w:rPr>
          <w:t>我們聽到</w:t>
        </w:r>
      </w:ins>
      <w:ins w:id="150" w:author="the author" w:date="2021-10-24T23:05:00Z">
        <w:r w:rsidRPr="00364442">
          <w:rPr>
            <w:rFonts w:cstheme="minorHAnsi"/>
            <w:lang w:bidi="he-IL"/>
          </w:rPr>
          <w:t>陷阱傳出</w:t>
        </w:r>
        <w:proofErr w:type="spellStart"/>
        <w:r w:rsidRPr="00364442">
          <w:rPr>
            <w:rFonts w:cstheme="minorHAnsi"/>
          </w:rPr>
          <w:t>tuzit</w:t>
        </w:r>
        <w:proofErr w:type="spellEnd"/>
        <w:r w:rsidRPr="00364442">
          <w:rPr>
            <w:rFonts w:cstheme="minorHAnsi"/>
          </w:rPr>
          <w:t xml:space="preserve"> </w:t>
        </w:r>
        <w:proofErr w:type="spellStart"/>
        <w:r w:rsidRPr="00364442">
          <w:rPr>
            <w:rFonts w:cstheme="minorHAnsi"/>
          </w:rPr>
          <w:t>tuzit</w:t>
        </w:r>
        <w:proofErr w:type="spellEnd"/>
        <w:r w:rsidRPr="00364442">
          <w:rPr>
            <w:rFonts w:cstheme="minorHAnsi"/>
            <w:lang w:bidi="he-IL"/>
          </w:rPr>
          <w:t>的聲</w:t>
        </w:r>
        <w:r>
          <w:rPr>
            <w:rFonts w:cstheme="minorHAnsi" w:hint="eastAsia"/>
            <w:lang w:bidi="he-IL"/>
          </w:rPr>
          <w:t>音，就知道釣到老鼠了。</w:t>
        </w:r>
      </w:ins>
    </w:p>
    <w:p w14:paraId="70124839" w14:textId="77777777" w:rsidR="00812C75" w:rsidRPr="00364442" w:rsidRDefault="00812C75" w:rsidP="00E671D2">
      <w:pPr>
        <w:rPr>
          <w:rFonts w:cstheme="minorHAnsi"/>
        </w:rPr>
      </w:pPr>
    </w:p>
    <w:p w14:paraId="35C45713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812C75">
        <w:rPr>
          <w:rFonts w:cstheme="minorHAnsi"/>
          <w:highlight w:val="yellow"/>
          <w:rPrChange w:id="151" w:author="the author" w:date="2021-10-24T23:03:00Z">
            <w:rPr>
              <w:rFonts w:cstheme="minorHAnsi"/>
            </w:rPr>
          </w:rPrChange>
        </w:rPr>
        <w:t>lgon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tehok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mpuw</w:t>
      </w:r>
      <w:proofErr w:type="spellEnd"/>
      <w:r w:rsidRPr="00364442">
        <w:rPr>
          <w:rFonts w:cstheme="minorHAnsi"/>
        </w:rPr>
        <w:t xml:space="preserve"> spung </w:t>
      </w:r>
      <w:proofErr w:type="spellStart"/>
      <w:r w:rsidRPr="00364442">
        <w:rPr>
          <w:rFonts w:cstheme="minorHAnsi"/>
        </w:rPr>
        <w:t>hazi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yasa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son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mlaw</w:t>
      </w:r>
      <w:proofErr w:type="spellEnd"/>
      <w:r w:rsidRPr="00364442">
        <w:rPr>
          <w:rFonts w:cstheme="minorHAnsi"/>
        </w:rPr>
        <w:t xml:space="preserve"> la.</w:t>
      </w:r>
    </w:p>
    <w:p w14:paraId="571A8D3B" w14:textId="77777777" w:rsidR="003A15CF" w:rsidRDefault="003A15CF" w:rsidP="003A15CF">
      <w:pPr>
        <w:rPr>
          <w:ins w:id="152" w:author="the author" w:date="2022-01-06T17:05:00Z"/>
          <w:rFonts w:cstheme="minorHAnsi"/>
        </w:rPr>
      </w:pPr>
      <w:ins w:id="153" w:author="the author" w:date="2022-01-06T17:05:00Z">
        <w:r>
          <w:rPr>
            <w:rFonts w:cstheme="minorHAnsi"/>
          </w:rPr>
          <w:t>RA: none</w:t>
        </w:r>
      </w:ins>
    </w:p>
    <w:p w14:paraId="30A8FEF4" w14:textId="77777777" w:rsidR="003A15CF" w:rsidRPr="00364442" w:rsidRDefault="003A15CF" w:rsidP="003A15CF">
      <w:pPr>
        <w:rPr>
          <w:ins w:id="154" w:author="the author" w:date="2022-01-06T17:05:00Z"/>
          <w:rFonts w:cstheme="minorHAnsi"/>
        </w:rPr>
      </w:pPr>
      <w:ins w:id="155" w:author="the author" w:date="2022-01-06T17:05:00Z">
        <w:r>
          <w:rPr>
            <w:rFonts w:cstheme="minorHAnsi"/>
          </w:rPr>
          <w:t>G: none</w:t>
        </w:r>
      </w:ins>
    </w:p>
    <w:p w14:paraId="484D53F6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父親不急著去收，待約深夜一點，父親就帶我去收老鼠。</w:t>
      </w:r>
    </w:p>
    <w:p w14:paraId="31C43124" w14:textId="4D76AE5A" w:rsidR="0053085D" w:rsidRDefault="00812C75" w:rsidP="00E671D2">
      <w:pPr>
        <w:rPr>
          <w:ins w:id="156" w:author="the author" w:date="2021-10-24T23:02:00Z"/>
          <w:rFonts w:cstheme="minorHAnsi"/>
        </w:rPr>
      </w:pPr>
      <w:ins w:id="157" w:author="the author" w:date="2021-10-24T23:02:00Z">
        <w:r>
          <w:rPr>
            <w:rFonts w:cstheme="minorHAnsi"/>
          </w:rPr>
          <w:t xml:space="preserve">RM: </w:t>
        </w:r>
        <w:r w:rsidRPr="00812C75">
          <w:rPr>
            <w:rFonts w:cstheme="minorHAnsi" w:hint="eastAsia"/>
            <w:highlight w:val="yellow"/>
            <w:rPrChange w:id="158" w:author="the author" w:date="2021-10-24T23:03:00Z">
              <w:rPr>
                <w:rFonts w:cstheme="minorHAnsi" w:hint="eastAsia"/>
              </w:rPr>
            </w:rPrChange>
          </w:rPr>
          <w:t>留</w:t>
        </w:r>
        <w:r>
          <w:rPr>
            <w:rFonts w:cstheme="minorHAnsi" w:hint="eastAsia"/>
          </w:rPr>
          <w:t>到</w:t>
        </w:r>
      </w:ins>
      <w:ins w:id="159" w:author="the author" w:date="2021-10-24T23:03:00Z">
        <w:r>
          <w:rPr>
            <w:rFonts w:cstheme="minorHAnsi" w:hint="eastAsia"/>
          </w:rPr>
          <w:t>大約一點，我們就去收老鼠。</w:t>
        </w:r>
      </w:ins>
    </w:p>
    <w:p w14:paraId="3DD66245" w14:textId="77777777" w:rsidR="00812C75" w:rsidRPr="00364442" w:rsidRDefault="00812C75" w:rsidP="00E671D2">
      <w:pPr>
        <w:rPr>
          <w:rFonts w:cstheme="minorHAnsi"/>
        </w:rPr>
      </w:pPr>
    </w:p>
    <w:p w14:paraId="75F365E8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kun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milaw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puniq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psyax</w:t>
      </w:r>
      <w:proofErr w:type="spellEnd"/>
      <w:r w:rsidRPr="00364442">
        <w:rPr>
          <w:rFonts w:cstheme="minorHAnsi"/>
        </w:rPr>
        <w:t xml:space="preserve"> maku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cyux </w:t>
      </w:r>
      <w:proofErr w:type="spellStart"/>
      <w:r w:rsidRPr="00364442">
        <w:rPr>
          <w:rFonts w:cstheme="minorHAnsi"/>
        </w:rPr>
        <w:t>muqi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>.</w:t>
      </w:r>
    </w:p>
    <w:p w14:paraId="38CF50C0" w14:textId="77777777" w:rsidR="003A15CF" w:rsidRDefault="003A15CF" w:rsidP="003A15CF">
      <w:pPr>
        <w:rPr>
          <w:ins w:id="160" w:author="the author" w:date="2022-01-06T17:05:00Z"/>
          <w:rFonts w:cstheme="minorHAnsi"/>
        </w:rPr>
      </w:pPr>
      <w:ins w:id="161" w:author="the author" w:date="2022-01-06T17:05:00Z">
        <w:r>
          <w:rPr>
            <w:rFonts w:cstheme="minorHAnsi"/>
          </w:rPr>
          <w:lastRenderedPageBreak/>
          <w:t>RA: none</w:t>
        </w:r>
      </w:ins>
    </w:p>
    <w:p w14:paraId="0459990A" w14:textId="77777777" w:rsidR="003A15CF" w:rsidRPr="00364442" w:rsidRDefault="003A15CF" w:rsidP="003A15CF">
      <w:pPr>
        <w:rPr>
          <w:ins w:id="162" w:author="the author" w:date="2022-01-06T17:05:00Z"/>
          <w:rFonts w:cstheme="minorHAnsi"/>
        </w:rPr>
      </w:pPr>
      <w:ins w:id="163" w:author="the author" w:date="2022-01-06T17:05:00Z">
        <w:r>
          <w:rPr>
            <w:rFonts w:cstheme="minorHAnsi"/>
          </w:rPr>
          <w:t>G: none</w:t>
        </w:r>
      </w:ins>
    </w:p>
    <w:p w14:paraId="29B945C0" w14:textId="473F0BE4" w:rsidR="0053085D" w:rsidRDefault="0053085D" w:rsidP="00E671D2">
      <w:pPr>
        <w:rPr>
          <w:ins w:id="164" w:author="the author" w:date="2021-10-24T22:58:00Z"/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我幫父親拿火把，他一個一個收起捕獵到的老鼠，</w:t>
      </w:r>
    </w:p>
    <w:p w14:paraId="1941FF09" w14:textId="2ABEBD4E" w:rsidR="00812C75" w:rsidRDefault="00812C75" w:rsidP="00E671D2">
      <w:pPr>
        <w:rPr>
          <w:ins w:id="165" w:author="the author" w:date="2021-10-24T22:59:00Z"/>
          <w:rFonts w:cstheme="minorHAnsi"/>
        </w:rPr>
      </w:pPr>
      <w:ins w:id="166" w:author="the author" w:date="2021-10-24T22:59:00Z">
        <w:r>
          <w:rPr>
            <w:rFonts w:cstheme="minorHAnsi"/>
          </w:rPr>
          <w:t xml:space="preserve">RM: </w:t>
        </w:r>
        <w:r>
          <w:rPr>
            <w:rFonts w:cstheme="minorHAnsi" w:hint="eastAsia"/>
          </w:rPr>
          <w:t>我用火照，</w:t>
        </w:r>
      </w:ins>
      <w:ins w:id="167" w:author="the author" w:date="2021-10-24T23:00:00Z">
        <w:r>
          <w:rPr>
            <w:rFonts w:cstheme="minorHAnsi" w:hint="eastAsia"/>
          </w:rPr>
          <w:t>照著父親讓他解開老鼠。</w:t>
        </w:r>
      </w:ins>
    </w:p>
    <w:p w14:paraId="0B0614A7" w14:textId="77777777" w:rsidR="00812C75" w:rsidRPr="00364442" w:rsidRDefault="00812C75" w:rsidP="00E671D2">
      <w:pPr>
        <w:rPr>
          <w:rFonts w:cstheme="minorHAnsi"/>
        </w:rPr>
      </w:pPr>
    </w:p>
    <w:p w14:paraId="5BE57D9A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Suqun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muqi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kwara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mwah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tatak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lpgun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pitu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pgan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msyaw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kwara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nagan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>.</w:t>
      </w:r>
    </w:p>
    <w:p w14:paraId="740EB11B" w14:textId="77777777" w:rsidR="003A15CF" w:rsidRDefault="003A15CF" w:rsidP="003A15CF">
      <w:pPr>
        <w:rPr>
          <w:ins w:id="168" w:author="the author" w:date="2022-01-06T17:05:00Z"/>
          <w:rFonts w:cstheme="minorHAnsi"/>
        </w:rPr>
      </w:pPr>
      <w:ins w:id="169" w:author="the author" w:date="2022-01-06T17:05:00Z">
        <w:r>
          <w:rPr>
            <w:rFonts w:cstheme="minorHAnsi"/>
          </w:rPr>
          <w:t>RA: none</w:t>
        </w:r>
      </w:ins>
    </w:p>
    <w:p w14:paraId="72AD49A6" w14:textId="77777777" w:rsidR="003A15CF" w:rsidRPr="00364442" w:rsidRDefault="003A15CF" w:rsidP="003A15CF">
      <w:pPr>
        <w:rPr>
          <w:ins w:id="170" w:author="the author" w:date="2022-01-06T17:05:00Z"/>
          <w:rFonts w:cstheme="minorHAnsi"/>
        </w:rPr>
      </w:pPr>
      <w:ins w:id="171" w:author="the author" w:date="2022-01-06T17:05:00Z">
        <w:r>
          <w:rPr>
            <w:rFonts w:cstheme="minorHAnsi"/>
          </w:rPr>
          <w:t>G: none</w:t>
        </w:r>
      </w:ins>
    </w:p>
    <w:p w14:paraId="0E10725C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那一次，我們捕獲到約七十幾隻老鼠。</w:t>
      </w:r>
    </w:p>
    <w:p w14:paraId="11AA4026" w14:textId="5D063E29" w:rsidR="0053085D" w:rsidRDefault="00812C75" w:rsidP="00E671D2">
      <w:pPr>
        <w:rPr>
          <w:ins w:id="172" w:author="the author" w:date="2021-10-24T22:57:00Z"/>
          <w:rFonts w:cstheme="minorHAnsi"/>
        </w:rPr>
      </w:pPr>
      <w:ins w:id="173" w:author="the author" w:date="2021-10-24T22:59:00Z">
        <w:r>
          <w:rPr>
            <w:rFonts w:cstheme="minorHAnsi"/>
          </w:rPr>
          <w:t xml:space="preserve">RM: </w:t>
        </w:r>
      </w:ins>
      <w:ins w:id="174" w:author="the author" w:date="2021-10-24T22:57:00Z">
        <w:r>
          <w:rPr>
            <w:rFonts w:cstheme="minorHAnsi" w:hint="eastAsia"/>
          </w:rPr>
          <w:t>解完全部的老鼠後，我們到工寮，算了</w:t>
        </w:r>
      </w:ins>
      <w:ins w:id="175" w:author="the author" w:date="2021-10-24T22:58:00Z">
        <w:r>
          <w:rPr>
            <w:rFonts w:cstheme="minorHAnsi" w:hint="eastAsia"/>
          </w:rPr>
          <w:t>算</w:t>
        </w:r>
      </w:ins>
      <w:ins w:id="176" w:author="the author" w:date="2021-10-24T22:57:00Z">
        <w:r>
          <w:rPr>
            <w:rFonts w:cstheme="minorHAnsi" w:hint="eastAsia"/>
          </w:rPr>
          <w:t>，</w:t>
        </w:r>
      </w:ins>
      <w:ins w:id="177" w:author="the author" w:date="2021-10-24T22:58:00Z">
        <w:r>
          <w:rPr>
            <w:rFonts w:cstheme="minorHAnsi" w:hint="eastAsia"/>
          </w:rPr>
          <w:t>總共捕獲</w:t>
        </w:r>
      </w:ins>
      <w:ins w:id="178" w:author="the author" w:date="2021-10-24T22:57:00Z">
        <w:r>
          <w:rPr>
            <w:rFonts w:cstheme="minorHAnsi" w:hint="eastAsia"/>
          </w:rPr>
          <w:t>七十幾</w:t>
        </w:r>
      </w:ins>
      <w:ins w:id="179" w:author="the author" w:date="2021-10-24T22:58:00Z">
        <w:r>
          <w:rPr>
            <w:rFonts w:cstheme="minorHAnsi" w:hint="eastAsia"/>
          </w:rPr>
          <w:t>隻。</w:t>
        </w:r>
      </w:ins>
    </w:p>
    <w:p w14:paraId="02E3CDA5" w14:textId="77777777" w:rsidR="00812C75" w:rsidRPr="00364442" w:rsidRDefault="00812C75" w:rsidP="00E671D2">
      <w:pPr>
        <w:rPr>
          <w:rFonts w:cstheme="minorHAnsi"/>
        </w:rPr>
      </w:pPr>
    </w:p>
    <w:p w14:paraId="6BA82AE7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twangan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mutung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qhoniq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eastAsia="Calibri" w:cstheme="minorHAnsi"/>
        </w:rPr>
        <w:t>ho</w:t>
      </w:r>
      <w:r w:rsidRPr="00364442">
        <w:rPr>
          <w:rFonts w:cstheme="minorHAnsi"/>
        </w:rPr>
        <w:t>pa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puniq</w:t>
      </w:r>
      <w:proofErr w:type="spellEnd"/>
      <w:r w:rsidRPr="00364442">
        <w:rPr>
          <w:rFonts w:cstheme="minorHAnsi"/>
        </w:rPr>
        <w:t xml:space="preserve"> la, </w:t>
      </w:r>
      <w:proofErr w:type="spellStart"/>
      <w:r w:rsidRPr="00364442">
        <w:rPr>
          <w:rFonts w:cstheme="minorHAnsi"/>
        </w:rPr>
        <w:t>syukan</w:t>
      </w:r>
      <w:proofErr w:type="spellEnd"/>
      <w:r w:rsidRPr="00364442">
        <w:rPr>
          <w:rFonts w:cstheme="minorHAnsi"/>
        </w:rPr>
        <w:t xml:space="preserve"> na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>.</w:t>
      </w:r>
    </w:p>
    <w:p w14:paraId="3A90B041" w14:textId="77777777" w:rsidR="003A15CF" w:rsidRDefault="003A15CF" w:rsidP="003A15CF">
      <w:pPr>
        <w:rPr>
          <w:ins w:id="180" w:author="the author" w:date="2022-01-06T17:06:00Z"/>
          <w:rFonts w:cstheme="minorHAnsi"/>
        </w:rPr>
      </w:pPr>
      <w:ins w:id="181" w:author="the author" w:date="2022-01-06T17:06:00Z">
        <w:r>
          <w:rPr>
            <w:rFonts w:cstheme="minorHAnsi"/>
          </w:rPr>
          <w:t>RA: none</w:t>
        </w:r>
      </w:ins>
    </w:p>
    <w:p w14:paraId="5BC6741F" w14:textId="77777777" w:rsidR="003A15CF" w:rsidRPr="00364442" w:rsidRDefault="003A15CF" w:rsidP="003A15CF">
      <w:pPr>
        <w:rPr>
          <w:ins w:id="182" w:author="the author" w:date="2022-01-06T17:06:00Z"/>
          <w:rFonts w:cstheme="minorHAnsi"/>
        </w:rPr>
      </w:pPr>
      <w:ins w:id="183" w:author="the author" w:date="2022-01-06T17:06:00Z">
        <w:r>
          <w:rPr>
            <w:rFonts w:cstheme="minorHAnsi"/>
          </w:rPr>
          <w:t>G: none</w:t>
        </w:r>
      </w:ins>
    </w:p>
    <w:p w14:paraId="2D82D615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回到工寮後父親忙著燒烤老鼠毛，</w:t>
      </w:r>
    </w:p>
    <w:p w14:paraId="7148079B" w14:textId="04ADADDB" w:rsidR="0053085D" w:rsidRDefault="00812C75" w:rsidP="00E671D2">
      <w:pPr>
        <w:rPr>
          <w:ins w:id="184" w:author="the author" w:date="2021-10-24T22:55:00Z"/>
          <w:rFonts w:cstheme="minorHAnsi"/>
        </w:rPr>
      </w:pPr>
      <w:ins w:id="185" w:author="the author" w:date="2021-10-24T22:55:00Z">
        <w:r>
          <w:rPr>
            <w:rFonts w:cstheme="minorHAnsi"/>
          </w:rPr>
          <w:t>RM:</w:t>
        </w:r>
      </w:ins>
      <w:ins w:id="186" w:author="the author" w:date="2021-10-24T22:56:00Z">
        <w:r>
          <w:rPr>
            <w:rFonts w:cstheme="minorHAnsi"/>
          </w:rPr>
          <w:t xml:space="preserve"> </w:t>
        </w:r>
        <w:r>
          <w:rPr>
            <w:rFonts w:cstheme="minorHAnsi" w:hint="eastAsia"/>
          </w:rPr>
          <w:t>添加柴火，然後火大了後，父親把老鼠燒毛。</w:t>
        </w:r>
      </w:ins>
    </w:p>
    <w:p w14:paraId="799B8EF3" w14:textId="77777777" w:rsidR="00812C75" w:rsidRPr="00364442" w:rsidRDefault="00812C75" w:rsidP="00E671D2">
      <w:pPr>
        <w:rPr>
          <w:rFonts w:cstheme="minorHAnsi"/>
        </w:rPr>
      </w:pPr>
    </w:p>
    <w:p w14:paraId="0C2E8736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siy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ktay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obeh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masuq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smayuk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pongan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myan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minnanak</w:t>
      </w:r>
      <w:proofErr w:type="spellEnd"/>
      <w:r w:rsidRPr="00364442">
        <w:rPr>
          <w:rFonts w:cstheme="minorHAnsi"/>
        </w:rPr>
        <w:t xml:space="preserve"> na </w:t>
      </w:r>
      <w:proofErr w:type="spellStart"/>
      <w:r w:rsidRPr="00364442">
        <w:rPr>
          <w:rFonts w:cstheme="minorHAnsi"/>
        </w:rPr>
        <w:t>hngyang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aring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kraya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hnyan</w:t>
      </w:r>
      <w:proofErr w:type="spellEnd"/>
      <w:r w:rsidRPr="00364442">
        <w:rPr>
          <w:rFonts w:cstheme="minorHAnsi"/>
        </w:rPr>
        <w:t xml:space="preserve"> "</w:t>
      </w:r>
      <w:proofErr w:type="spellStart"/>
      <w:r w:rsidRPr="00364442">
        <w:rPr>
          <w:rFonts w:cstheme="minorHAnsi"/>
        </w:rPr>
        <w:t>byus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byus</w:t>
      </w:r>
      <w:proofErr w:type="spellEnd"/>
      <w:r w:rsidRPr="00364442">
        <w:rPr>
          <w:rFonts w:cstheme="minorHAnsi"/>
        </w:rPr>
        <w:t xml:space="preserve">" </w:t>
      </w:r>
      <w:proofErr w:type="spellStart"/>
      <w:r w:rsidRPr="00364442">
        <w:rPr>
          <w:rFonts w:cstheme="minorHAnsi"/>
        </w:rPr>
        <w:t>muci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tehok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llyuw</w:t>
      </w:r>
      <w:proofErr w:type="spellEnd"/>
      <w:r w:rsidRPr="00364442">
        <w:rPr>
          <w:rFonts w:cstheme="minorHAnsi"/>
        </w:rPr>
        <w:t xml:space="preserve"> na </w:t>
      </w:r>
      <w:proofErr w:type="spellStart"/>
      <w:r w:rsidRPr="00364442">
        <w:rPr>
          <w:rFonts w:cstheme="minorHAnsi"/>
        </w:rPr>
        <w:t>tatak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giwan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sunu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behuy</w:t>
      </w:r>
      <w:proofErr w:type="spellEnd"/>
      <w:r w:rsidRPr="00364442">
        <w:rPr>
          <w:rFonts w:cstheme="minorHAnsi"/>
        </w:rPr>
        <w:t xml:space="preserve"> “</w:t>
      </w:r>
      <w:proofErr w:type="spellStart"/>
      <w:r w:rsidRPr="00364442">
        <w:rPr>
          <w:rFonts w:cstheme="minorHAnsi"/>
        </w:rPr>
        <w:t>lat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lat</w:t>
      </w:r>
      <w:proofErr w:type="spellEnd"/>
      <w:r w:rsidRPr="00364442">
        <w:rPr>
          <w:rFonts w:cstheme="minorHAnsi"/>
        </w:rPr>
        <w:t xml:space="preserve">” son nya </w:t>
      </w:r>
      <w:proofErr w:type="spellStart"/>
      <w:r w:rsidRPr="00812C75">
        <w:rPr>
          <w:rFonts w:cstheme="minorHAnsi"/>
          <w:highlight w:val="yellow"/>
          <w:rPrChange w:id="187" w:author="the author" w:date="2021-10-24T22:54:00Z">
            <w:rPr>
              <w:rFonts w:cstheme="minorHAnsi"/>
            </w:rPr>
          </w:rPrChange>
        </w:rPr>
        <w:t>mzuy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tatak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memaw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obeh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uyut</w:t>
      </w:r>
      <w:proofErr w:type="spellEnd"/>
      <w:r w:rsidRPr="00364442">
        <w:rPr>
          <w:rFonts w:cstheme="minorHAnsi"/>
        </w:rPr>
        <w:t xml:space="preserve"> qu </w:t>
      </w:r>
      <w:proofErr w:type="spellStart"/>
      <w:r w:rsidRPr="00364442">
        <w:rPr>
          <w:rFonts w:cstheme="minorHAnsi"/>
        </w:rPr>
        <w:t>puniq</w:t>
      </w:r>
      <w:proofErr w:type="spellEnd"/>
      <w:r w:rsidRPr="00364442">
        <w:rPr>
          <w:rFonts w:cstheme="minorHAnsi"/>
        </w:rPr>
        <w:t xml:space="preserve"> qasa.</w:t>
      </w:r>
    </w:p>
    <w:p w14:paraId="021AAB27" w14:textId="77777777" w:rsidR="003A15CF" w:rsidRDefault="003A15CF" w:rsidP="003A15CF">
      <w:pPr>
        <w:rPr>
          <w:ins w:id="188" w:author="the author" w:date="2022-01-06T17:06:00Z"/>
          <w:rFonts w:cstheme="minorHAnsi"/>
        </w:rPr>
      </w:pPr>
      <w:ins w:id="189" w:author="the author" w:date="2022-01-06T17:06:00Z">
        <w:r>
          <w:rPr>
            <w:rFonts w:cstheme="minorHAnsi"/>
          </w:rPr>
          <w:t>RA: none</w:t>
        </w:r>
      </w:ins>
    </w:p>
    <w:p w14:paraId="54249C42" w14:textId="77777777" w:rsidR="003A15CF" w:rsidRPr="00364442" w:rsidRDefault="003A15CF" w:rsidP="003A15CF">
      <w:pPr>
        <w:rPr>
          <w:ins w:id="190" w:author="the author" w:date="2022-01-06T17:06:00Z"/>
          <w:rFonts w:cstheme="minorHAnsi"/>
        </w:rPr>
      </w:pPr>
      <w:ins w:id="191" w:author="the author" w:date="2022-01-06T17:06:00Z">
        <w:r>
          <w:rPr>
            <w:rFonts w:cstheme="minorHAnsi"/>
          </w:rPr>
          <w:t>G: none</w:t>
        </w:r>
      </w:ins>
    </w:p>
    <w:p w14:paraId="7005E826" w14:textId="746C8441" w:rsidR="0053085D" w:rsidRPr="00364442" w:rsidRDefault="0053085D" w:rsidP="0053085D">
      <w:pPr>
        <w:rPr>
          <w:rFonts w:cstheme="minorHAnsi"/>
          <w:lang w:bidi="he-IL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正燒著，突然的聽到一聲巨響，像一陣狂風從工寮上方颳下來，把工寮震得搖搖晃晃，用來取暖的火堆也幾乎熄滅。</w:t>
      </w:r>
    </w:p>
    <w:p w14:paraId="1DAB0D72" w14:textId="4577802B" w:rsidR="0053085D" w:rsidRDefault="00364442" w:rsidP="00A874E2">
      <w:pPr>
        <w:rPr>
          <w:ins w:id="192" w:author="the author" w:date="2021-10-24T22:47:00Z"/>
          <w:rFonts w:cstheme="minorHAnsi"/>
        </w:rPr>
      </w:pPr>
      <w:ins w:id="193" w:author="the author" w:date="2021-10-24T22:47:00Z">
        <w:r w:rsidRPr="00364442">
          <w:rPr>
            <w:rFonts w:cstheme="minorHAnsi"/>
          </w:rPr>
          <w:t>RM:</w:t>
        </w:r>
        <w:r>
          <w:rPr>
            <w:rFonts w:cstheme="minorHAnsi"/>
          </w:rPr>
          <w:t xml:space="preserve"> </w:t>
        </w:r>
      </w:ins>
      <w:ins w:id="194" w:author="the author" w:date="2021-10-24T22:48:00Z">
        <w:r>
          <w:rPr>
            <w:rFonts w:cstheme="minorHAnsi" w:hint="eastAsia"/>
          </w:rPr>
          <w:t>突然，我父親幾乎要燒完時，我們聽到奇怪的</w:t>
        </w:r>
      </w:ins>
      <w:ins w:id="195" w:author="the author" w:date="2021-10-24T22:49:00Z">
        <w:r>
          <w:rPr>
            <w:rFonts w:cstheme="minorHAnsi" w:hint="eastAsia"/>
          </w:rPr>
          <w:t>聲音，</w:t>
        </w:r>
        <w:proofErr w:type="spellStart"/>
        <w:r>
          <w:rPr>
            <w:rFonts w:cstheme="minorHAnsi"/>
          </w:rPr>
          <w:t>byus</w:t>
        </w:r>
        <w:proofErr w:type="spellEnd"/>
        <w:r>
          <w:rPr>
            <w:rFonts w:cstheme="minorHAnsi"/>
          </w:rPr>
          <w:t xml:space="preserve"> </w:t>
        </w:r>
        <w:proofErr w:type="spellStart"/>
        <w:r>
          <w:rPr>
            <w:rFonts w:cstheme="minorHAnsi"/>
          </w:rPr>
          <w:t>byus</w:t>
        </w:r>
      </w:ins>
      <w:proofErr w:type="spellEnd"/>
      <w:ins w:id="196" w:author="the author" w:date="2021-10-24T22:52:00Z">
        <w:r>
          <w:rPr>
            <w:rFonts w:cstheme="minorHAnsi" w:hint="eastAsia"/>
          </w:rPr>
          <w:t>地從上方來</w:t>
        </w:r>
      </w:ins>
      <w:ins w:id="197" w:author="the author" w:date="2021-10-24T22:50:00Z">
        <w:r>
          <w:rPr>
            <w:rFonts w:cstheme="minorHAnsi" w:hint="eastAsia"/>
          </w:rPr>
          <w:t>到工寮的尾端</w:t>
        </w:r>
      </w:ins>
      <w:ins w:id="198" w:author="the author" w:date="2021-10-24T22:51:00Z">
        <w:r>
          <w:rPr>
            <w:rFonts w:cstheme="minorHAnsi" w:hint="eastAsia"/>
          </w:rPr>
          <w:t>，</w:t>
        </w:r>
      </w:ins>
      <w:ins w:id="199" w:author="the author" w:date="2021-10-24T22:53:00Z">
        <w:r w:rsidR="00812C75">
          <w:rPr>
            <w:rFonts w:cstheme="minorHAnsi"/>
          </w:rPr>
          <w:t xml:space="preserve"> </w:t>
        </w:r>
        <w:r w:rsidR="00812C75">
          <w:rPr>
            <w:rFonts w:cstheme="minorHAnsi" w:hint="eastAsia"/>
          </w:rPr>
          <w:t>就好像地震，風</w:t>
        </w:r>
        <w:proofErr w:type="spellStart"/>
        <w:r w:rsidR="00812C75" w:rsidRPr="00364442">
          <w:rPr>
            <w:rFonts w:cstheme="minorHAnsi"/>
          </w:rPr>
          <w:t>lat</w:t>
        </w:r>
        <w:proofErr w:type="spellEnd"/>
        <w:r w:rsidR="00812C75" w:rsidRPr="00364442">
          <w:rPr>
            <w:rFonts w:cstheme="minorHAnsi"/>
          </w:rPr>
          <w:t xml:space="preserve"> </w:t>
        </w:r>
        <w:proofErr w:type="spellStart"/>
        <w:r w:rsidR="00812C75" w:rsidRPr="00364442">
          <w:rPr>
            <w:rFonts w:cstheme="minorHAnsi"/>
          </w:rPr>
          <w:t>lat</w:t>
        </w:r>
        <w:proofErr w:type="spellEnd"/>
        <w:r w:rsidR="00812C75">
          <w:rPr>
            <w:rFonts w:cstheme="minorHAnsi" w:hint="eastAsia"/>
          </w:rPr>
          <w:t>地</w:t>
        </w:r>
      </w:ins>
      <w:ins w:id="200" w:author="the author" w:date="2021-10-24T22:54:00Z">
        <w:r w:rsidR="00812C75">
          <w:rPr>
            <w:rFonts w:cstheme="minorHAnsi" w:hint="eastAsia"/>
          </w:rPr>
          <w:t>把</w:t>
        </w:r>
      </w:ins>
      <w:ins w:id="201" w:author="the author" w:date="2021-10-24T22:53:00Z">
        <w:r w:rsidR="00812C75">
          <w:rPr>
            <w:rFonts w:cstheme="minorHAnsi" w:hint="eastAsia"/>
          </w:rPr>
          <w:t>整個工寮</w:t>
        </w:r>
      </w:ins>
      <w:ins w:id="202" w:author="the author" w:date="2021-10-24T22:54:00Z">
        <w:r w:rsidR="00812C75" w:rsidRPr="00812C75">
          <w:rPr>
            <w:rFonts w:cstheme="minorHAnsi" w:hint="eastAsia"/>
            <w:highlight w:val="yellow"/>
            <w:rPrChange w:id="203" w:author="the author" w:date="2021-10-24T22:54:00Z">
              <w:rPr>
                <w:rFonts w:cstheme="minorHAnsi" w:hint="eastAsia"/>
              </w:rPr>
            </w:rPrChange>
          </w:rPr>
          <w:t>搖晃</w:t>
        </w:r>
      </w:ins>
      <w:ins w:id="204" w:author="the author" w:date="2021-10-24T22:51:00Z">
        <w:r>
          <w:rPr>
            <w:rFonts w:cstheme="minorHAnsi" w:hint="eastAsia"/>
          </w:rPr>
          <w:t>，</w:t>
        </w:r>
      </w:ins>
      <w:ins w:id="205" w:author="the author" w:date="2021-10-24T22:55:00Z">
        <w:r w:rsidR="00812C75">
          <w:rPr>
            <w:rFonts w:cstheme="minorHAnsi" w:hint="eastAsia"/>
          </w:rPr>
          <w:t>那個火也都差點要熄滅了。</w:t>
        </w:r>
      </w:ins>
    </w:p>
    <w:p w14:paraId="0A692113" w14:textId="77777777" w:rsidR="00364442" w:rsidRPr="00364442" w:rsidRDefault="00364442" w:rsidP="00A874E2">
      <w:pPr>
        <w:rPr>
          <w:rFonts w:cstheme="minorHAnsi"/>
        </w:rPr>
      </w:pPr>
    </w:p>
    <w:p w14:paraId="2DA432C0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>A: none</w:t>
      </w:r>
    </w:p>
    <w:p w14:paraId="7F825FC8" w14:textId="77777777" w:rsidR="003A15CF" w:rsidRDefault="003A15CF" w:rsidP="003A15CF">
      <w:pPr>
        <w:rPr>
          <w:ins w:id="206" w:author="the author" w:date="2022-01-06T17:06:00Z"/>
          <w:rFonts w:cstheme="minorHAnsi"/>
        </w:rPr>
      </w:pPr>
      <w:ins w:id="207" w:author="the author" w:date="2022-01-06T17:06:00Z">
        <w:r>
          <w:rPr>
            <w:rFonts w:cstheme="minorHAnsi"/>
          </w:rPr>
          <w:t>RA: none</w:t>
        </w:r>
      </w:ins>
    </w:p>
    <w:p w14:paraId="47A17890" w14:textId="77777777" w:rsidR="003A15CF" w:rsidRPr="00364442" w:rsidRDefault="003A15CF" w:rsidP="003A15CF">
      <w:pPr>
        <w:rPr>
          <w:ins w:id="208" w:author="the author" w:date="2022-01-06T17:06:00Z"/>
          <w:rFonts w:cstheme="minorHAnsi"/>
        </w:rPr>
      </w:pPr>
      <w:ins w:id="209" w:author="the author" w:date="2022-01-06T17:06:00Z">
        <w:r>
          <w:rPr>
            <w:rFonts w:cstheme="minorHAnsi"/>
          </w:rPr>
          <w:t>G: none</w:t>
        </w:r>
      </w:ins>
    </w:p>
    <w:p w14:paraId="0F3BBEF4" w14:textId="23CEFF01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我害怕的問父親：「那是什麼聲音？」父親鎮定的囘答：「那是風，只是風太大了。」</w:t>
      </w:r>
    </w:p>
    <w:p w14:paraId="19FA2D2F" w14:textId="131A2447" w:rsidR="0053085D" w:rsidRDefault="003A15CF" w:rsidP="00A874E2">
      <w:pPr>
        <w:rPr>
          <w:ins w:id="210" w:author="the author" w:date="2022-01-06T17:06:00Z"/>
          <w:rFonts w:cstheme="minorHAnsi"/>
        </w:rPr>
      </w:pPr>
      <w:ins w:id="211" w:author="the author" w:date="2022-01-06T17:06:00Z">
        <w:r>
          <w:rPr>
            <w:rFonts w:cstheme="minorHAnsi"/>
          </w:rPr>
          <w:t xml:space="preserve">RM: </w:t>
        </w:r>
      </w:ins>
    </w:p>
    <w:p w14:paraId="6CEE7754" w14:textId="77777777" w:rsidR="003A15CF" w:rsidRPr="00364442" w:rsidRDefault="003A15CF" w:rsidP="00A874E2">
      <w:pPr>
        <w:rPr>
          <w:rFonts w:cstheme="minorHAnsi"/>
        </w:rPr>
      </w:pPr>
    </w:p>
    <w:p w14:paraId="17684495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ngungu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saku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memaw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  <w:highlight w:val="yellow"/>
          <w:rPrChange w:id="212" w:author="the author" w:date="2021-10-24T22:45:00Z">
            <w:rPr>
              <w:rFonts w:cstheme="minorHAnsi"/>
            </w:rPr>
          </w:rPrChange>
        </w:rPr>
        <w:t>trhyan</w:t>
      </w:r>
      <w:proofErr w:type="spellEnd"/>
      <w:r w:rsidRPr="00364442">
        <w:rPr>
          <w:rFonts w:cstheme="minorHAnsi"/>
        </w:rPr>
        <w:t xml:space="preserve"> hi maku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usuw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hi maku </w:t>
      </w:r>
      <w:proofErr w:type="spellStart"/>
      <w:r w:rsidRPr="00364442">
        <w:rPr>
          <w:rFonts w:cstheme="minorHAnsi"/>
        </w:rPr>
        <w:t>uzi</w:t>
      </w:r>
      <w:proofErr w:type="spellEnd"/>
      <w:r w:rsidRPr="00364442">
        <w:rPr>
          <w:rFonts w:cstheme="minorHAnsi"/>
        </w:rPr>
        <w:t>.</w:t>
      </w:r>
    </w:p>
    <w:p w14:paraId="002CCE11" w14:textId="77777777" w:rsidR="003A15CF" w:rsidRDefault="003A15CF" w:rsidP="003A15CF">
      <w:pPr>
        <w:rPr>
          <w:ins w:id="213" w:author="the author" w:date="2022-01-06T17:06:00Z"/>
          <w:rFonts w:cstheme="minorHAnsi"/>
        </w:rPr>
      </w:pPr>
      <w:ins w:id="214" w:author="the author" w:date="2022-01-06T17:06:00Z">
        <w:r>
          <w:rPr>
            <w:rFonts w:cstheme="minorHAnsi"/>
          </w:rPr>
          <w:t>RA: none</w:t>
        </w:r>
      </w:ins>
    </w:p>
    <w:p w14:paraId="51EA04DE" w14:textId="77777777" w:rsidR="003A15CF" w:rsidRPr="00364442" w:rsidRDefault="003A15CF" w:rsidP="003A15CF">
      <w:pPr>
        <w:rPr>
          <w:ins w:id="215" w:author="the author" w:date="2022-01-06T17:06:00Z"/>
          <w:rFonts w:cstheme="minorHAnsi"/>
        </w:rPr>
      </w:pPr>
      <w:ins w:id="216" w:author="the author" w:date="2022-01-06T17:06:00Z">
        <w:r>
          <w:rPr>
            <w:rFonts w:cstheme="minorHAnsi"/>
          </w:rPr>
          <w:lastRenderedPageBreak/>
          <w:t>G: none</w:t>
        </w:r>
      </w:ins>
    </w:p>
    <w:p w14:paraId="161BD562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當時我嚇得寒毛直豎，害怕的看著父親，</w:t>
      </w:r>
    </w:p>
    <w:p w14:paraId="4295C361" w14:textId="0761FAD9" w:rsidR="0053085D" w:rsidRDefault="00364442" w:rsidP="00A874E2">
      <w:pPr>
        <w:rPr>
          <w:ins w:id="217" w:author="the author" w:date="2021-10-24T22:45:00Z"/>
          <w:rFonts w:cstheme="minorHAnsi"/>
        </w:rPr>
      </w:pPr>
      <w:ins w:id="218" w:author="the author" w:date="2021-10-24T22:45:00Z">
        <w:r w:rsidRPr="00364442">
          <w:rPr>
            <w:rFonts w:cstheme="minorHAnsi"/>
          </w:rPr>
          <w:t>RM:</w:t>
        </w:r>
        <w:r>
          <w:rPr>
            <w:rFonts w:cstheme="minorHAnsi"/>
          </w:rPr>
          <w:t xml:space="preserve"> </w:t>
        </w:r>
        <w:r>
          <w:rPr>
            <w:rFonts w:cstheme="minorHAnsi" w:hint="eastAsia"/>
          </w:rPr>
          <w:t>我非常害怕，我的</w:t>
        </w:r>
      </w:ins>
      <w:ins w:id="219" w:author="the author" w:date="2021-10-24T22:46:00Z">
        <w:r>
          <w:rPr>
            <w:rFonts w:cstheme="minorHAnsi" w:hint="eastAsia"/>
          </w:rPr>
          <w:t>身體</w:t>
        </w:r>
      </w:ins>
      <w:ins w:id="220" w:author="the author" w:date="2021-10-24T22:45:00Z">
        <w:r>
          <w:rPr>
            <w:rFonts w:cstheme="minorHAnsi" w:hint="eastAsia"/>
          </w:rPr>
          <w:t>都</w:t>
        </w:r>
        <w:r w:rsidRPr="00364442">
          <w:rPr>
            <w:rFonts w:cstheme="minorHAnsi" w:hint="eastAsia"/>
            <w:highlight w:val="yellow"/>
            <w:lang w:bidi="he-IL"/>
            <w:rPrChange w:id="221" w:author="the author" w:date="2021-10-24T22:46:00Z">
              <w:rPr>
                <w:rFonts w:cstheme="minorHAnsi" w:hint="eastAsia"/>
                <w:lang w:bidi="he-IL"/>
              </w:rPr>
            </w:rPrChange>
          </w:rPr>
          <w:t>豎直</w:t>
        </w:r>
      </w:ins>
      <w:ins w:id="222" w:author="the author" w:date="2021-10-24T22:46:00Z">
        <w:r>
          <w:rPr>
            <w:rFonts w:cstheme="minorHAnsi" w:hint="eastAsia"/>
            <w:lang w:bidi="he-IL"/>
          </w:rPr>
          <w:t>，也非常沈重。</w:t>
        </w:r>
      </w:ins>
    </w:p>
    <w:p w14:paraId="15FDD7A3" w14:textId="77777777" w:rsidR="00364442" w:rsidRPr="00364442" w:rsidRDefault="00364442" w:rsidP="00A874E2">
      <w:pPr>
        <w:rPr>
          <w:rFonts w:cstheme="minorHAnsi"/>
        </w:rPr>
      </w:pPr>
    </w:p>
    <w:p w14:paraId="6750BAE6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maku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baqun</w:t>
      </w:r>
      <w:proofErr w:type="spellEnd"/>
      <w:r w:rsidRPr="00364442">
        <w:rPr>
          <w:rFonts w:cstheme="minorHAnsi"/>
        </w:rPr>
        <w:t xml:space="preserve"> nya, nyux mwah </w:t>
      </w:r>
      <w:proofErr w:type="spellStart"/>
      <w:r w:rsidRPr="00364442">
        <w:rPr>
          <w:rFonts w:cstheme="minorHAnsi"/>
        </w:rPr>
        <w:t>sramat</w:t>
      </w:r>
      <w:proofErr w:type="spellEnd"/>
      <w:r w:rsidRPr="00364442">
        <w:rPr>
          <w:rFonts w:cstheme="minorHAnsi"/>
        </w:rPr>
        <w:t xml:space="preserve"> la ma.</w:t>
      </w:r>
    </w:p>
    <w:p w14:paraId="50F7D4D8" w14:textId="77777777" w:rsidR="003A15CF" w:rsidRDefault="003A15CF" w:rsidP="003A15CF">
      <w:pPr>
        <w:rPr>
          <w:ins w:id="223" w:author="the author" w:date="2022-01-06T17:06:00Z"/>
          <w:rFonts w:cstheme="minorHAnsi"/>
        </w:rPr>
      </w:pPr>
      <w:ins w:id="224" w:author="the author" w:date="2022-01-06T17:06:00Z">
        <w:r>
          <w:rPr>
            <w:rFonts w:cstheme="minorHAnsi"/>
          </w:rPr>
          <w:t>RA: none</w:t>
        </w:r>
      </w:ins>
    </w:p>
    <w:p w14:paraId="4EAD4167" w14:textId="77777777" w:rsidR="003A15CF" w:rsidRPr="00364442" w:rsidRDefault="003A15CF" w:rsidP="003A15CF">
      <w:pPr>
        <w:rPr>
          <w:ins w:id="225" w:author="the author" w:date="2022-01-06T17:06:00Z"/>
          <w:rFonts w:cstheme="minorHAnsi"/>
        </w:rPr>
      </w:pPr>
      <w:ins w:id="226" w:author="the author" w:date="2022-01-06T17:06:00Z">
        <w:r>
          <w:rPr>
            <w:rFonts w:cstheme="minorHAnsi"/>
          </w:rPr>
          <w:t>G: none</w:t>
        </w:r>
      </w:ins>
    </w:p>
    <w:p w14:paraId="1F1EF8A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>M: none</w:t>
      </w:r>
    </w:p>
    <w:p w14:paraId="64568E29" w14:textId="5197AF9E" w:rsidR="0053085D" w:rsidRDefault="00364442" w:rsidP="00550ECE">
      <w:pPr>
        <w:rPr>
          <w:ins w:id="227" w:author="the author" w:date="2021-10-24T22:44:00Z"/>
          <w:rFonts w:cstheme="minorHAnsi"/>
        </w:rPr>
      </w:pPr>
      <w:ins w:id="228" w:author="the author" w:date="2021-10-24T22:44:00Z">
        <w:r w:rsidRPr="00364442">
          <w:rPr>
            <w:rFonts w:cstheme="minorHAnsi"/>
          </w:rPr>
          <w:t>RM:</w:t>
        </w:r>
        <w:r>
          <w:rPr>
            <w:rFonts w:cstheme="minorHAnsi"/>
          </w:rPr>
          <w:t xml:space="preserve"> </w:t>
        </w:r>
        <w:r>
          <w:rPr>
            <w:rFonts w:cstheme="minorHAnsi" w:hint="eastAsia"/>
          </w:rPr>
          <w:t>我的父親，他知道，</w:t>
        </w:r>
      </w:ins>
      <w:ins w:id="229" w:author="the author" w:date="2021-10-24T23:19:00Z">
        <w:r w:rsidR="00077E95">
          <w:rPr>
            <w:rFonts w:cstheme="minorHAnsi" w:hint="eastAsia"/>
          </w:rPr>
          <w:t>鬼神</w:t>
        </w:r>
      </w:ins>
      <w:ins w:id="230" w:author="the author" w:date="2021-10-24T22:44:00Z">
        <w:r>
          <w:rPr>
            <w:rFonts w:cstheme="minorHAnsi" w:hint="eastAsia"/>
          </w:rPr>
          <w:t>來嚇人。</w:t>
        </w:r>
      </w:ins>
    </w:p>
    <w:p w14:paraId="1C7AFA51" w14:textId="77777777" w:rsidR="00364442" w:rsidRPr="00364442" w:rsidRDefault="00364442" w:rsidP="00550ECE">
      <w:pPr>
        <w:rPr>
          <w:rFonts w:cstheme="minorHAnsi"/>
        </w:rPr>
      </w:pPr>
    </w:p>
    <w:p w14:paraId="01527AD1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kyalun</w:t>
      </w:r>
      <w:proofErr w:type="spellEnd"/>
      <w:r w:rsidRPr="00364442">
        <w:rPr>
          <w:rFonts w:cstheme="minorHAnsi"/>
        </w:rPr>
        <w:t xml:space="preserve"> nya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behuy</w:t>
      </w:r>
      <w:proofErr w:type="spellEnd"/>
      <w:r w:rsidRPr="00364442">
        <w:rPr>
          <w:rFonts w:cstheme="minorHAnsi"/>
        </w:rPr>
        <w:t xml:space="preserve"> qasa </w:t>
      </w:r>
      <w:proofErr w:type="spellStart"/>
      <w:r w:rsidRPr="00364442">
        <w:rPr>
          <w:rFonts w:cstheme="minorHAnsi"/>
        </w:rPr>
        <w:t>mha</w:t>
      </w:r>
      <w:proofErr w:type="spellEnd"/>
      <w:r w:rsidRPr="00364442">
        <w:rPr>
          <w:rFonts w:cstheme="minorHAnsi"/>
        </w:rPr>
        <w:t xml:space="preserve">: </w:t>
      </w:r>
      <w:proofErr w:type="spellStart"/>
      <w:r w:rsidRPr="00364442">
        <w:rPr>
          <w:rFonts w:cstheme="minorHAnsi"/>
        </w:rPr>
        <w:t>laxiy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uwah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sramat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biqay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misu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, ne! qaniq! son nya </w:t>
      </w:r>
      <w:proofErr w:type="spellStart"/>
      <w:r w:rsidRPr="00364442">
        <w:rPr>
          <w:rFonts w:cstheme="minorHAnsi"/>
        </w:rPr>
        <w:t>kmayal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hmobing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tunux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maku, </w:t>
      </w:r>
      <w:proofErr w:type="spellStart"/>
      <w:r w:rsidRPr="00364442">
        <w:rPr>
          <w:rFonts w:cstheme="minorHAnsi"/>
        </w:rPr>
        <w:t>sbuling</w:t>
      </w:r>
      <w:proofErr w:type="spellEnd"/>
      <w:r w:rsidRPr="00364442">
        <w:rPr>
          <w:rFonts w:cstheme="minorHAnsi"/>
        </w:rPr>
        <w:t xml:space="preserve"> nya </w:t>
      </w:r>
      <w:proofErr w:type="spellStart"/>
      <w:r w:rsidRPr="00364442">
        <w:rPr>
          <w:rFonts w:cstheme="minorHAnsi"/>
        </w:rPr>
        <w:t>tanux</w:t>
      </w:r>
      <w:proofErr w:type="spellEnd"/>
      <w:r w:rsidRPr="00364442">
        <w:rPr>
          <w:rFonts w:cstheme="minorHAnsi"/>
        </w:rPr>
        <w:t xml:space="preserve">, ne! qaniq! usa la! son nya </w:t>
      </w:r>
      <w:proofErr w:type="spellStart"/>
      <w:r w:rsidRPr="00364442">
        <w:rPr>
          <w:rFonts w:cstheme="minorHAnsi"/>
        </w:rPr>
        <w:t>pturing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kmal</w:t>
      </w:r>
      <w:proofErr w:type="spellEnd"/>
      <w:r w:rsidRPr="00364442">
        <w:rPr>
          <w:rFonts w:cstheme="minorHAnsi"/>
        </w:rPr>
        <w:t>.</w:t>
      </w:r>
    </w:p>
    <w:p w14:paraId="6D0F05E0" w14:textId="77777777" w:rsidR="003A15CF" w:rsidRDefault="003A15CF" w:rsidP="003A15CF">
      <w:pPr>
        <w:rPr>
          <w:ins w:id="231" w:author="the author" w:date="2022-01-06T17:06:00Z"/>
          <w:rFonts w:cstheme="minorHAnsi"/>
        </w:rPr>
      </w:pPr>
      <w:ins w:id="232" w:author="the author" w:date="2022-01-06T17:06:00Z">
        <w:r>
          <w:rPr>
            <w:rFonts w:cstheme="minorHAnsi"/>
          </w:rPr>
          <w:t>RA: none</w:t>
        </w:r>
      </w:ins>
    </w:p>
    <w:p w14:paraId="74616160" w14:textId="77777777" w:rsidR="003A15CF" w:rsidRPr="00364442" w:rsidRDefault="003A15CF" w:rsidP="003A15CF">
      <w:pPr>
        <w:rPr>
          <w:ins w:id="233" w:author="the author" w:date="2022-01-06T17:06:00Z"/>
          <w:rFonts w:cstheme="minorHAnsi"/>
        </w:rPr>
      </w:pPr>
      <w:ins w:id="234" w:author="the author" w:date="2022-01-06T17:06:00Z">
        <w:r>
          <w:rPr>
            <w:rFonts w:cstheme="minorHAnsi"/>
          </w:rPr>
          <w:t>G: none</w:t>
        </w:r>
      </w:ins>
    </w:p>
    <w:p w14:paraId="543E4F29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只見他拿了幾隻老鼠，剁掉頭，往那風的方向丟去說：「拿去！老鼠的頭給你吃，走吧！離開這裡，不要到這裡找麻煩！」父親連續丟了四、五個老鼠頭之後，</w:t>
      </w:r>
      <w:r w:rsidRPr="00364442">
        <w:rPr>
          <w:rFonts w:cstheme="minorHAnsi"/>
        </w:rPr>
        <w:t xml:space="preserve"> </w:t>
      </w:r>
    </w:p>
    <w:p w14:paraId="756FAA50" w14:textId="33BD7401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RM: </w:t>
      </w:r>
      <w:r w:rsidRPr="00364442">
        <w:rPr>
          <w:rFonts w:cstheme="minorHAnsi"/>
        </w:rPr>
        <w:t>他</w:t>
      </w:r>
      <w:del w:id="235" w:author="the author" w:date="2021-10-24T22:28:00Z">
        <w:r w:rsidRPr="00364442" w:rsidDel="00364442">
          <w:rPr>
            <w:rFonts w:cstheme="minorHAnsi"/>
          </w:rPr>
          <w:delText>(</w:delText>
        </w:r>
        <w:r w:rsidRPr="00364442" w:rsidDel="00364442">
          <w:rPr>
            <w:rFonts w:cstheme="minorHAnsi"/>
          </w:rPr>
          <w:delText>父親</w:delText>
        </w:r>
        <w:r w:rsidRPr="00364442" w:rsidDel="00364442">
          <w:rPr>
            <w:rFonts w:cstheme="minorHAnsi"/>
          </w:rPr>
          <w:delText>)</w:delText>
        </w:r>
      </w:del>
      <w:r w:rsidRPr="00364442">
        <w:rPr>
          <w:rFonts w:cstheme="minorHAnsi"/>
        </w:rPr>
        <w:t>對著</w:t>
      </w:r>
      <w:ins w:id="236" w:author="the author" w:date="2021-10-24T23:19:00Z">
        <w:r w:rsidR="00077E95">
          <w:rPr>
            <w:rFonts w:cstheme="minorHAnsi" w:hint="eastAsia"/>
          </w:rPr>
          <w:t>那陣</w:t>
        </w:r>
      </w:ins>
      <w:r w:rsidRPr="00364442">
        <w:rPr>
          <w:rFonts w:cstheme="minorHAnsi"/>
        </w:rPr>
        <w:t>風說：「不要來嚇人</w:t>
      </w:r>
      <w:del w:id="237" w:author="the author" w:date="2021-10-24T22:44:00Z">
        <w:r w:rsidRPr="00364442" w:rsidDel="00364442">
          <w:rPr>
            <w:rFonts w:cstheme="minorHAnsi"/>
          </w:rPr>
          <w:delText>(sramat)</w:delText>
        </w:r>
      </w:del>
      <w:r w:rsidRPr="00364442">
        <w:rPr>
          <w:rFonts w:cstheme="minorHAnsi"/>
        </w:rPr>
        <w:t>，我給你老鼠！</w:t>
      </w:r>
      <w:r w:rsidRPr="00364442">
        <w:rPr>
          <w:rFonts w:cstheme="minorHAnsi"/>
        </w:rPr>
        <w:t>ne</w:t>
      </w:r>
      <w:r w:rsidRPr="00364442">
        <w:rPr>
          <w:rFonts w:cstheme="minorHAnsi"/>
        </w:rPr>
        <w:t>！吃吧！」然後我的父親切下幾個老鼠頭，朝外頭丟去並指著說：「</w:t>
      </w:r>
      <w:r w:rsidRPr="00364442">
        <w:rPr>
          <w:rFonts w:cstheme="minorHAnsi"/>
        </w:rPr>
        <w:t>ne</w:t>
      </w:r>
      <w:r w:rsidRPr="00364442">
        <w:rPr>
          <w:rFonts w:cstheme="minorHAnsi"/>
        </w:rPr>
        <w:t>！吃吧！走吧！」</w:t>
      </w:r>
    </w:p>
    <w:p w14:paraId="53BCD978" w14:textId="77777777" w:rsidR="0053085D" w:rsidRPr="00364442" w:rsidRDefault="0053085D" w:rsidP="00550ECE">
      <w:pPr>
        <w:rPr>
          <w:rFonts w:cstheme="minorHAnsi"/>
        </w:rPr>
      </w:pPr>
    </w:p>
    <w:p w14:paraId="7649BE12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yasa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"</w:t>
      </w:r>
      <w:proofErr w:type="spellStart"/>
      <w:r w:rsidRPr="00364442">
        <w:rPr>
          <w:rFonts w:cstheme="minorHAnsi"/>
        </w:rPr>
        <w:t>byus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byus</w:t>
      </w:r>
      <w:proofErr w:type="spellEnd"/>
      <w:r w:rsidRPr="00364442">
        <w:rPr>
          <w:rFonts w:cstheme="minorHAnsi"/>
        </w:rPr>
        <w:t xml:space="preserve">" </w:t>
      </w:r>
      <w:proofErr w:type="spellStart"/>
      <w:r w:rsidRPr="00364442">
        <w:rPr>
          <w:rFonts w:cstheme="minorHAnsi"/>
        </w:rPr>
        <w:t>muci</w:t>
      </w:r>
      <w:proofErr w:type="spellEnd"/>
      <w:r w:rsidRPr="00364442">
        <w:rPr>
          <w:rFonts w:cstheme="minorHAnsi"/>
        </w:rPr>
        <w:t xml:space="preserve"> wal </w:t>
      </w:r>
      <w:proofErr w:type="spellStart"/>
      <w:r w:rsidRPr="00364442">
        <w:rPr>
          <w:rFonts w:cstheme="minorHAnsi"/>
        </w:rPr>
        <w:t>kura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uruw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mnwah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sramat</w:t>
      </w:r>
      <w:proofErr w:type="spellEnd"/>
      <w:r w:rsidRPr="00364442">
        <w:rPr>
          <w:rFonts w:cstheme="minorHAnsi"/>
        </w:rPr>
        <w:t xml:space="preserve"> qasa.</w:t>
      </w:r>
    </w:p>
    <w:p w14:paraId="111AF81E" w14:textId="77777777" w:rsidR="003A15CF" w:rsidRDefault="003A15CF" w:rsidP="003A15CF">
      <w:pPr>
        <w:rPr>
          <w:ins w:id="238" w:author="the author" w:date="2022-01-06T17:06:00Z"/>
          <w:rFonts w:cstheme="minorHAnsi"/>
        </w:rPr>
      </w:pPr>
      <w:ins w:id="239" w:author="the author" w:date="2022-01-06T17:06:00Z">
        <w:r>
          <w:rPr>
            <w:rFonts w:cstheme="minorHAnsi"/>
          </w:rPr>
          <w:t>RA: none</w:t>
        </w:r>
      </w:ins>
    </w:p>
    <w:p w14:paraId="52AD41FB" w14:textId="77777777" w:rsidR="003A15CF" w:rsidRPr="00364442" w:rsidRDefault="003A15CF" w:rsidP="003A15CF">
      <w:pPr>
        <w:rPr>
          <w:ins w:id="240" w:author="the author" w:date="2022-01-06T17:06:00Z"/>
          <w:rFonts w:cstheme="minorHAnsi"/>
        </w:rPr>
      </w:pPr>
      <w:ins w:id="241" w:author="the author" w:date="2022-01-06T17:06:00Z">
        <w:r>
          <w:rPr>
            <w:rFonts w:cstheme="minorHAnsi"/>
          </w:rPr>
          <w:t>G: none</w:t>
        </w:r>
      </w:ins>
    </w:p>
    <w:p w14:paraId="060DA6EA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那個風就往老鼠陷阱的方向去。</w:t>
      </w:r>
    </w:p>
    <w:p w14:paraId="32D462A0" w14:textId="742833B5" w:rsidR="00364442" w:rsidRDefault="00364442" w:rsidP="00364442">
      <w:pPr>
        <w:rPr>
          <w:ins w:id="242" w:author="the author" w:date="2021-10-24T22:41:00Z"/>
          <w:rFonts w:cstheme="minorHAnsi"/>
        </w:rPr>
      </w:pPr>
      <w:ins w:id="243" w:author="the author" w:date="2021-10-24T22:41:00Z">
        <w:r>
          <w:rPr>
            <w:rFonts w:cstheme="minorHAnsi"/>
          </w:rPr>
          <w:t xml:space="preserve">RM: </w:t>
        </w:r>
      </w:ins>
      <w:ins w:id="244" w:author="the author" w:date="2021-10-24T22:42:00Z">
        <w:r>
          <w:rPr>
            <w:rFonts w:cstheme="minorHAnsi" w:hint="eastAsia"/>
          </w:rPr>
          <w:t>因此，那個來嚇人的</w:t>
        </w:r>
      </w:ins>
      <w:ins w:id="245" w:author="the author" w:date="2021-10-24T23:19:00Z">
        <w:r w:rsidR="00077E95">
          <w:rPr>
            <w:rFonts w:cstheme="minorHAnsi" w:hint="eastAsia"/>
          </w:rPr>
          <w:t>風</w:t>
        </w:r>
      </w:ins>
      <w:ins w:id="246" w:author="the author" w:date="2021-10-24T22:42:00Z">
        <w:r>
          <w:rPr>
            <w:rFonts w:cstheme="minorHAnsi" w:hint="eastAsia"/>
          </w:rPr>
          <w:t>就</w:t>
        </w:r>
        <w:proofErr w:type="spellStart"/>
        <w:r>
          <w:rPr>
            <w:rFonts w:cstheme="minorHAnsi"/>
          </w:rPr>
          <w:t>byus</w:t>
        </w:r>
        <w:proofErr w:type="spellEnd"/>
        <w:r>
          <w:rPr>
            <w:rFonts w:cstheme="minorHAnsi"/>
          </w:rPr>
          <w:t xml:space="preserve"> buys</w:t>
        </w:r>
        <w:r>
          <w:rPr>
            <w:rFonts w:cstheme="minorHAnsi" w:hint="eastAsia"/>
          </w:rPr>
          <w:t>的往</w:t>
        </w:r>
      </w:ins>
      <w:ins w:id="247" w:author="the author" w:date="2021-10-24T22:43:00Z">
        <w:r>
          <w:rPr>
            <w:rFonts w:cstheme="minorHAnsi" w:hint="eastAsia"/>
          </w:rPr>
          <w:t>陷阱去了。</w:t>
        </w:r>
      </w:ins>
    </w:p>
    <w:p w14:paraId="36B420F2" w14:textId="77777777" w:rsidR="0053085D" w:rsidRPr="00364442" w:rsidRDefault="0053085D" w:rsidP="00550ECE">
      <w:pPr>
        <w:rPr>
          <w:rFonts w:cstheme="minorHAnsi"/>
        </w:rPr>
      </w:pPr>
    </w:p>
    <w:p w14:paraId="57312619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pcingan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>, cyux “</w:t>
      </w:r>
      <w:proofErr w:type="spellStart"/>
      <w:r w:rsidRPr="00364442">
        <w:rPr>
          <w:rFonts w:cstheme="minorHAnsi"/>
        </w:rPr>
        <w:t>tuzit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tuzit</w:t>
      </w:r>
      <w:proofErr w:type="spellEnd"/>
      <w:r w:rsidRPr="00364442">
        <w:rPr>
          <w:rFonts w:cstheme="minorHAnsi"/>
        </w:rPr>
        <w:t xml:space="preserve">” </w:t>
      </w:r>
      <w:proofErr w:type="spellStart"/>
      <w:r w:rsidRPr="00364442">
        <w:rPr>
          <w:rFonts w:cstheme="minorHAnsi"/>
        </w:rPr>
        <w:t>muciy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lozi</w:t>
      </w:r>
      <w:proofErr w:type="spellEnd"/>
      <w:r w:rsidRPr="00364442">
        <w:rPr>
          <w:rFonts w:cstheme="minorHAnsi"/>
        </w:rPr>
        <w:t>.</w:t>
      </w:r>
    </w:p>
    <w:p w14:paraId="586093D6" w14:textId="77777777" w:rsidR="003A15CF" w:rsidRDefault="003A15CF" w:rsidP="003A15CF">
      <w:pPr>
        <w:rPr>
          <w:ins w:id="248" w:author="the author" w:date="2022-01-06T17:06:00Z"/>
          <w:rFonts w:cstheme="minorHAnsi"/>
        </w:rPr>
      </w:pPr>
      <w:ins w:id="249" w:author="the author" w:date="2022-01-06T17:06:00Z">
        <w:r>
          <w:rPr>
            <w:rFonts w:cstheme="minorHAnsi"/>
          </w:rPr>
          <w:t>RA: none</w:t>
        </w:r>
      </w:ins>
    </w:p>
    <w:p w14:paraId="0C145FB2" w14:textId="77777777" w:rsidR="003A15CF" w:rsidRPr="00364442" w:rsidRDefault="003A15CF" w:rsidP="003A15CF">
      <w:pPr>
        <w:rPr>
          <w:ins w:id="250" w:author="the author" w:date="2022-01-06T17:06:00Z"/>
          <w:rFonts w:cstheme="minorHAnsi"/>
        </w:rPr>
      </w:pPr>
      <w:ins w:id="251" w:author="the author" w:date="2022-01-06T17:06:00Z">
        <w:r>
          <w:rPr>
            <w:rFonts w:cstheme="minorHAnsi"/>
          </w:rPr>
          <w:t>G: none</w:t>
        </w:r>
      </w:ins>
    </w:p>
    <w:p w14:paraId="138F77C8" w14:textId="07CCAA76" w:rsidR="0053085D" w:rsidRPr="00364442" w:rsidRDefault="0053085D" w:rsidP="0053085D">
      <w:pPr>
        <w:rPr>
          <w:rFonts w:cstheme="minorHAnsi"/>
          <w:lang w:bidi="he-IL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過不久，老鼠陷阱那裡又傳來老鼠嘰嘰的叫聲了。</w:t>
      </w:r>
    </w:p>
    <w:p w14:paraId="4E6ED3BC" w14:textId="652814C1" w:rsidR="0053085D" w:rsidRDefault="003A15CF" w:rsidP="00550ECE">
      <w:pPr>
        <w:rPr>
          <w:ins w:id="252" w:author="the author" w:date="2022-01-06T17:06:00Z"/>
          <w:rFonts w:cstheme="minorHAnsi"/>
        </w:rPr>
      </w:pPr>
      <w:ins w:id="253" w:author="the author" w:date="2022-01-06T17:06:00Z">
        <w:r>
          <w:rPr>
            <w:rFonts w:cstheme="minorHAnsi"/>
          </w:rPr>
          <w:t>RM:</w:t>
        </w:r>
      </w:ins>
    </w:p>
    <w:p w14:paraId="4DB11A23" w14:textId="77777777" w:rsidR="003A15CF" w:rsidRPr="00364442" w:rsidRDefault="003A15CF" w:rsidP="00550ECE">
      <w:pPr>
        <w:rPr>
          <w:rFonts w:cstheme="minorHAnsi"/>
        </w:rPr>
      </w:pPr>
    </w:p>
    <w:p w14:paraId="64C19CB6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sasan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san </w:t>
      </w:r>
      <w:proofErr w:type="spellStart"/>
      <w:r w:rsidRPr="00364442">
        <w:rPr>
          <w:rFonts w:cstheme="minorHAnsi"/>
        </w:rPr>
        <w:t>mlaw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maku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yapit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qutux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nanak</w:t>
      </w:r>
      <w:proofErr w:type="spellEnd"/>
      <w:r w:rsidRPr="00364442">
        <w:rPr>
          <w:rFonts w:cstheme="minorHAnsi"/>
        </w:rPr>
        <w:t xml:space="preserve"> cyux </w:t>
      </w:r>
      <w:proofErr w:type="spellStart"/>
      <w:r w:rsidRPr="00364442">
        <w:rPr>
          <w:rFonts w:cstheme="minorHAnsi"/>
        </w:rPr>
        <w:t>ciriq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qoli</w:t>
      </w:r>
      <w:proofErr w:type="spellEnd"/>
      <w:r w:rsidRPr="00364442">
        <w:rPr>
          <w:rFonts w:cstheme="minorHAnsi"/>
        </w:rPr>
        <w:t xml:space="preserve"> la.</w:t>
      </w:r>
    </w:p>
    <w:p w14:paraId="453BE17B" w14:textId="77777777" w:rsidR="003A15CF" w:rsidRDefault="003A15CF" w:rsidP="003A15CF">
      <w:pPr>
        <w:rPr>
          <w:ins w:id="254" w:author="the author" w:date="2022-01-06T17:06:00Z"/>
          <w:rFonts w:cstheme="minorHAnsi"/>
        </w:rPr>
      </w:pPr>
      <w:ins w:id="255" w:author="the author" w:date="2022-01-06T17:06:00Z">
        <w:r>
          <w:rPr>
            <w:rFonts w:cstheme="minorHAnsi"/>
          </w:rPr>
          <w:t>RA: none</w:t>
        </w:r>
      </w:ins>
    </w:p>
    <w:p w14:paraId="2546184B" w14:textId="77777777" w:rsidR="003A15CF" w:rsidRPr="00364442" w:rsidRDefault="003A15CF" w:rsidP="003A15CF">
      <w:pPr>
        <w:rPr>
          <w:ins w:id="256" w:author="the author" w:date="2022-01-06T17:06:00Z"/>
          <w:rFonts w:cstheme="minorHAnsi"/>
        </w:rPr>
      </w:pPr>
      <w:ins w:id="257" w:author="the author" w:date="2022-01-06T17:06:00Z">
        <w:r>
          <w:rPr>
            <w:rFonts w:cstheme="minorHAnsi"/>
          </w:rPr>
          <w:t>G: none</w:t>
        </w:r>
      </w:ins>
    </w:p>
    <w:p w14:paraId="72A5DDA3" w14:textId="60BC426C" w:rsidR="0053085D" w:rsidRDefault="0053085D" w:rsidP="0053085D">
      <w:pPr>
        <w:rPr>
          <w:ins w:id="258" w:author="the author" w:date="2021-10-24T23:20:00Z"/>
          <w:rFonts w:cstheme="minorHAnsi"/>
          <w:lang w:bidi="he-IL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「到了早上，父親去看陷阱，只釣到一隻老鼠。</w:t>
      </w:r>
    </w:p>
    <w:p w14:paraId="4982369B" w14:textId="1A8D9DA7" w:rsidR="00364442" w:rsidRPr="00364442" w:rsidRDefault="003A15CF" w:rsidP="00550ECE">
      <w:pPr>
        <w:rPr>
          <w:rFonts w:cstheme="minorHAnsi"/>
        </w:rPr>
      </w:pPr>
      <w:ins w:id="259" w:author="the author" w:date="2022-01-06T17:07:00Z">
        <w:r>
          <w:rPr>
            <w:rFonts w:cstheme="minorHAnsi"/>
          </w:rPr>
          <w:t xml:space="preserve">RM: </w:t>
        </w:r>
      </w:ins>
    </w:p>
    <w:p w14:paraId="16D7AAA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lastRenderedPageBreak/>
        <w:t>A: none</w:t>
      </w:r>
    </w:p>
    <w:p w14:paraId="32F15AA3" w14:textId="77777777" w:rsidR="003A15CF" w:rsidRDefault="003A15CF" w:rsidP="003A15CF">
      <w:pPr>
        <w:rPr>
          <w:ins w:id="260" w:author="the author" w:date="2022-01-06T17:07:00Z"/>
          <w:rFonts w:cstheme="minorHAnsi"/>
        </w:rPr>
      </w:pPr>
      <w:ins w:id="261" w:author="the author" w:date="2022-01-06T17:07:00Z">
        <w:r>
          <w:rPr>
            <w:rFonts w:cstheme="minorHAnsi"/>
          </w:rPr>
          <w:t>RA: none</w:t>
        </w:r>
      </w:ins>
    </w:p>
    <w:p w14:paraId="702EE5B9" w14:textId="77777777" w:rsidR="003A15CF" w:rsidRPr="00364442" w:rsidRDefault="003A15CF" w:rsidP="003A15CF">
      <w:pPr>
        <w:rPr>
          <w:ins w:id="262" w:author="the author" w:date="2022-01-06T17:07:00Z"/>
          <w:rFonts w:cstheme="minorHAnsi"/>
        </w:rPr>
      </w:pPr>
      <w:ins w:id="263" w:author="the author" w:date="2022-01-06T17:07:00Z">
        <w:r>
          <w:rPr>
            <w:rFonts w:cstheme="minorHAnsi"/>
          </w:rPr>
          <w:t>G: none</w:t>
        </w:r>
      </w:ins>
    </w:p>
    <w:p w14:paraId="6ABB5CB4" w14:textId="00C22425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我問父親，為什麼上半夜捕了那麼多老鼠，但是下半夜只捕到一隻老鼠呢？</w:t>
      </w:r>
    </w:p>
    <w:p w14:paraId="5528BC96" w14:textId="7AC511F5" w:rsidR="0053085D" w:rsidRDefault="003A15CF" w:rsidP="00550ECE">
      <w:pPr>
        <w:rPr>
          <w:ins w:id="264" w:author="the author" w:date="2022-01-06T17:07:00Z"/>
          <w:rFonts w:cstheme="minorHAnsi"/>
        </w:rPr>
      </w:pPr>
      <w:ins w:id="265" w:author="the author" w:date="2022-01-06T17:07:00Z">
        <w:r>
          <w:rPr>
            <w:rFonts w:cstheme="minorHAnsi"/>
          </w:rPr>
          <w:t>RM:</w:t>
        </w:r>
      </w:ins>
    </w:p>
    <w:p w14:paraId="754ECC00" w14:textId="77777777" w:rsidR="003A15CF" w:rsidRPr="00364442" w:rsidRDefault="003A15CF" w:rsidP="00550ECE">
      <w:pPr>
        <w:rPr>
          <w:rFonts w:cstheme="minorHAnsi"/>
        </w:rPr>
      </w:pPr>
    </w:p>
    <w:p w14:paraId="729FE0C8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kmayal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yaba</w:t>
      </w:r>
      <w:proofErr w:type="spellEnd"/>
      <w:r w:rsidRPr="00364442">
        <w:rPr>
          <w:rFonts w:cstheme="minorHAnsi"/>
        </w:rPr>
        <w:t xml:space="preserve"> maku </w:t>
      </w:r>
      <w:proofErr w:type="spellStart"/>
      <w:r w:rsidRPr="00364442">
        <w:rPr>
          <w:rFonts w:cstheme="minorHAnsi"/>
        </w:rPr>
        <w:t>mha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wahan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sramat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lga</w:t>
      </w:r>
      <w:proofErr w:type="spellEnd"/>
      <w:r w:rsidRPr="00364442">
        <w:rPr>
          <w:rFonts w:cstheme="minorHAnsi"/>
        </w:rPr>
        <w:t xml:space="preserve">, </w:t>
      </w:r>
      <w:r w:rsidRPr="00364442">
        <w:rPr>
          <w:rFonts w:cstheme="minorHAnsi"/>
          <w:highlight w:val="yellow"/>
          <w:rPrChange w:id="266" w:author="the author" w:date="2021-10-24T22:40:00Z">
            <w:rPr>
              <w:rFonts w:cstheme="minorHAnsi"/>
            </w:rPr>
          </w:rPrChange>
        </w:rPr>
        <w:t xml:space="preserve">ini </w:t>
      </w:r>
      <w:proofErr w:type="spellStart"/>
      <w:r w:rsidRPr="00364442">
        <w:rPr>
          <w:rFonts w:cstheme="minorHAnsi"/>
          <w:highlight w:val="yellow"/>
          <w:rPrChange w:id="267" w:author="the author" w:date="2021-10-24T22:40:00Z">
            <w:rPr>
              <w:rFonts w:cstheme="minorHAnsi"/>
            </w:rPr>
          </w:rPrChange>
        </w:rPr>
        <w:t>nbah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qoyat</w:t>
      </w:r>
      <w:proofErr w:type="spellEnd"/>
      <w:r w:rsidRPr="00364442">
        <w:rPr>
          <w:rFonts w:cstheme="minorHAnsi"/>
        </w:rPr>
        <w:t xml:space="preserve"> la.</w:t>
      </w:r>
    </w:p>
    <w:p w14:paraId="7089A070" w14:textId="77777777" w:rsidR="003A15CF" w:rsidRDefault="003A15CF" w:rsidP="003A15CF">
      <w:pPr>
        <w:rPr>
          <w:ins w:id="268" w:author="the author" w:date="2022-01-06T17:07:00Z"/>
          <w:rFonts w:cstheme="minorHAnsi"/>
        </w:rPr>
      </w:pPr>
      <w:ins w:id="269" w:author="the author" w:date="2022-01-06T17:07:00Z">
        <w:r>
          <w:rPr>
            <w:rFonts w:cstheme="minorHAnsi"/>
          </w:rPr>
          <w:t>RA: none</w:t>
        </w:r>
      </w:ins>
    </w:p>
    <w:p w14:paraId="6ADCCCDD" w14:textId="77777777" w:rsidR="003A15CF" w:rsidRPr="00364442" w:rsidRDefault="003A15CF" w:rsidP="003A15CF">
      <w:pPr>
        <w:rPr>
          <w:ins w:id="270" w:author="the author" w:date="2022-01-06T17:07:00Z"/>
          <w:rFonts w:cstheme="minorHAnsi"/>
        </w:rPr>
      </w:pPr>
      <w:ins w:id="271" w:author="the author" w:date="2022-01-06T17:07:00Z">
        <w:r>
          <w:rPr>
            <w:rFonts w:cstheme="minorHAnsi"/>
          </w:rPr>
          <w:t>G: none</w:t>
        </w:r>
      </w:ins>
    </w:p>
    <w:p w14:paraId="7A7F55DC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>M: none</w:t>
      </w:r>
    </w:p>
    <w:p w14:paraId="2FC6998D" w14:textId="5A2A2C27" w:rsidR="0053085D" w:rsidRDefault="00364442" w:rsidP="00A3546A">
      <w:pPr>
        <w:rPr>
          <w:ins w:id="272" w:author="the author" w:date="2021-10-24T22:39:00Z"/>
          <w:rFonts w:cstheme="minorHAnsi"/>
        </w:rPr>
      </w:pPr>
      <w:ins w:id="273" w:author="the author" w:date="2021-10-24T22:38:00Z">
        <w:r>
          <w:rPr>
            <w:rFonts w:cstheme="minorHAnsi"/>
          </w:rPr>
          <w:t>RM</w:t>
        </w:r>
      </w:ins>
      <w:ins w:id="274" w:author="the author" w:date="2021-10-24T22:39:00Z">
        <w:r>
          <w:rPr>
            <w:rFonts w:cstheme="minorHAnsi"/>
          </w:rPr>
          <w:t xml:space="preserve">: </w:t>
        </w:r>
        <w:r>
          <w:rPr>
            <w:rFonts w:cstheme="minorHAnsi" w:hint="eastAsia"/>
          </w:rPr>
          <w:t>我的父親說：「鬼神來嚇人，</w:t>
        </w:r>
      </w:ins>
      <w:ins w:id="275" w:author="the author" w:date="2021-10-24T22:40:00Z">
        <w:r w:rsidRPr="00364442">
          <w:rPr>
            <w:rFonts w:cstheme="minorHAnsi" w:hint="eastAsia"/>
            <w:highlight w:val="yellow"/>
            <w:rPrChange w:id="276" w:author="the author" w:date="2021-10-24T22:40:00Z">
              <w:rPr>
                <w:rFonts w:cstheme="minorHAnsi" w:hint="eastAsia"/>
              </w:rPr>
            </w:rPrChange>
          </w:rPr>
          <w:t>不是</w:t>
        </w:r>
        <w:r>
          <w:rPr>
            <w:rFonts w:cstheme="minorHAnsi" w:hint="eastAsia"/>
          </w:rPr>
          <w:t>幸運」</w:t>
        </w:r>
      </w:ins>
    </w:p>
    <w:p w14:paraId="3B589D2B" w14:textId="77777777" w:rsidR="00364442" w:rsidRPr="00364442" w:rsidRDefault="00364442" w:rsidP="00A3546A">
      <w:pPr>
        <w:rPr>
          <w:rFonts w:cstheme="minorHAnsi"/>
        </w:rPr>
      </w:pPr>
    </w:p>
    <w:p w14:paraId="5A5D67B5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</w:t>
      </w:r>
      <w:proofErr w:type="spellStart"/>
      <w:r w:rsidRPr="00364442">
        <w:rPr>
          <w:rFonts w:cstheme="minorHAnsi"/>
        </w:rPr>
        <w:t>balay</w:t>
      </w:r>
      <w:proofErr w:type="spellEnd"/>
      <w:r w:rsidRPr="00364442">
        <w:rPr>
          <w:rFonts w:cstheme="minorHAnsi"/>
        </w:rPr>
        <w:t xml:space="preserve"> nya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, mwah ta </w:t>
      </w:r>
      <w:proofErr w:type="spellStart"/>
      <w:r w:rsidRPr="00364442">
        <w:rPr>
          <w:rFonts w:cstheme="minorHAnsi"/>
        </w:rPr>
        <w:t>rgyax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  <w:highlight w:val="yellow"/>
          <w:rPrChange w:id="277" w:author="the author" w:date="2021-10-24T22:37:00Z">
            <w:rPr>
              <w:rFonts w:cstheme="minorHAnsi"/>
            </w:rPr>
          </w:rPrChange>
        </w:rPr>
        <w:t>Imon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mciq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miq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qu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 xml:space="preserve"> hya, kana </w:t>
      </w:r>
      <w:proofErr w:type="spellStart"/>
      <w:r w:rsidRPr="00364442">
        <w:rPr>
          <w:rFonts w:cstheme="minorHAnsi"/>
        </w:rPr>
        <w:t>uwah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sramat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kuzing</w:t>
      </w:r>
      <w:proofErr w:type="spellEnd"/>
      <w:r w:rsidRPr="00364442">
        <w:rPr>
          <w:rFonts w:cstheme="minorHAnsi"/>
        </w:rPr>
        <w:t xml:space="preserve"> nyux </w:t>
      </w:r>
      <w:proofErr w:type="spellStart"/>
      <w:r w:rsidRPr="00364442">
        <w:rPr>
          <w:rFonts w:cstheme="minorHAnsi"/>
        </w:rPr>
        <w:t>tnguciq</w:t>
      </w:r>
      <w:proofErr w:type="spellEnd"/>
      <w:r w:rsidRPr="00364442">
        <w:rPr>
          <w:rFonts w:cstheme="minorHAnsi"/>
        </w:rPr>
        <w:t xml:space="preserve"> la.</w:t>
      </w:r>
    </w:p>
    <w:p w14:paraId="2264423A" w14:textId="77777777" w:rsidR="003A15CF" w:rsidRDefault="003A15CF" w:rsidP="003A15CF">
      <w:pPr>
        <w:rPr>
          <w:ins w:id="278" w:author="the author" w:date="2022-01-06T17:07:00Z"/>
          <w:rFonts w:cstheme="minorHAnsi"/>
        </w:rPr>
      </w:pPr>
      <w:ins w:id="279" w:author="the author" w:date="2022-01-06T17:07:00Z">
        <w:r>
          <w:rPr>
            <w:rFonts w:cstheme="minorHAnsi"/>
          </w:rPr>
          <w:t>RA: none</w:t>
        </w:r>
      </w:ins>
    </w:p>
    <w:p w14:paraId="7B4D78C5" w14:textId="77777777" w:rsidR="003A15CF" w:rsidRPr="00364442" w:rsidRDefault="003A15CF" w:rsidP="003A15CF">
      <w:pPr>
        <w:rPr>
          <w:ins w:id="280" w:author="the author" w:date="2022-01-06T17:07:00Z"/>
          <w:rFonts w:cstheme="minorHAnsi"/>
        </w:rPr>
      </w:pPr>
      <w:ins w:id="281" w:author="the author" w:date="2022-01-06T17:07:00Z">
        <w:r>
          <w:rPr>
            <w:rFonts w:cstheme="minorHAnsi"/>
          </w:rPr>
          <w:t>G: none</w:t>
        </w:r>
      </w:ins>
    </w:p>
    <w:p w14:paraId="4C607C1F" w14:textId="4F72BE6D" w:rsidR="0053085D" w:rsidRPr="00364442" w:rsidRDefault="0053085D" w:rsidP="0053085D">
      <w:pPr>
        <w:rPr>
          <w:rFonts w:cstheme="minorHAnsi"/>
          <w:lang w:bidi="he-IL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父親</w:t>
      </w:r>
      <w:r w:rsidR="00F013BF" w:rsidRPr="00364442">
        <w:rPr>
          <w:rFonts w:cstheme="minorHAnsi"/>
          <w:lang w:bidi="he-IL"/>
        </w:rPr>
        <w:t>回</w:t>
      </w:r>
      <w:r w:rsidRPr="00364442">
        <w:rPr>
          <w:rFonts w:cstheme="minorHAnsi"/>
          <w:lang w:bidi="he-IL"/>
        </w:rPr>
        <w:t>答說：「我們半夜燒烤老鼠毛時，應該先給這地方的鬼神獻上我們捕獲的獵物，他想吃才會下來，我沒有遵守這個</w:t>
      </w:r>
      <w:r w:rsidRPr="00364442">
        <w:rPr>
          <w:rFonts w:cstheme="minorHAnsi"/>
          <w:lang w:bidi="he-IL"/>
        </w:rPr>
        <w:t>gaga</w:t>
      </w:r>
      <w:r w:rsidRPr="00364442">
        <w:rPr>
          <w:rFonts w:cstheme="minorHAnsi"/>
          <w:lang w:bidi="he-IL"/>
        </w:rPr>
        <w:t>，是我的過失。」</w:t>
      </w:r>
    </w:p>
    <w:p w14:paraId="3788523D" w14:textId="4FF41835" w:rsidR="0053085D" w:rsidRDefault="00364442" w:rsidP="00A3546A">
      <w:pPr>
        <w:rPr>
          <w:ins w:id="282" w:author="the author" w:date="2021-10-24T22:35:00Z"/>
          <w:rFonts w:cstheme="minorHAnsi"/>
        </w:rPr>
      </w:pPr>
      <w:ins w:id="283" w:author="the author" w:date="2021-10-24T22:35:00Z">
        <w:r>
          <w:rPr>
            <w:rFonts w:cstheme="minorHAnsi"/>
          </w:rPr>
          <w:t xml:space="preserve">RM: </w:t>
        </w:r>
        <w:r>
          <w:rPr>
            <w:rFonts w:cstheme="minorHAnsi" w:hint="eastAsia"/>
          </w:rPr>
          <w:t>其實</w:t>
        </w:r>
      </w:ins>
      <w:ins w:id="284" w:author="the author" w:date="2021-10-24T22:36:00Z">
        <w:r>
          <w:rPr>
            <w:rFonts w:cstheme="minorHAnsi" w:hint="eastAsia"/>
          </w:rPr>
          <w:t>，</w:t>
        </w:r>
      </w:ins>
      <w:ins w:id="285" w:author="the author" w:date="2021-10-24T22:35:00Z">
        <w:r>
          <w:rPr>
            <w:rFonts w:cstheme="minorHAnsi" w:hint="eastAsia"/>
          </w:rPr>
          <w:t>我們</w:t>
        </w:r>
      </w:ins>
      <w:ins w:id="286" w:author="the author" w:date="2021-10-24T22:36:00Z">
        <w:r>
          <w:rPr>
            <w:rFonts w:cstheme="minorHAnsi" w:hint="eastAsia"/>
          </w:rPr>
          <w:t>來山上時，</w:t>
        </w:r>
      </w:ins>
      <w:ins w:id="287" w:author="the author" w:date="2021-10-24T22:37:00Z">
        <w:r w:rsidRPr="00364442">
          <w:rPr>
            <w:rFonts w:cstheme="minorHAnsi"/>
            <w:highlight w:val="yellow"/>
            <w:rPrChange w:id="288" w:author="the author" w:date="2021-10-24T22:37:00Z">
              <w:rPr>
                <w:rFonts w:cstheme="minorHAnsi"/>
              </w:rPr>
            </w:rPrChange>
          </w:rPr>
          <w:t>x</w:t>
        </w:r>
        <w:r>
          <w:rPr>
            <w:rFonts w:cstheme="minorHAnsi" w:hint="eastAsia"/>
          </w:rPr>
          <w:t>彈給鬼神，</w:t>
        </w:r>
      </w:ins>
      <w:ins w:id="289" w:author="the author" w:date="2021-10-24T22:38:00Z">
        <w:r>
          <w:rPr>
            <w:rFonts w:cstheme="minorHAnsi" w:hint="eastAsia"/>
          </w:rPr>
          <w:t>祂們</w:t>
        </w:r>
      </w:ins>
      <w:ins w:id="290" w:author="the author" w:date="2021-10-24T22:37:00Z">
        <w:r>
          <w:rPr>
            <w:rFonts w:cstheme="minorHAnsi" w:hint="eastAsia"/>
          </w:rPr>
          <w:t>才不會</w:t>
        </w:r>
      </w:ins>
      <w:ins w:id="291" w:author="the author" w:date="2021-10-24T22:38:00Z">
        <w:r>
          <w:rPr>
            <w:rFonts w:cstheme="minorHAnsi" w:hint="eastAsia"/>
          </w:rPr>
          <w:t>來嚇人，是我傻了。</w:t>
        </w:r>
      </w:ins>
    </w:p>
    <w:p w14:paraId="1FF0554E" w14:textId="77777777" w:rsidR="00364442" w:rsidRPr="00364442" w:rsidRDefault="00364442" w:rsidP="00A3546A">
      <w:pPr>
        <w:rPr>
          <w:rFonts w:cstheme="minorHAnsi"/>
        </w:rPr>
      </w:pPr>
    </w:p>
    <w:p w14:paraId="0E54248A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>A: none</w:t>
      </w:r>
    </w:p>
    <w:p w14:paraId="10466A15" w14:textId="77777777" w:rsidR="003A15CF" w:rsidRDefault="003A15CF" w:rsidP="003A15CF">
      <w:pPr>
        <w:rPr>
          <w:ins w:id="292" w:author="the author" w:date="2022-01-06T17:07:00Z"/>
          <w:rFonts w:cstheme="minorHAnsi"/>
        </w:rPr>
      </w:pPr>
      <w:ins w:id="293" w:author="the author" w:date="2022-01-06T17:07:00Z">
        <w:r>
          <w:rPr>
            <w:rFonts w:cstheme="minorHAnsi"/>
          </w:rPr>
          <w:t>RA: none</w:t>
        </w:r>
      </w:ins>
    </w:p>
    <w:p w14:paraId="78605DA6" w14:textId="77777777" w:rsidR="003A15CF" w:rsidRPr="00364442" w:rsidRDefault="003A15CF" w:rsidP="003A15CF">
      <w:pPr>
        <w:rPr>
          <w:ins w:id="294" w:author="the author" w:date="2022-01-06T17:07:00Z"/>
          <w:rFonts w:cstheme="minorHAnsi"/>
        </w:rPr>
      </w:pPr>
      <w:ins w:id="295" w:author="the author" w:date="2022-01-06T17:07:00Z">
        <w:r>
          <w:rPr>
            <w:rFonts w:cstheme="minorHAnsi"/>
          </w:rPr>
          <w:t>G: none</w:t>
        </w:r>
      </w:ins>
    </w:p>
    <w:p w14:paraId="4D0A802C" w14:textId="77777777" w:rsidR="0053085D" w:rsidRPr="00364442" w:rsidRDefault="0053085D" w:rsidP="0053085D">
      <w:pPr>
        <w:rPr>
          <w:rFonts w:cstheme="minorHAnsi"/>
          <w:lang w:bidi="he-IL"/>
        </w:rPr>
      </w:pPr>
      <w:r w:rsidRPr="00364442">
        <w:rPr>
          <w:rFonts w:cstheme="minorHAnsi"/>
        </w:rPr>
        <w:t xml:space="preserve">M: </w:t>
      </w:r>
      <w:r w:rsidRPr="00364442">
        <w:rPr>
          <w:rFonts w:cstheme="minorHAnsi"/>
          <w:lang w:bidi="he-IL"/>
        </w:rPr>
        <w:t>我又問，為什麼下半夜只捕到一隻呢？父親認真的告訴我，我們沒有將這裡的鬼神擺在第一位，是我們太小氣，所以祂生氣就不給了。」</w:t>
      </w:r>
    </w:p>
    <w:p w14:paraId="121D6FBB" w14:textId="79CF1EE8" w:rsidR="0053085D" w:rsidRDefault="003A15CF" w:rsidP="00A3546A">
      <w:pPr>
        <w:rPr>
          <w:ins w:id="296" w:author="the author" w:date="2022-01-06T17:07:00Z"/>
          <w:rFonts w:cstheme="minorHAnsi"/>
        </w:rPr>
      </w:pPr>
      <w:ins w:id="297" w:author="the author" w:date="2022-01-06T17:07:00Z">
        <w:r>
          <w:rPr>
            <w:rFonts w:cstheme="minorHAnsi"/>
          </w:rPr>
          <w:t>RM:</w:t>
        </w:r>
      </w:ins>
    </w:p>
    <w:p w14:paraId="19E19E20" w14:textId="77777777" w:rsidR="003A15CF" w:rsidRPr="00364442" w:rsidRDefault="003A15CF" w:rsidP="00A3546A">
      <w:pPr>
        <w:rPr>
          <w:rFonts w:cstheme="minorHAnsi"/>
        </w:rPr>
      </w:pPr>
    </w:p>
    <w:p w14:paraId="13DF943D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 xml:space="preserve">A: ana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laxiy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kngungu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lequn</w:t>
      </w:r>
      <w:proofErr w:type="spellEnd"/>
      <w:r w:rsidRPr="00364442">
        <w:rPr>
          <w:rFonts w:cstheme="minorHAnsi"/>
        </w:rPr>
        <w:t xml:space="preserve"> ta </w:t>
      </w:r>
      <w:proofErr w:type="spellStart"/>
      <w:r w:rsidRPr="00364442">
        <w:rPr>
          <w:rFonts w:cstheme="minorHAnsi"/>
        </w:rPr>
        <w:t>pngsa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inlunga</w:t>
      </w:r>
      <w:proofErr w:type="spellEnd"/>
      <w:r w:rsidRPr="00364442">
        <w:rPr>
          <w:rFonts w:cstheme="minorHAnsi"/>
        </w:rPr>
        <w:t xml:space="preserve"> ta </w:t>
      </w:r>
      <w:proofErr w:type="spellStart"/>
      <w:r w:rsidRPr="00364442">
        <w:rPr>
          <w:rFonts w:cstheme="minorHAnsi"/>
        </w:rPr>
        <w:t>ga</w:t>
      </w:r>
      <w:proofErr w:type="spellEnd"/>
      <w:r w:rsidRPr="00364442">
        <w:rPr>
          <w:rFonts w:cstheme="minorHAnsi"/>
        </w:rPr>
        <w:t xml:space="preserve">, </w:t>
      </w:r>
      <w:proofErr w:type="spellStart"/>
      <w:r w:rsidRPr="00364442">
        <w:rPr>
          <w:rFonts w:cstheme="minorHAnsi"/>
        </w:rPr>
        <w:t>baqun</w:t>
      </w:r>
      <w:proofErr w:type="spellEnd"/>
      <w:r w:rsidRPr="00364442">
        <w:rPr>
          <w:rFonts w:cstheme="minorHAnsi"/>
        </w:rPr>
        <w:t xml:space="preserve"> nya </w:t>
      </w:r>
      <w:proofErr w:type="spellStart"/>
      <w:r w:rsidRPr="00364442">
        <w:rPr>
          <w:rFonts w:cstheme="minorHAnsi"/>
        </w:rPr>
        <w:t>ru</w:t>
      </w:r>
      <w:proofErr w:type="spellEnd"/>
      <w:r w:rsidRPr="00364442">
        <w:rPr>
          <w:rFonts w:cstheme="minorHAnsi"/>
        </w:rPr>
        <w:t xml:space="preserve"> </w:t>
      </w:r>
      <w:proofErr w:type="spellStart"/>
      <w:r w:rsidRPr="00364442">
        <w:rPr>
          <w:rFonts w:cstheme="minorHAnsi"/>
        </w:rPr>
        <w:t>shriq</w:t>
      </w:r>
      <w:proofErr w:type="spellEnd"/>
      <w:r w:rsidRPr="00364442">
        <w:rPr>
          <w:rFonts w:cstheme="minorHAnsi"/>
        </w:rPr>
        <w:t xml:space="preserve"> ta nya </w:t>
      </w:r>
      <w:proofErr w:type="spellStart"/>
      <w:r w:rsidRPr="00364442">
        <w:rPr>
          <w:rFonts w:cstheme="minorHAnsi"/>
        </w:rPr>
        <w:t>uzi</w:t>
      </w:r>
      <w:proofErr w:type="spellEnd"/>
      <w:r w:rsidRPr="00364442">
        <w:rPr>
          <w:rFonts w:cstheme="minorHAnsi"/>
        </w:rPr>
        <w:t xml:space="preserve"> la.</w:t>
      </w:r>
    </w:p>
    <w:p w14:paraId="6582C092" w14:textId="77777777" w:rsidR="003A15CF" w:rsidRDefault="003A15CF" w:rsidP="003A15CF">
      <w:pPr>
        <w:rPr>
          <w:ins w:id="298" w:author="the author" w:date="2022-01-06T17:07:00Z"/>
          <w:rFonts w:cstheme="minorHAnsi"/>
        </w:rPr>
      </w:pPr>
      <w:ins w:id="299" w:author="the author" w:date="2022-01-06T17:07:00Z">
        <w:r>
          <w:rPr>
            <w:rFonts w:cstheme="minorHAnsi"/>
          </w:rPr>
          <w:t>RA: none</w:t>
        </w:r>
      </w:ins>
    </w:p>
    <w:p w14:paraId="6422904E" w14:textId="77777777" w:rsidR="003A15CF" w:rsidRPr="00364442" w:rsidRDefault="003A15CF" w:rsidP="003A15CF">
      <w:pPr>
        <w:rPr>
          <w:ins w:id="300" w:author="the author" w:date="2022-01-06T17:07:00Z"/>
          <w:rFonts w:cstheme="minorHAnsi"/>
        </w:rPr>
      </w:pPr>
      <w:ins w:id="301" w:author="the author" w:date="2022-01-06T17:07:00Z">
        <w:r>
          <w:rPr>
            <w:rFonts w:cstheme="minorHAnsi"/>
          </w:rPr>
          <w:t>G: none</w:t>
        </w:r>
      </w:ins>
    </w:p>
    <w:p w14:paraId="0346B617" w14:textId="77777777" w:rsidR="0053085D" w:rsidRPr="00364442" w:rsidRDefault="0053085D" w:rsidP="0053085D">
      <w:pPr>
        <w:rPr>
          <w:rFonts w:cstheme="minorHAnsi"/>
        </w:rPr>
      </w:pPr>
      <w:r w:rsidRPr="00364442">
        <w:rPr>
          <w:rFonts w:cstheme="minorHAnsi"/>
        </w:rPr>
        <w:t>M: none</w:t>
      </w:r>
    </w:p>
    <w:p w14:paraId="307AF0C4" w14:textId="7B05810F" w:rsidR="00777B39" w:rsidRDefault="00364442" w:rsidP="00BB42E4">
      <w:pPr>
        <w:rPr>
          <w:ins w:id="302" w:author="the author" w:date="2021-10-24T22:32:00Z"/>
          <w:rFonts w:cstheme="minorHAnsi"/>
          <w:lang w:bidi="he-IL"/>
        </w:rPr>
      </w:pPr>
      <w:ins w:id="303" w:author="the author" w:date="2021-10-24T22:32:00Z">
        <w:r>
          <w:rPr>
            <w:rFonts w:cstheme="minorHAnsi"/>
            <w:lang w:bidi="he-IL"/>
          </w:rPr>
          <w:t xml:space="preserve">RM: </w:t>
        </w:r>
      </w:ins>
      <w:ins w:id="304" w:author="the author" w:date="2021-10-24T22:33:00Z">
        <w:r>
          <w:rPr>
            <w:rFonts w:cstheme="minorHAnsi" w:hint="eastAsia"/>
            <w:lang w:bidi="he-IL"/>
          </w:rPr>
          <w:t>但是，不要害怕，</w:t>
        </w:r>
      </w:ins>
      <w:ins w:id="305" w:author="the author" w:date="2021-10-24T22:35:00Z">
        <w:r w:rsidRPr="001B299D">
          <w:rPr>
            <w:rFonts w:cstheme="minorHAnsi"/>
            <w:highlight w:val="yellow"/>
            <w:lang w:bidi="he-IL"/>
            <w:rPrChange w:id="306" w:author="the author" w:date="2022-01-06T15:56:00Z">
              <w:rPr>
                <w:rFonts w:cstheme="minorHAnsi"/>
                <w:lang w:bidi="he-IL"/>
              </w:rPr>
            </w:rPrChange>
          </w:rPr>
          <w:t>XXX</w:t>
        </w:r>
        <w:r>
          <w:rPr>
            <w:rFonts w:cstheme="minorHAnsi" w:hint="eastAsia"/>
            <w:lang w:bidi="he-IL"/>
          </w:rPr>
          <w:t>，祂知道，我們也有分給祂了。</w:t>
        </w:r>
      </w:ins>
    </w:p>
    <w:p w14:paraId="0B4C79CD" w14:textId="77777777" w:rsidR="00364442" w:rsidRPr="00364442" w:rsidRDefault="00364442" w:rsidP="00BB42E4">
      <w:pPr>
        <w:rPr>
          <w:rFonts w:cstheme="minorHAnsi"/>
          <w:lang w:bidi="he-IL"/>
        </w:rPr>
      </w:pPr>
    </w:p>
    <w:p w14:paraId="267536FE" w14:textId="77777777" w:rsidR="0072635E" w:rsidRPr="00364442" w:rsidRDefault="0072635E" w:rsidP="0072635E">
      <w:pPr>
        <w:rPr>
          <w:rFonts w:cstheme="minorHAnsi"/>
        </w:rPr>
      </w:pPr>
      <w:r w:rsidRPr="00364442">
        <w:rPr>
          <w:rFonts w:cstheme="minorHAnsi"/>
        </w:rPr>
        <w:t>A: none</w:t>
      </w:r>
    </w:p>
    <w:p w14:paraId="5C174EE2" w14:textId="77777777" w:rsidR="003A15CF" w:rsidRDefault="003A15CF" w:rsidP="003A15CF">
      <w:pPr>
        <w:rPr>
          <w:ins w:id="307" w:author="the author" w:date="2022-01-06T17:07:00Z"/>
          <w:rFonts w:cstheme="minorHAnsi"/>
        </w:rPr>
      </w:pPr>
      <w:ins w:id="308" w:author="the author" w:date="2022-01-06T17:07:00Z">
        <w:r>
          <w:rPr>
            <w:rFonts w:cstheme="minorHAnsi"/>
          </w:rPr>
          <w:t>RA: none</w:t>
        </w:r>
      </w:ins>
    </w:p>
    <w:p w14:paraId="053A20AD" w14:textId="77777777" w:rsidR="003A15CF" w:rsidRPr="00364442" w:rsidRDefault="003A15CF" w:rsidP="003A15CF">
      <w:pPr>
        <w:rPr>
          <w:ins w:id="309" w:author="the author" w:date="2022-01-06T17:07:00Z"/>
          <w:rFonts w:cstheme="minorHAnsi"/>
        </w:rPr>
      </w:pPr>
      <w:ins w:id="310" w:author="the author" w:date="2022-01-06T17:07:00Z">
        <w:r>
          <w:rPr>
            <w:rFonts w:cstheme="minorHAnsi"/>
          </w:rPr>
          <w:t>G: none</w:t>
        </w:r>
      </w:ins>
    </w:p>
    <w:p w14:paraId="79CB6292" w14:textId="77777777" w:rsidR="0072635E" w:rsidRPr="00364442" w:rsidRDefault="0072635E" w:rsidP="0072635E">
      <w:pPr>
        <w:rPr>
          <w:rFonts w:cstheme="minorHAnsi"/>
        </w:rPr>
      </w:pPr>
      <w:r w:rsidRPr="00364442">
        <w:rPr>
          <w:rFonts w:cstheme="minorHAnsi"/>
        </w:rPr>
        <w:lastRenderedPageBreak/>
        <w:t xml:space="preserve">M: </w:t>
      </w:r>
      <w:r w:rsidRPr="00364442">
        <w:rPr>
          <w:rFonts w:cstheme="minorHAnsi"/>
        </w:rPr>
        <w:t>在泰雅族的世界裡，有兩個較特殊的觀念：一個是</w:t>
      </w:r>
      <w:r w:rsidRPr="00364442">
        <w:rPr>
          <w:rFonts w:cstheme="minorHAnsi"/>
        </w:rPr>
        <w:t>gaga</w:t>
      </w:r>
      <w:r w:rsidRPr="00364442">
        <w:rPr>
          <w:rFonts w:cstheme="minorHAnsi"/>
        </w:rPr>
        <w:t>的觀念，另一個是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 xml:space="preserve"> </w:t>
      </w:r>
      <w:r w:rsidRPr="00364442">
        <w:rPr>
          <w:rFonts w:cstheme="minorHAnsi"/>
        </w:rPr>
        <w:t>的信仰理念。所謂的</w:t>
      </w:r>
      <w:r w:rsidRPr="00364442">
        <w:rPr>
          <w:rFonts w:cstheme="minorHAnsi"/>
        </w:rPr>
        <w:t>gaga</w:t>
      </w:r>
      <w:r w:rsidRPr="00364442">
        <w:rPr>
          <w:rFonts w:cstheme="minorHAnsi"/>
        </w:rPr>
        <w:t>是一種社會規範，是泰雅族人日常生活和風俗習慣的戒律。所謂的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>是一種超自然的神靈信仰，若有族人觸犯了</w:t>
      </w:r>
      <w:r w:rsidRPr="00364442">
        <w:rPr>
          <w:rFonts w:cstheme="minorHAnsi"/>
        </w:rPr>
        <w:t>gaga</w:t>
      </w:r>
      <w:r w:rsidRPr="00364442">
        <w:rPr>
          <w:rFonts w:cstheme="minorHAnsi"/>
        </w:rPr>
        <w:t>可能會受到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>的處罰，被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>嚇到可能會生病，所以在戶外吃飯、喝酒時要彈一點食物在地上給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>吃。就像前述的故事一樣，如果他父親在燒烤老鼠毛時就先敬鬼神，也就不會被</w:t>
      </w:r>
      <w:proofErr w:type="spellStart"/>
      <w:r w:rsidRPr="00364442">
        <w:rPr>
          <w:rFonts w:cstheme="minorHAnsi"/>
        </w:rPr>
        <w:t>utux</w:t>
      </w:r>
      <w:proofErr w:type="spellEnd"/>
      <w:r w:rsidRPr="00364442">
        <w:rPr>
          <w:rFonts w:cstheme="minorHAnsi"/>
        </w:rPr>
        <w:t>嚇到。「鬼神來嚇人」，泰雅語稱為</w:t>
      </w:r>
      <w:r w:rsidRPr="00364442">
        <w:rPr>
          <w:rFonts w:cstheme="minorHAnsi"/>
        </w:rPr>
        <w:t xml:space="preserve">“mwah </w:t>
      </w:r>
      <w:proofErr w:type="spellStart"/>
      <w:r w:rsidRPr="00364442">
        <w:rPr>
          <w:rFonts w:cstheme="minorHAnsi"/>
        </w:rPr>
        <w:t>sramat</w:t>
      </w:r>
      <w:proofErr w:type="spellEnd"/>
      <w:r w:rsidRPr="00364442">
        <w:rPr>
          <w:rFonts w:cstheme="minorHAnsi"/>
        </w:rPr>
        <w:t>”</w:t>
      </w:r>
      <w:r w:rsidRPr="00364442">
        <w:rPr>
          <w:rFonts w:cstheme="minorHAnsi"/>
        </w:rPr>
        <w:t>。</w:t>
      </w:r>
    </w:p>
    <w:p w14:paraId="0A917301" w14:textId="5FC11CB3" w:rsidR="0072635E" w:rsidRDefault="003A15CF" w:rsidP="0072635E">
      <w:pPr>
        <w:rPr>
          <w:ins w:id="311" w:author="the author" w:date="2022-01-06T17:07:00Z"/>
          <w:rFonts w:cstheme="minorHAnsi"/>
          <w:lang w:bidi="he-IL"/>
        </w:rPr>
      </w:pPr>
      <w:ins w:id="312" w:author="the author" w:date="2022-01-06T17:07:00Z">
        <w:r>
          <w:rPr>
            <w:rFonts w:cstheme="minorHAnsi"/>
            <w:lang w:bidi="he-IL"/>
          </w:rPr>
          <w:t>RM:</w:t>
        </w:r>
      </w:ins>
    </w:p>
    <w:p w14:paraId="0E76E7EE" w14:textId="77777777" w:rsidR="003A15CF" w:rsidRPr="00364442" w:rsidRDefault="003A15CF" w:rsidP="0072635E">
      <w:pPr>
        <w:rPr>
          <w:rFonts w:cstheme="minorHAnsi"/>
          <w:lang w:bidi="he-IL"/>
        </w:rPr>
      </w:pPr>
    </w:p>
    <w:p w14:paraId="08F59980" w14:textId="77777777" w:rsidR="0072635E" w:rsidRPr="00364442" w:rsidRDefault="0072635E" w:rsidP="0072635E">
      <w:pPr>
        <w:pStyle w:val="ListParagraph"/>
        <w:numPr>
          <w:ilvl w:val="0"/>
          <w:numId w:val="1"/>
        </w:numPr>
        <w:ind w:leftChars="0"/>
        <w:rPr>
          <w:rFonts w:cstheme="minorHAnsi"/>
          <w:lang w:bidi="he-IL"/>
        </w:rPr>
      </w:pPr>
      <w:r w:rsidRPr="00364442">
        <w:rPr>
          <w:rFonts w:cstheme="minorHAnsi"/>
          <w:lang w:bidi="he-IL"/>
        </w:rPr>
        <w:t>烏心石：</w:t>
      </w:r>
    </w:p>
    <w:p w14:paraId="510E7673" w14:textId="77777777" w:rsidR="0072635E" w:rsidRPr="00364442" w:rsidRDefault="0072635E" w:rsidP="0072635E">
      <w:pPr>
        <w:pStyle w:val="ListParagraph"/>
        <w:ind w:leftChars="0" w:left="720"/>
        <w:rPr>
          <w:rFonts w:cstheme="minorHAnsi"/>
          <w:lang w:bidi="he-IL"/>
        </w:rPr>
      </w:pPr>
      <w:r w:rsidRPr="00364442">
        <w:rPr>
          <w:rFonts w:cstheme="minorHAnsi"/>
          <w:lang w:bidi="he-IL"/>
        </w:rPr>
        <w:t>闊葉一級木，在台灣有所謂的「闊葉五木」，是指五種木材優良而珍貴的闊葉樹種，依據林務局的官方網站所說，此五種為</w:t>
      </w:r>
      <w:r w:rsidRPr="00364442">
        <w:rPr>
          <w:rFonts w:cstheme="minorHAnsi"/>
          <w:lang w:bidi="he-IL"/>
        </w:rPr>
        <w:t>-</w:t>
      </w:r>
      <w:r w:rsidRPr="00364442">
        <w:rPr>
          <w:rFonts w:cstheme="minorHAnsi"/>
          <w:lang w:bidi="he-IL"/>
        </w:rPr>
        <w:t>烏心石、牛樟、台灣櫸、台灣檫樹和毛柿。</w:t>
      </w:r>
    </w:p>
    <w:p w14:paraId="32E30766" w14:textId="77777777" w:rsidR="0072635E" w:rsidRPr="00364442" w:rsidRDefault="0072635E" w:rsidP="0072635E">
      <w:pPr>
        <w:pStyle w:val="ListParagraph"/>
        <w:ind w:leftChars="0" w:left="720"/>
        <w:rPr>
          <w:rFonts w:cstheme="minorHAnsi"/>
          <w:lang w:bidi="he-IL"/>
        </w:rPr>
      </w:pPr>
    </w:p>
    <w:p w14:paraId="4A9FA3EE" w14:textId="77777777" w:rsidR="0072635E" w:rsidRPr="00364442" w:rsidRDefault="0072635E" w:rsidP="0072635E">
      <w:pPr>
        <w:pStyle w:val="ListParagraph"/>
        <w:ind w:leftChars="0" w:left="720"/>
        <w:rPr>
          <w:rFonts w:cstheme="minorHAnsi"/>
          <w:lang w:bidi="he-IL"/>
        </w:rPr>
      </w:pPr>
      <w:r w:rsidRPr="00364442">
        <w:rPr>
          <w:rFonts w:cstheme="minorHAnsi"/>
          <w:lang w:bidi="he-IL"/>
        </w:rPr>
        <w:t>烏心石圖片來源為中央研究院數位典藏資源網</w:t>
      </w:r>
    </w:p>
    <w:p w14:paraId="544C018A" w14:textId="4370E421" w:rsidR="009178B6" w:rsidRPr="00364442" w:rsidRDefault="00F03B04" w:rsidP="007C33A0">
      <w:pPr>
        <w:pStyle w:val="ListParagraph"/>
        <w:ind w:leftChars="0" w:left="720"/>
        <w:rPr>
          <w:rFonts w:cstheme="minorHAnsi"/>
          <w:lang w:bidi="he-IL"/>
        </w:rPr>
      </w:pPr>
      <w:hyperlink r:id="rId7" w:history="1">
        <w:r w:rsidR="0072635E" w:rsidRPr="00364442">
          <w:rPr>
            <w:rStyle w:val="Hyperlink"/>
            <w:rFonts w:cstheme="minorHAnsi"/>
            <w:lang w:bidi="he-IL"/>
          </w:rPr>
          <w:t>http://ndaip.sinica.edu.tw</w:t>
        </w:r>
      </w:hyperlink>
    </w:p>
    <w:sectPr w:rsidR="009178B6" w:rsidRPr="0036444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810C" w14:textId="77777777" w:rsidR="00F03B04" w:rsidRDefault="00F03B04" w:rsidP="00BB42E4">
      <w:r>
        <w:separator/>
      </w:r>
    </w:p>
  </w:endnote>
  <w:endnote w:type="continuationSeparator" w:id="0">
    <w:p w14:paraId="56BF54C1" w14:textId="77777777" w:rsidR="00F03B04" w:rsidRDefault="00F03B04" w:rsidP="00BB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622338"/>
      <w:docPartObj>
        <w:docPartGallery w:val="Page Numbers (Bottom of Page)"/>
        <w:docPartUnique/>
      </w:docPartObj>
    </w:sdtPr>
    <w:sdtEndPr/>
    <w:sdtContent>
      <w:p w14:paraId="47E97B70" w14:textId="77777777" w:rsidR="00BB42E4" w:rsidRDefault="00BB42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3165C1" w14:textId="77777777" w:rsidR="00BB42E4" w:rsidRDefault="00BB4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3857" w14:textId="77777777" w:rsidR="00F03B04" w:rsidRDefault="00F03B04" w:rsidP="00BB42E4">
      <w:r>
        <w:separator/>
      </w:r>
    </w:p>
  </w:footnote>
  <w:footnote w:type="continuationSeparator" w:id="0">
    <w:p w14:paraId="14A00FAE" w14:textId="77777777" w:rsidR="00F03B04" w:rsidRDefault="00F03B04" w:rsidP="00BB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E56C9"/>
    <w:multiLevelType w:val="hybridMultilevel"/>
    <w:tmpl w:val="472850B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/>
  <w:trackRevision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E"/>
    <w:rsid w:val="0000023A"/>
    <w:rsid w:val="00011FD6"/>
    <w:rsid w:val="000172D0"/>
    <w:rsid w:val="00027F2F"/>
    <w:rsid w:val="00054923"/>
    <w:rsid w:val="0007514B"/>
    <w:rsid w:val="00077E95"/>
    <w:rsid w:val="00085D31"/>
    <w:rsid w:val="000A0C85"/>
    <w:rsid w:val="000B4120"/>
    <w:rsid w:val="000B632A"/>
    <w:rsid w:val="000D0291"/>
    <w:rsid w:val="000E2D01"/>
    <w:rsid w:val="000F1471"/>
    <w:rsid w:val="000F1A88"/>
    <w:rsid w:val="001062DC"/>
    <w:rsid w:val="001174E6"/>
    <w:rsid w:val="00125E0D"/>
    <w:rsid w:val="00145261"/>
    <w:rsid w:val="00147A8E"/>
    <w:rsid w:val="00160A1A"/>
    <w:rsid w:val="00164653"/>
    <w:rsid w:val="00165EE1"/>
    <w:rsid w:val="00171329"/>
    <w:rsid w:val="00192A78"/>
    <w:rsid w:val="001B089D"/>
    <w:rsid w:val="001B299D"/>
    <w:rsid w:val="001B2D95"/>
    <w:rsid w:val="001B3F4E"/>
    <w:rsid w:val="001D0AFE"/>
    <w:rsid w:val="001D6162"/>
    <w:rsid w:val="001E0426"/>
    <w:rsid w:val="001E187A"/>
    <w:rsid w:val="001F1172"/>
    <w:rsid w:val="00214E38"/>
    <w:rsid w:val="00227A74"/>
    <w:rsid w:val="002343B6"/>
    <w:rsid w:val="00241B1E"/>
    <w:rsid w:val="00244569"/>
    <w:rsid w:val="002667F0"/>
    <w:rsid w:val="00275BFD"/>
    <w:rsid w:val="00290A3C"/>
    <w:rsid w:val="002B0C52"/>
    <w:rsid w:val="002B7B3A"/>
    <w:rsid w:val="002D46AD"/>
    <w:rsid w:val="002E3F5B"/>
    <w:rsid w:val="002F11CE"/>
    <w:rsid w:val="002F3D3B"/>
    <w:rsid w:val="00332252"/>
    <w:rsid w:val="003338C3"/>
    <w:rsid w:val="00341999"/>
    <w:rsid w:val="0034475F"/>
    <w:rsid w:val="00361FC1"/>
    <w:rsid w:val="00362C19"/>
    <w:rsid w:val="00364442"/>
    <w:rsid w:val="00365B70"/>
    <w:rsid w:val="003A15CF"/>
    <w:rsid w:val="003A3B04"/>
    <w:rsid w:val="003B3E92"/>
    <w:rsid w:val="003B516D"/>
    <w:rsid w:val="003B5820"/>
    <w:rsid w:val="003C1425"/>
    <w:rsid w:val="003D3E88"/>
    <w:rsid w:val="003E2192"/>
    <w:rsid w:val="003E651E"/>
    <w:rsid w:val="003F38AF"/>
    <w:rsid w:val="003F6CE5"/>
    <w:rsid w:val="00410A2D"/>
    <w:rsid w:val="00410B9A"/>
    <w:rsid w:val="00426B86"/>
    <w:rsid w:val="004303E2"/>
    <w:rsid w:val="00437774"/>
    <w:rsid w:val="00445690"/>
    <w:rsid w:val="00455100"/>
    <w:rsid w:val="0046051A"/>
    <w:rsid w:val="00462948"/>
    <w:rsid w:val="00474A93"/>
    <w:rsid w:val="00480FE3"/>
    <w:rsid w:val="00496627"/>
    <w:rsid w:val="004A48E6"/>
    <w:rsid w:val="004C303B"/>
    <w:rsid w:val="004D1561"/>
    <w:rsid w:val="004F1D67"/>
    <w:rsid w:val="004F21AA"/>
    <w:rsid w:val="005101C5"/>
    <w:rsid w:val="00530382"/>
    <w:rsid w:val="0053085D"/>
    <w:rsid w:val="005311D6"/>
    <w:rsid w:val="00534AE2"/>
    <w:rsid w:val="0053580D"/>
    <w:rsid w:val="00542216"/>
    <w:rsid w:val="00550ECE"/>
    <w:rsid w:val="00553444"/>
    <w:rsid w:val="00580EA7"/>
    <w:rsid w:val="00584EBF"/>
    <w:rsid w:val="00585E00"/>
    <w:rsid w:val="0059290B"/>
    <w:rsid w:val="005A4DD5"/>
    <w:rsid w:val="005B1C8C"/>
    <w:rsid w:val="005C5211"/>
    <w:rsid w:val="005D3B55"/>
    <w:rsid w:val="005E3123"/>
    <w:rsid w:val="005F0173"/>
    <w:rsid w:val="005F0AF2"/>
    <w:rsid w:val="005F2A5B"/>
    <w:rsid w:val="00600B16"/>
    <w:rsid w:val="0062340F"/>
    <w:rsid w:val="0062485F"/>
    <w:rsid w:val="00624A49"/>
    <w:rsid w:val="006333FE"/>
    <w:rsid w:val="006471C3"/>
    <w:rsid w:val="00655833"/>
    <w:rsid w:val="006652D2"/>
    <w:rsid w:val="00673E49"/>
    <w:rsid w:val="0068424F"/>
    <w:rsid w:val="00687136"/>
    <w:rsid w:val="00690C32"/>
    <w:rsid w:val="00697E99"/>
    <w:rsid w:val="006A14A4"/>
    <w:rsid w:val="006F55EA"/>
    <w:rsid w:val="006F6CFC"/>
    <w:rsid w:val="00702782"/>
    <w:rsid w:val="007122AD"/>
    <w:rsid w:val="0071586B"/>
    <w:rsid w:val="0072441D"/>
    <w:rsid w:val="0072635E"/>
    <w:rsid w:val="00727A4F"/>
    <w:rsid w:val="007346D8"/>
    <w:rsid w:val="007356F8"/>
    <w:rsid w:val="00736890"/>
    <w:rsid w:val="00767B3C"/>
    <w:rsid w:val="00774013"/>
    <w:rsid w:val="007752FE"/>
    <w:rsid w:val="00777B39"/>
    <w:rsid w:val="00785063"/>
    <w:rsid w:val="007909FE"/>
    <w:rsid w:val="0079181D"/>
    <w:rsid w:val="007923CC"/>
    <w:rsid w:val="00794CE1"/>
    <w:rsid w:val="00794FDC"/>
    <w:rsid w:val="007C33A0"/>
    <w:rsid w:val="007E330E"/>
    <w:rsid w:val="00812C75"/>
    <w:rsid w:val="00814A6F"/>
    <w:rsid w:val="0082108C"/>
    <w:rsid w:val="00827DEA"/>
    <w:rsid w:val="00841CB9"/>
    <w:rsid w:val="008476CB"/>
    <w:rsid w:val="00850251"/>
    <w:rsid w:val="00853681"/>
    <w:rsid w:val="00871965"/>
    <w:rsid w:val="00871FD4"/>
    <w:rsid w:val="00875983"/>
    <w:rsid w:val="008769B2"/>
    <w:rsid w:val="008C158D"/>
    <w:rsid w:val="008C7A83"/>
    <w:rsid w:val="008D0409"/>
    <w:rsid w:val="008D727D"/>
    <w:rsid w:val="00907F54"/>
    <w:rsid w:val="00915CAD"/>
    <w:rsid w:val="009178B6"/>
    <w:rsid w:val="009441E9"/>
    <w:rsid w:val="00944FC0"/>
    <w:rsid w:val="00956E31"/>
    <w:rsid w:val="00963455"/>
    <w:rsid w:val="009866BC"/>
    <w:rsid w:val="009A62EE"/>
    <w:rsid w:val="009B2B59"/>
    <w:rsid w:val="009D6E75"/>
    <w:rsid w:val="009E69E9"/>
    <w:rsid w:val="009F204C"/>
    <w:rsid w:val="009F33D4"/>
    <w:rsid w:val="00A3144C"/>
    <w:rsid w:val="00A3546A"/>
    <w:rsid w:val="00A408E0"/>
    <w:rsid w:val="00A65173"/>
    <w:rsid w:val="00A734A2"/>
    <w:rsid w:val="00A7620A"/>
    <w:rsid w:val="00A874E2"/>
    <w:rsid w:val="00AA5F1C"/>
    <w:rsid w:val="00AB77AE"/>
    <w:rsid w:val="00AC14BB"/>
    <w:rsid w:val="00AC1B28"/>
    <w:rsid w:val="00AC6339"/>
    <w:rsid w:val="00AE15ED"/>
    <w:rsid w:val="00B12491"/>
    <w:rsid w:val="00B23253"/>
    <w:rsid w:val="00B3697A"/>
    <w:rsid w:val="00B529EC"/>
    <w:rsid w:val="00B70704"/>
    <w:rsid w:val="00B76267"/>
    <w:rsid w:val="00B805DE"/>
    <w:rsid w:val="00BA6698"/>
    <w:rsid w:val="00BB0920"/>
    <w:rsid w:val="00BB42E4"/>
    <w:rsid w:val="00BE4242"/>
    <w:rsid w:val="00BF6FE0"/>
    <w:rsid w:val="00C0769F"/>
    <w:rsid w:val="00C20FAE"/>
    <w:rsid w:val="00C44C02"/>
    <w:rsid w:val="00C52DA3"/>
    <w:rsid w:val="00C61CCC"/>
    <w:rsid w:val="00C71583"/>
    <w:rsid w:val="00C7781D"/>
    <w:rsid w:val="00CB0CD2"/>
    <w:rsid w:val="00CB1BBF"/>
    <w:rsid w:val="00CC495E"/>
    <w:rsid w:val="00CF47D3"/>
    <w:rsid w:val="00CF50F6"/>
    <w:rsid w:val="00D017CF"/>
    <w:rsid w:val="00D0701E"/>
    <w:rsid w:val="00D2721E"/>
    <w:rsid w:val="00D52827"/>
    <w:rsid w:val="00D6310B"/>
    <w:rsid w:val="00D71980"/>
    <w:rsid w:val="00D75C4A"/>
    <w:rsid w:val="00D906CF"/>
    <w:rsid w:val="00DA6679"/>
    <w:rsid w:val="00DA6C8D"/>
    <w:rsid w:val="00DC5875"/>
    <w:rsid w:val="00DD794A"/>
    <w:rsid w:val="00DF0DD3"/>
    <w:rsid w:val="00DF3F9B"/>
    <w:rsid w:val="00E020C8"/>
    <w:rsid w:val="00E12A5F"/>
    <w:rsid w:val="00E322E3"/>
    <w:rsid w:val="00E3498B"/>
    <w:rsid w:val="00E61048"/>
    <w:rsid w:val="00E65F21"/>
    <w:rsid w:val="00E671D2"/>
    <w:rsid w:val="00E72365"/>
    <w:rsid w:val="00E827FE"/>
    <w:rsid w:val="00EB68CD"/>
    <w:rsid w:val="00EC0631"/>
    <w:rsid w:val="00ED5D9F"/>
    <w:rsid w:val="00F013BF"/>
    <w:rsid w:val="00F03B04"/>
    <w:rsid w:val="00F23AD6"/>
    <w:rsid w:val="00F25743"/>
    <w:rsid w:val="00F277B1"/>
    <w:rsid w:val="00F42D3B"/>
    <w:rsid w:val="00F45803"/>
    <w:rsid w:val="00F516CC"/>
    <w:rsid w:val="00F93B31"/>
    <w:rsid w:val="00F965EC"/>
    <w:rsid w:val="00FA11F7"/>
    <w:rsid w:val="00FB31DB"/>
    <w:rsid w:val="00FB7D37"/>
    <w:rsid w:val="00FC3DD0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346A"/>
  <w15:chartTrackingRefBased/>
  <w15:docId w15:val="{402C7814-9C4C-4DFC-A119-029EB79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B42E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42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B42E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574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917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B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daip.sinica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15</cp:revision>
  <dcterms:created xsi:type="dcterms:W3CDTF">2020-06-26T07:51:00Z</dcterms:created>
  <dcterms:modified xsi:type="dcterms:W3CDTF">2022-01-06T09:08:00Z</dcterms:modified>
</cp:coreProperties>
</file>