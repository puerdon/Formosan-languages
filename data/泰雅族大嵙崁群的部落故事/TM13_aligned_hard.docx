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14274" w14:textId="0976C2A2" w:rsidR="00C84CDF" w:rsidRDefault="00C84CDF" w:rsidP="00C84CDF">
      <w:r>
        <w:t xml:space="preserve">title: </w:t>
      </w:r>
      <w:r w:rsidRPr="00D04EBF">
        <w:rPr>
          <w:rFonts w:ascii="Arial" w:eastAsia="PMingLiU" w:hAnsi="Arial" w:cs="Arial"/>
          <w:color w:val="222222"/>
          <w:kern w:val="0"/>
          <w:szCs w:val="24"/>
        </w:rPr>
        <w:t>大嵙崁群的部落故事</w:t>
      </w:r>
      <w:r>
        <w:rPr>
          <w:rFonts w:ascii="Arial" w:eastAsia="PMingLiU" w:hAnsi="Arial" w:cs="Arial" w:hint="eastAsia"/>
          <w:color w:val="222222"/>
          <w:kern w:val="0"/>
          <w:szCs w:val="24"/>
        </w:rPr>
        <w:t xml:space="preserve"> </w:t>
      </w:r>
      <w:r>
        <w:rPr>
          <w:rFonts w:ascii="Arial" w:eastAsia="PMingLiU" w:hAnsi="Arial" w:cs="Arial"/>
          <w:color w:val="222222"/>
          <w:kern w:val="0"/>
          <w:szCs w:val="24"/>
        </w:rPr>
        <w:t xml:space="preserve">- </w:t>
      </w:r>
      <w:r>
        <w:rPr>
          <w:rFonts w:hint="eastAsia"/>
        </w:rPr>
        <w:t>高腳屋</w:t>
      </w:r>
      <w:r w:rsidRPr="00002C4A">
        <w:rPr>
          <w:rFonts w:hint="eastAsia"/>
        </w:rPr>
        <w:t>（</w:t>
      </w:r>
      <w:r>
        <w:rPr>
          <w:rFonts w:hint="eastAsia"/>
        </w:rPr>
        <w:t>一</w:t>
      </w:r>
      <w:r w:rsidRPr="00002C4A">
        <w:rPr>
          <w:rFonts w:hint="eastAsia"/>
        </w:rPr>
        <w:t>）</w:t>
      </w:r>
    </w:p>
    <w:p w14:paraId="77EF54B2" w14:textId="5001F04A" w:rsidR="00C84CDF" w:rsidRDefault="00C84CDF" w:rsidP="00C84CDF">
      <w:r>
        <w:t>page: 99-101</w:t>
      </w:r>
    </w:p>
    <w:p w14:paraId="33913AE8" w14:textId="5069A84B" w:rsidR="00C84CDF" w:rsidRDefault="00C84CDF" w:rsidP="00C84CDF">
      <w:r>
        <w:t xml:space="preserve">speaker: </w:t>
      </w:r>
      <w:proofErr w:type="spellStart"/>
      <w:r w:rsidRPr="00FF56C2">
        <w:t>Blyah</w:t>
      </w:r>
      <w:proofErr w:type="spellEnd"/>
      <w:r w:rsidRPr="00FF56C2">
        <w:t xml:space="preserve"> </w:t>
      </w:r>
      <w:proofErr w:type="spellStart"/>
      <w:r w:rsidRPr="00FF56C2">
        <w:t>Yabay</w:t>
      </w:r>
      <w:proofErr w:type="spellEnd"/>
    </w:p>
    <w:p w14:paraId="658DB510" w14:textId="2B831BE6" w:rsidR="00C84CDF" w:rsidRDefault="00C84CDF" w:rsidP="00C84CDF">
      <w:r>
        <w:t xml:space="preserve">transcriber: </w:t>
      </w:r>
      <w:proofErr w:type="spellStart"/>
      <w:r w:rsidRPr="00FF56C2">
        <w:t>Mongna</w:t>
      </w:r>
      <w:proofErr w:type="spellEnd"/>
      <w:r w:rsidRPr="00FF56C2">
        <w:t xml:space="preserve"> </w:t>
      </w:r>
      <w:proofErr w:type="spellStart"/>
      <w:r w:rsidRPr="00FF56C2">
        <w:t>Payas</w:t>
      </w:r>
      <w:proofErr w:type="spellEnd"/>
    </w:p>
    <w:p w14:paraId="08681E67" w14:textId="77777777" w:rsidR="00C84CDF" w:rsidRDefault="00C84CDF" w:rsidP="00C84CDF"/>
    <w:p w14:paraId="1D630500" w14:textId="613401BD" w:rsidR="00C84CDF" w:rsidRDefault="00C84CDF" w:rsidP="00C84CDF">
      <w:r>
        <w:t xml:space="preserve">A: </w:t>
      </w:r>
      <w:proofErr w:type="spellStart"/>
      <w:r w:rsidRPr="00134BC4">
        <w:rPr>
          <w:color w:val="0432FF"/>
          <w:rPrChange w:id="0" w:author="the author" w:date="2022-01-25T10:58:00Z">
            <w:rPr/>
          </w:rPrChange>
        </w:rPr>
        <w:t>cinpaga</w:t>
      </w:r>
      <w:proofErr w:type="spellEnd"/>
      <w:r w:rsidRPr="00FF56C2">
        <w:t xml:space="preserve"> </w:t>
      </w:r>
      <w:proofErr w:type="spellStart"/>
      <w:r w:rsidRPr="00FF56C2">
        <w:t>tatak</w:t>
      </w:r>
      <w:proofErr w:type="spellEnd"/>
    </w:p>
    <w:p w14:paraId="7AC39196" w14:textId="77777777" w:rsidR="00C84CDF" w:rsidRDefault="00C84CDF" w:rsidP="00C84CDF">
      <w:r>
        <w:t>RA: none</w:t>
      </w:r>
    </w:p>
    <w:p w14:paraId="3BB5175C" w14:textId="12F4195F" w:rsidR="00C84CDF" w:rsidRDefault="00C84CDF" w:rsidP="00C84CDF">
      <w:r>
        <w:t>G: none</w:t>
      </w:r>
    </w:p>
    <w:p w14:paraId="2D4E059B" w14:textId="3680BB32" w:rsidR="00C84CDF" w:rsidRDefault="00C84CDF" w:rsidP="00C84CDF">
      <w:r>
        <w:t xml:space="preserve">M: </w:t>
      </w:r>
      <w:r>
        <w:rPr>
          <w:rFonts w:hint="eastAsia"/>
        </w:rPr>
        <w:t>高腳屋</w:t>
      </w:r>
      <w:r w:rsidRPr="00002C4A">
        <w:rPr>
          <w:rFonts w:hint="eastAsia"/>
        </w:rPr>
        <w:t>（</w:t>
      </w:r>
      <w:r>
        <w:rPr>
          <w:rFonts w:hint="eastAsia"/>
        </w:rPr>
        <w:t>一</w:t>
      </w:r>
      <w:r w:rsidRPr="00002C4A">
        <w:rPr>
          <w:rFonts w:hint="eastAsia"/>
        </w:rPr>
        <w:t>）</w:t>
      </w:r>
    </w:p>
    <w:p w14:paraId="3ECF1F3C" w14:textId="400BE7B0" w:rsidR="00C84CDF" w:rsidRDefault="00C84CDF" w:rsidP="00C84CDF">
      <w:r>
        <w:t>RM:</w:t>
      </w:r>
      <w:r w:rsidRPr="00C84CDF">
        <w:rPr>
          <w:rFonts w:hint="eastAsia"/>
        </w:rPr>
        <w:t xml:space="preserve"> </w:t>
      </w:r>
      <w:r>
        <w:rPr>
          <w:rFonts w:hint="eastAsia"/>
        </w:rPr>
        <w:t>高腳屋</w:t>
      </w:r>
    </w:p>
    <w:p w14:paraId="23C42EBE" w14:textId="384206C4" w:rsidR="00C84CDF" w:rsidRDefault="00C84CDF" w:rsidP="00C84CDF"/>
    <w:p w14:paraId="20681675" w14:textId="68F65540" w:rsidR="00C84CDF" w:rsidRDefault="00C84CDF" w:rsidP="00C84CDF">
      <w:r>
        <w:t xml:space="preserve">A: </w:t>
      </w:r>
      <w:proofErr w:type="spellStart"/>
      <w:r w:rsidR="00775BE7" w:rsidRPr="003473E9">
        <w:t>mrhuw</w:t>
      </w:r>
      <w:proofErr w:type="spellEnd"/>
      <w:r w:rsidR="00775BE7" w:rsidRPr="003473E9">
        <w:t xml:space="preserve"> </w:t>
      </w:r>
      <w:proofErr w:type="spellStart"/>
      <w:r w:rsidR="00775BE7" w:rsidRPr="003473E9">
        <w:t>raral</w:t>
      </w:r>
      <w:proofErr w:type="spellEnd"/>
      <w:r w:rsidR="00775BE7" w:rsidRPr="003473E9">
        <w:t xml:space="preserve"> </w:t>
      </w:r>
      <w:proofErr w:type="spellStart"/>
      <w:r w:rsidR="00775BE7" w:rsidRPr="003473E9">
        <w:t>ga</w:t>
      </w:r>
      <w:proofErr w:type="spellEnd"/>
      <w:r w:rsidR="00775BE7" w:rsidRPr="003473E9">
        <w:t>, kbalay</w:t>
      </w:r>
      <w:r w:rsidR="00775BE7">
        <w:rPr>
          <w:rFonts w:hint="eastAsia"/>
        </w:rPr>
        <w:t xml:space="preserve"> </w:t>
      </w:r>
      <w:proofErr w:type="spellStart"/>
      <w:r w:rsidR="00775BE7" w:rsidRPr="003473E9">
        <w:t>qutux</w:t>
      </w:r>
      <w:proofErr w:type="spellEnd"/>
      <w:r w:rsidR="00775BE7" w:rsidRPr="003473E9">
        <w:t xml:space="preserve"> </w:t>
      </w:r>
      <w:proofErr w:type="spellStart"/>
      <w:r w:rsidR="00775BE7" w:rsidRPr="003473E9">
        <w:t>tatak</w:t>
      </w:r>
      <w:proofErr w:type="spellEnd"/>
      <w:r w:rsidR="00775BE7" w:rsidRPr="003473E9">
        <w:t xml:space="preserve"> </w:t>
      </w:r>
      <w:proofErr w:type="spellStart"/>
      <w:r w:rsidR="00775BE7" w:rsidRPr="003473E9">
        <w:t>paga</w:t>
      </w:r>
      <w:proofErr w:type="spellEnd"/>
      <w:r w:rsidR="00775BE7" w:rsidRPr="003473E9">
        <w:t xml:space="preserve">, </w:t>
      </w:r>
      <w:proofErr w:type="spellStart"/>
      <w:r w:rsidR="00775BE7" w:rsidRPr="003473E9">
        <w:t>kakay</w:t>
      </w:r>
      <w:proofErr w:type="spellEnd"/>
      <w:r w:rsidR="00775BE7" w:rsidRPr="003473E9">
        <w:t xml:space="preserve"> nya</w:t>
      </w:r>
      <w:r w:rsidR="00775BE7">
        <w:rPr>
          <w:rFonts w:hint="eastAsia"/>
        </w:rPr>
        <w:t xml:space="preserve"> </w:t>
      </w:r>
      <w:proofErr w:type="spellStart"/>
      <w:r w:rsidR="00775BE7" w:rsidRPr="003473E9">
        <w:t>ga</w:t>
      </w:r>
      <w:proofErr w:type="spellEnd"/>
      <w:r w:rsidR="00775BE7" w:rsidRPr="003473E9">
        <w:t xml:space="preserve"> </w:t>
      </w:r>
      <w:proofErr w:type="spellStart"/>
      <w:r w:rsidR="00775BE7" w:rsidRPr="003473E9">
        <w:t>qhoniq</w:t>
      </w:r>
      <w:proofErr w:type="spellEnd"/>
      <w:r w:rsidR="00775BE7" w:rsidRPr="003473E9">
        <w:t xml:space="preserve">, </w:t>
      </w:r>
      <w:proofErr w:type="spellStart"/>
      <w:r w:rsidR="00775BE7" w:rsidRPr="003473E9">
        <w:t>cipoq</w:t>
      </w:r>
      <w:proofErr w:type="spellEnd"/>
      <w:r w:rsidR="00775BE7" w:rsidRPr="003473E9">
        <w:t xml:space="preserve"> </w:t>
      </w:r>
      <w:proofErr w:type="spellStart"/>
      <w:r w:rsidR="00775BE7" w:rsidRPr="003473E9">
        <w:t>paga</w:t>
      </w:r>
      <w:proofErr w:type="spellEnd"/>
      <w:r w:rsidR="00775BE7" w:rsidRPr="003473E9">
        <w:t xml:space="preserve"> </w:t>
      </w:r>
      <w:proofErr w:type="spellStart"/>
      <w:r w:rsidR="00775BE7" w:rsidRPr="003473E9">
        <w:t>tatak</w:t>
      </w:r>
      <w:proofErr w:type="spellEnd"/>
      <w:r w:rsidR="00775BE7">
        <w:rPr>
          <w:rFonts w:hint="eastAsia"/>
        </w:rPr>
        <w:t xml:space="preserve"> </w:t>
      </w:r>
      <w:proofErr w:type="spellStart"/>
      <w:r w:rsidR="00775BE7" w:rsidRPr="003473E9">
        <w:t>ga</w:t>
      </w:r>
      <w:proofErr w:type="spellEnd"/>
      <w:r w:rsidR="00775BE7" w:rsidRPr="003473E9">
        <w:t xml:space="preserve">, </w:t>
      </w:r>
      <w:proofErr w:type="spellStart"/>
      <w:r w:rsidR="00775BE7" w:rsidRPr="003473E9">
        <w:t>syun</w:t>
      </w:r>
      <w:proofErr w:type="spellEnd"/>
      <w:r w:rsidR="00775BE7" w:rsidRPr="003473E9">
        <w:t xml:space="preserve"> </w:t>
      </w:r>
      <w:proofErr w:type="spellStart"/>
      <w:r w:rsidR="00775BE7" w:rsidRPr="003473E9">
        <w:t>nha</w:t>
      </w:r>
      <w:proofErr w:type="spellEnd"/>
      <w:r w:rsidR="00775BE7" w:rsidRPr="003473E9">
        <w:t xml:space="preserve"> </w:t>
      </w:r>
      <w:proofErr w:type="spellStart"/>
      <w:r w:rsidR="00775BE7" w:rsidRPr="003473E9">
        <w:t>wagiq</w:t>
      </w:r>
      <w:proofErr w:type="spellEnd"/>
      <w:r w:rsidR="00775BE7" w:rsidRPr="003473E9">
        <w:t xml:space="preserve"> </w:t>
      </w:r>
      <w:proofErr w:type="spellStart"/>
      <w:r w:rsidR="00775BE7" w:rsidRPr="003473E9">
        <w:t>balay</w:t>
      </w:r>
      <w:proofErr w:type="spellEnd"/>
      <w:r w:rsidR="00775BE7" w:rsidRPr="003473E9">
        <w:t xml:space="preserve"> </w:t>
      </w:r>
      <w:proofErr w:type="spellStart"/>
      <w:r w:rsidR="00775BE7" w:rsidRPr="003473E9">
        <w:t>ru</w:t>
      </w:r>
      <w:proofErr w:type="spellEnd"/>
      <w:r w:rsidR="00775BE7">
        <w:rPr>
          <w:rFonts w:hint="eastAsia"/>
        </w:rPr>
        <w:t xml:space="preserve"> </w:t>
      </w:r>
      <w:r w:rsidR="00775BE7" w:rsidRPr="003473E9">
        <w:t xml:space="preserve">maki </w:t>
      </w:r>
      <w:proofErr w:type="spellStart"/>
      <w:r w:rsidR="00775BE7" w:rsidRPr="003473E9">
        <w:t>tka-tka</w:t>
      </w:r>
      <w:proofErr w:type="spellEnd"/>
      <w:r w:rsidR="00775BE7" w:rsidRPr="003473E9">
        <w:t xml:space="preserve"> nya </w:t>
      </w:r>
      <w:proofErr w:type="spellStart"/>
      <w:r w:rsidR="00775BE7" w:rsidRPr="003473E9">
        <w:t>uzi</w:t>
      </w:r>
      <w:proofErr w:type="spellEnd"/>
      <w:r w:rsidR="00775BE7" w:rsidRPr="003473E9">
        <w:t>.</w:t>
      </w:r>
    </w:p>
    <w:p w14:paraId="54324A3D" w14:textId="77777777" w:rsidR="00C84CDF" w:rsidRDefault="00C84CDF" w:rsidP="00C84CDF">
      <w:r>
        <w:t>RA: none</w:t>
      </w:r>
    </w:p>
    <w:p w14:paraId="2856E7CB" w14:textId="77777777" w:rsidR="00C84CDF" w:rsidRDefault="00C84CDF" w:rsidP="00C84CDF">
      <w:r>
        <w:t>G: none</w:t>
      </w:r>
    </w:p>
    <w:p w14:paraId="29072439" w14:textId="6CFC817F" w:rsidR="00C84CDF" w:rsidRDefault="00C84CDF" w:rsidP="00C84CDF">
      <w:r>
        <w:t>M:</w:t>
      </w:r>
      <w:r w:rsidR="009C15A0">
        <w:t xml:space="preserve"> none</w:t>
      </w:r>
    </w:p>
    <w:p w14:paraId="4F2FCAC9" w14:textId="7F938DD4" w:rsidR="00775BE7" w:rsidRPr="00775BE7" w:rsidRDefault="00C84CDF" w:rsidP="00C84CDF">
      <w:pPr>
        <w:rPr>
          <w:lang w:val="x-none"/>
        </w:rPr>
      </w:pPr>
      <w:r>
        <w:t>RM:</w:t>
      </w:r>
      <w:r w:rsidRPr="00C84CDF">
        <w:rPr>
          <w:rFonts w:hint="eastAsia"/>
        </w:rPr>
        <w:t xml:space="preserve"> </w:t>
      </w:r>
      <w:r w:rsidR="00775BE7">
        <w:rPr>
          <w:rFonts w:hint="eastAsia"/>
        </w:rPr>
        <w:t>以前的智者</w:t>
      </w:r>
      <w:r w:rsidR="00775BE7">
        <w:rPr>
          <w:rFonts w:hint="eastAsia"/>
        </w:rPr>
        <w:t>/</w:t>
      </w:r>
      <w:r w:rsidR="00775BE7">
        <w:rPr>
          <w:rFonts w:hint="eastAsia"/>
        </w:rPr>
        <w:t>領袖，蓋一個</w:t>
      </w:r>
      <w:ins w:id="1" w:author="the author" w:date="2022-01-25T11:01:00Z">
        <w:r w:rsidR="00134BC4">
          <w:rPr>
            <w:rFonts w:hint="eastAsia"/>
          </w:rPr>
          <w:t>高腳屋</w:t>
        </w:r>
      </w:ins>
      <w:del w:id="2" w:author="the author" w:date="2022-01-25T11:01:00Z">
        <w:r w:rsidR="00775BE7" w:rsidDel="00134BC4">
          <w:rPr>
            <w:rFonts w:hint="eastAsia"/>
          </w:rPr>
          <w:delText>t</w:delText>
        </w:r>
        <w:r w:rsidR="00775BE7" w:rsidDel="00134BC4">
          <w:delText>atak</w:delText>
        </w:r>
        <w:r w:rsidR="00775BE7" w:rsidDel="00134BC4">
          <w:rPr>
            <w:rFonts w:hint="eastAsia"/>
          </w:rPr>
          <w:delText xml:space="preserve"> </w:delText>
        </w:r>
        <w:r w:rsidR="00775BE7" w:rsidDel="00134BC4">
          <w:delText>paga</w:delText>
        </w:r>
      </w:del>
      <w:r w:rsidR="00775BE7">
        <w:rPr>
          <w:rFonts w:hint="eastAsia"/>
        </w:rPr>
        <w:t>，它的腳是木製的，</w:t>
      </w:r>
      <w:r w:rsidR="00775BE7">
        <w:rPr>
          <w:rFonts w:hint="eastAsia"/>
          <w:lang w:val="x-none"/>
        </w:rPr>
        <w:t>小的</w:t>
      </w:r>
      <w:proofErr w:type="spellStart"/>
      <w:r w:rsidR="00775BE7">
        <w:rPr>
          <w:rFonts w:hint="eastAsia"/>
          <w:lang w:val="x-none"/>
        </w:rPr>
        <w:t>p</w:t>
      </w:r>
      <w:r w:rsidR="00775BE7">
        <w:rPr>
          <w:lang w:val="x-none"/>
        </w:rPr>
        <w:t>aga</w:t>
      </w:r>
      <w:proofErr w:type="spellEnd"/>
      <w:r w:rsidR="00775BE7">
        <w:rPr>
          <w:lang w:val="x-none"/>
        </w:rPr>
        <w:t xml:space="preserve"> </w:t>
      </w:r>
      <w:proofErr w:type="spellStart"/>
      <w:r w:rsidR="00775BE7">
        <w:rPr>
          <w:lang w:val="x-none"/>
        </w:rPr>
        <w:t>tatak</w:t>
      </w:r>
      <w:r w:rsidR="00775BE7">
        <w:rPr>
          <w:rFonts w:hint="eastAsia"/>
          <w:lang w:val="x-none"/>
        </w:rPr>
        <w:t>，他們</w:t>
      </w:r>
      <w:r w:rsidR="009C15A0">
        <w:rPr>
          <w:rFonts w:hint="eastAsia"/>
          <w:lang w:val="x-none"/>
        </w:rPr>
        <w:t>也</w:t>
      </w:r>
      <w:r w:rsidR="00775BE7">
        <w:rPr>
          <w:rFonts w:hint="eastAsia"/>
          <w:lang w:val="x-none"/>
        </w:rPr>
        <w:t>會放在</w:t>
      </w:r>
      <w:r w:rsidR="009C15A0">
        <w:rPr>
          <w:rFonts w:hint="eastAsia"/>
          <w:lang w:val="x-none"/>
        </w:rPr>
        <w:t>他的</w:t>
      </w:r>
      <w:r w:rsidR="009C15A0">
        <w:rPr>
          <w:rFonts w:hint="eastAsia"/>
          <w:lang w:val="x-none"/>
        </w:rPr>
        <w:t>t</w:t>
      </w:r>
      <w:r w:rsidR="009C15A0">
        <w:rPr>
          <w:lang w:val="x-none"/>
        </w:rPr>
        <w:t>ka-tka</w:t>
      </w:r>
      <w:r w:rsidR="009C15A0">
        <w:rPr>
          <w:rFonts w:hint="eastAsia"/>
          <w:lang w:val="x-none"/>
        </w:rPr>
        <w:t>的上面</w:t>
      </w:r>
      <w:proofErr w:type="spellEnd"/>
      <w:r w:rsidR="009C15A0">
        <w:rPr>
          <w:rFonts w:hint="eastAsia"/>
          <w:lang w:val="x-none"/>
        </w:rPr>
        <w:t>。（？）</w:t>
      </w:r>
    </w:p>
    <w:p w14:paraId="43086D8F" w14:textId="355FEB47" w:rsidR="00C84CDF" w:rsidRDefault="00C84CDF" w:rsidP="00C84CDF"/>
    <w:p w14:paraId="7E49162A" w14:textId="3DE9C712" w:rsidR="00C84CDF" w:rsidRDefault="00C84CDF" w:rsidP="00C84CDF">
      <w:r>
        <w:t xml:space="preserve">A: </w:t>
      </w:r>
      <w:r w:rsidR="009C15A0" w:rsidRPr="003473E9">
        <w:t>gaga</w:t>
      </w:r>
      <w:r w:rsidR="009C15A0">
        <w:rPr>
          <w:rFonts w:hint="eastAsia"/>
        </w:rPr>
        <w:t xml:space="preserve"> </w:t>
      </w:r>
      <w:r w:rsidR="009C15A0" w:rsidRPr="003473E9">
        <w:t xml:space="preserve">na </w:t>
      </w:r>
      <w:proofErr w:type="spellStart"/>
      <w:r w:rsidR="009C15A0" w:rsidRPr="003473E9">
        <w:t>Qwilan</w:t>
      </w:r>
      <w:proofErr w:type="spellEnd"/>
      <w:r w:rsidR="009C15A0" w:rsidRPr="003473E9">
        <w:t xml:space="preserve"> </w:t>
      </w:r>
      <w:proofErr w:type="spellStart"/>
      <w:r w:rsidR="009C15A0" w:rsidRPr="003473E9">
        <w:t>raral</w:t>
      </w:r>
      <w:proofErr w:type="spellEnd"/>
      <w:r w:rsidR="009C15A0" w:rsidRPr="003473E9">
        <w:t xml:space="preserve"> </w:t>
      </w:r>
      <w:proofErr w:type="spellStart"/>
      <w:r w:rsidR="009C15A0" w:rsidRPr="003473E9">
        <w:t>ga</w:t>
      </w:r>
      <w:proofErr w:type="spellEnd"/>
      <w:r w:rsidR="009C15A0" w:rsidRPr="003473E9">
        <w:t xml:space="preserve">, </w:t>
      </w:r>
      <w:proofErr w:type="spellStart"/>
      <w:r w:rsidR="009C15A0" w:rsidRPr="003473E9">
        <w:t>lokah</w:t>
      </w:r>
      <w:proofErr w:type="spellEnd"/>
      <w:r w:rsidR="009C15A0" w:rsidRPr="003473E9">
        <w:t xml:space="preserve"> ta</w:t>
      </w:r>
      <w:r w:rsidR="009C15A0">
        <w:rPr>
          <w:rFonts w:hint="eastAsia"/>
        </w:rPr>
        <w:t xml:space="preserve"> </w:t>
      </w:r>
      <w:r w:rsidR="009C15A0" w:rsidRPr="003473E9">
        <w:t xml:space="preserve">musa </w:t>
      </w:r>
      <w:proofErr w:type="spellStart"/>
      <w:r w:rsidR="009C15A0" w:rsidRPr="003473E9">
        <w:t>mkal</w:t>
      </w:r>
      <w:proofErr w:type="spellEnd"/>
      <w:r w:rsidR="009C15A0" w:rsidRPr="003473E9">
        <w:t xml:space="preserve"> </w:t>
      </w:r>
      <w:proofErr w:type="spellStart"/>
      <w:r w:rsidR="009C15A0" w:rsidRPr="003473E9">
        <w:t>Ipyung</w:t>
      </w:r>
      <w:proofErr w:type="spellEnd"/>
      <w:r w:rsidR="009C15A0" w:rsidRPr="003473E9">
        <w:t xml:space="preserve">, </w:t>
      </w:r>
      <w:proofErr w:type="spellStart"/>
      <w:r w:rsidR="009C15A0" w:rsidRPr="003473E9">
        <w:t>tlu</w:t>
      </w:r>
      <w:proofErr w:type="spellEnd"/>
      <w:r w:rsidR="009C15A0" w:rsidRPr="003473E9">
        <w:t xml:space="preserve"> cyux</w:t>
      </w:r>
      <w:r w:rsidR="009C15A0">
        <w:rPr>
          <w:rFonts w:hint="eastAsia"/>
        </w:rPr>
        <w:t xml:space="preserve"> </w:t>
      </w:r>
      <w:r w:rsidR="009C15A0" w:rsidRPr="003473E9">
        <w:t xml:space="preserve">maras </w:t>
      </w:r>
      <w:proofErr w:type="spellStart"/>
      <w:r w:rsidR="009C15A0" w:rsidRPr="003473E9">
        <w:t>laqi</w:t>
      </w:r>
      <w:proofErr w:type="spellEnd"/>
      <w:r w:rsidR="009C15A0" w:rsidRPr="003473E9">
        <w:t xml:space="preserve"> </w:t>
      </w:r>
      <w:proofErr w:type="spellStart"/>
      <w:r w:rsidR="009C15A0" w:rsidRPr="003473E9">
        <w:t>mrkyas</w:t>
      </w:r>
      <w:proofErr w:type="spellEnd"/>
      <w:r w:rsidR="009C15A0" w:rsidRPr="003473E9">
        <w:t xml:space="preserve"> </w:t>
      </w:r>
      <w:proofErr w:type="spellStart"/>
      <w:r w:rsidR="009C15A0" w:rsidRPr="003473E9">
        <w:t>mlikuy</w:t>
      </w:r>
      <w:proofErr w:type="spellEnd"/>
      <w:r w:rsidR="009C15A0" w:rsidRPr="003473E9">
        <w:t xml:space="preserve"> </w:t>
      </w:r>
      <w:proofErr w:type="spellStart"/>
      <w:r w:rsidR="009C15A0" w:rsidRPr="003473E9">
        <w:t>ru</w:t>
      </w:r>
      <w:proofErr w:type="spellEnd"/>
      <w:r w:rsidR="009C15A0">
        <w:rPr>
          <w:rFonts w:hint="eastAsia"/>
        </w:rPr>
        <w:t xml:space="preserve"> </w:t>
      </w:r>
      <w:proofErr w:type="spellStart"/>
      <w:r w:rsidR="009C15A0" w:rsidRPr="003473E9">
        <w:t>kneril</w:t>
      </w:r>
      <w:proofErr w:type="spellEnd"/>
      <w:r w:rsidR="009C15A0">
        <w:t>,</w:t>
      </w:r>
      <w:r w:rsidR="009C15A0" w:rsidRPr="003473E9">
        <w:t xml:space="preserve"> </w:t>
      </w:r>
      <w:proofErr w:type="spellStart"/>
      <w:r w:rsidR="009C15A0" w:rsidRPr="003473E9">
        <w:t>siki</w:t>
      </w:r>
      <w:proofErr w:type="spellEnd"/>
      <w:r w:rsidR="009C15A0" w:rsidRPr="003473E9">
        <w:t xml:space="preserve"> mwah </w:t>
      </w:r>
      <w:proofErr w:type="spellStart"/>
      <w:r w:rsidR="009C15A0" w:rsidRPr="003473E9">
        <w:t>Ipyung</w:t>
      </w:r>
      <w:proofErr w:type="spellEnd"/>
      <w:r w:rsidR="009C15A0" w:rsidRPr="003473E9">
        <w:t xml:space="preserve"> </w:t>
      </w:r>
      <w:proofErr w:type="spellStart"/>
      <w:r w:rsidR="009C15A0" w:rsidRPr="003473E9">
        <w:t>mga</w:t>
      </w:r>
      <w:proofErr w:type="spellEnd"/>
      <w:r w:rsidR="009C15A0" w:rsidRPr="003473E9">
        <w:t>,</w:t>
      </w:r>
      <w:r w:rsidR="009C15A0">
        <w:rPr>
          <w:rFonts w:hint="eastAsia"/>
        </w:rPr>
        <w:t xml:space="preserve"> </w:t>
      </w:r>
      <w:proofErr w:type="spellStart"/>
      <w:r w:rsidR="009C15A0" w:rsidRPr="003473E9">
        <w:t>me</w:t>
      </w:r>
      <w:r w:rsidR="009C15A0">
        <w:t>’</w:t>
      </w:r>
      <w:r w:rsidR="009C15A0" w:rsidRPr="003473E9">
        <w:t>a</w:t>
      </w:r>
      <w:proofErr w:type="spellEnd"/>
      <w:r w:rsidR="009C15A0" w:rsidRPr="003473E9">
        <w:t xml:space="preserve"> su </w:t>
      </w:r>
      <w:proofErr w:type="spellStart"/>
      <w:r w:rsidR="009C15A0" w:rsidRPr="003473E9">
        <w:t>kneril</w:t>
      </w:r>
      <w:proofErr w:type="spellEnd"/>
      <w:r w:rsidR="009C15A0" w:rsidRPr="003473E9">
        <w:t xml:space="preserve"> </w:t>
      </w:r>
      <w:proofErr w:type="spellStart"/>
      <w:r w:rsidR="009C15A0" w:rsidRPr="003473E9">
        <w:t>nyal</w:t>
      </w:r>
      <w:proofErr w:type="spellEnd"/>
      <w:r w:rsidR="009C15A0" w:rsidRPr="003473E9">
        <w:t xml:space="preserve"> </w:t>
      </w:r>
      <w:proofErr w:type="spellStart"/>
      <w:r w:rsidR="009C15A0" w:rsidRPr="003473E9">
        <w:t>qu</w:t>
      </w:r>
      <w:proofErr w:type="spellEnd"/>
      <w:r w:rsidR="009C15A0" w:rsidRPr="003473E9">
        <w:t xml:space="preserve"> </w:t>
      </w:r>
      <w:proofErr w:type="spellStart"/>
      <w:r w:rsidR="009C15A0" w:rsidRPr="003473E9">
        <w:t>lpyung</w:t>
      </w:r>
      <w:proofErr w:type="spellEnd"/>
      <w:r w:rsidR="009C15A0">
        <w:t xml:space="preserve"> </w:t>
      </w:r>
      <w:proofErr w:type="spellStart"/>
      <w:r w:rsidR="009C15A0" w:rsidRPr="003473E9">
        <w:t>ga</w:t>
      </w:r>
      <w:proofErr w:type="spellEnd"/>
      <w:r w:rsidR="009C15A0" w:rsidRPr="003473E9">
        <w:t xml:space="preserve">, san </w:t>
      </w:r>
      <w:proofErr w:type="spellStart"/>
      <w:r w:rsidR="009C15A0" w:rsidRPr="003473E9">
        <w:t>nha</w:t>
      </w:r>
      <w:proofErr w:type="spellEnd"/>
      <w:r w:rsidR="009C15A0" w:rsidRPr="003473E9">
        <w:t xml:space="preserve"> </w:t>
      </w:r>
      <w:proofErr w:type="spellStart"/>
      <w:r w:rsidR="009C15A0" w:rsidRPr="003473E9">
        <w:t>kman</w:t>
      </w:r>
      <w:proofErr w:type="spellEnd"/>
      <w:r w:rsidR="009C15A0" w:rsidRPr="003473E9">
        <w:t xml:space="preserve"> </w:t>
      </w:r>
      <w:proofErr w:type="spellStart"/>
      <w:r w:rsidR="009C15A0" w:rsidRPr="003473E9">
        <w:t>qu</w:t>
      </w:r>
      <w:proofErr w:type="spellEnd"/>
      <w:r w:rsidR="009C15A0" w:rsidRPr="003473E9">
        <w:t xml:space="preserve"> </w:t>
      </w:r>
      <w:proofErr w:type="spellStart"/>
      <w:r w:rsidR="009C15A0" w:rsidRPr="003473E9">
        <w:t>mrkyas</w:t>
      </w:r>
      <w:proofErr w:type="spellEnd"/>
      <w:r w:rsidR="009C15A0">
        <w:t xml:space="preserve"> </w:t>
      </w:r>
      <w:proofErr w:type="spellStart"/>
      <w:r w:rsidR="009C15A0" w:rsidRPr="003473E9">
        <w:t>mlikuy</w:t>
      </w:r>
      <w:proofErr w:type="spellEnd"/>
      <w:r w:rsidR="009C15A0" w:rsidRPr="003473E9">
        <w:t xml:space="preserve"> na </w:t>
      </w:r>
      <w:proofErr w:type="spellStart"/>
      <w:r w:rsidR="009C15A0" w:rsidRPr="003473E9">
        <w:t>qalang</w:t>
      </w:r>
      <w:proofErr w:type="spellEnd"/>
      <w:r w:rsidR="009C15A0" w:rsidRPr="003473E9">
        <w:t xml:space="preserve"> </w:t>
      </w:r>
      <w:proofErr w:type="spellStart"/>
      <w:r w:rsidR="009C15A0" w:rsidRPr="003473E9">
        <w:t>Qwilan</w:t>
      </w:r>
      <w:proofErr w:type="spellEnd"/>
      <w:r w:rsidR="009C15A0" w:rsidRPr="003473E9">
        <w:t xml:space="preserve"> </w:t>
      </w:r>
      <w:proofErr w:type="spellStart"/>
      <w:r w:rsidR="009C15A0" w:rsidRPr="003473E9">
        <w:t>qani</w:t>
      </w:r>
      <w:proofErr w:type="spellEnd"/>
      <w:r w:rsidR="009C15A0" w:rsidRPr="003473E9">
        <w:t>.</w:t>
      </w:r>
    </w:p>
    <w:p w14:paraId="54E44BEF" w14:textId="77777777" w:rsidR="00C84CDF" w:rsidRDefault="00C84CDF" w:rsidP="00C84CDF">
      <w:r>
        <w:t>RA: none</w:t>
      </w:r>
    </w:p>
    <w:p w14:paraId="5541E145" w14:textId="77777777" w:rsidR="00C84CDF" w:rsidRDefault="00C84CDF" w:rsidP="00C84CDF">
      <w:r>
        <w:t>G: none</w:t>
      </w:r>
    </w:p>
    <w:p w14:paraId="5B6BFEEA" w14:textId="7DDC8171" w:rsidR="00C84CDF" w:rsidRDefault="00C84CDF" w:rsidP="00C84CDF">
      <w:r>
        <w:t>M:</w:t>
      </w:r>
      <w:r w:rsidR="009C15A0">
        <w:t xml:space="preserve"> none</w:t>
      </w:r>
    </w:p>
    <w:p w14:paraId="642AF4B2" w14:textId="694E85B5" w:rsidR="009C15A0" w:rsidRPr="00BE7283" w:rsidRDefault="00C84CDF" w:rsidP="00C84CDF">
      <w:pPr>
        <w:rPr>
          <w:lang w:val="x-none"/>
        </w:rPr>
      </w:pPr>
      <w:r>
        <w:t>RM:</w:t>
      </w:r>
      <w:r w:rsidRPr="00C84CDF">
        <w:rPr>
          <w:rFonts w:hint="eastAsia"/>
        </w:rPr>
        <w:t xml:space="preserve"> </w:t>
      </w:r>
      <w:r w:rsidR="009C15A0">
        <w:rPr>
          <w:rFonts w:hint="eastAsia"/>
          <w:lang w:val="x-none"/>
        </w:rPr>
        <w:t>高義村從前的</w:t>
      </w:r>
      <w:r w:rsidR="009C15A0">
        <w:rPr>
          <w:rFonts w:hint="eastAsia"/>
          <w:lang w:val="x-none"/>
        </w:rPr>
        <w:t xml:space="preserve"> </w:t>
      </w:r>
      <w:proofErr w:type="spellStart"/>
      <w:r w:rsidR="009C15A0">
        <w:rPr>
          <w:lang w:val="x-none"/>
        </w:rPr>
        <w:t>Gaga</w:t>
      </w:r>
      <w:r w:rsidR="009C15A0">
        <w:rPr>
          <w:rFonts w:hint="eastAsia"/>
          <w:lang w:val="x-none"/>
        </w:rPr>
        <w:t>是，咱們要很努力找</w:t>
      </w:r>
      <w:r w:rsidR="00BE7283">
        <w:rPr>
          <w:rFonts w:hint="eastAsia"/>
          <w:lang w:val="x-none"/>
        </w:rPr>
        <w:t>親家商談</w:t>
      </w:r>
      <w:r w:rsidR="009C15A0">
        <w:rPr>
          <w:rFonts w:hint="eastAsia"/>
          <w:lang w:val="x-none"/>
        </w:rPr>
        <w:t>，遇到</w:t>
      </w:r>
      <w:proofErr w:type="spellEnd"/>
      <w:r w:rsidR="009C15A0">
        <w:rPr>
          <w:rFonts w:hint="eastAsia"/>
          <w:lang w:val="x-none"/>
        </w:rPr>
        <w:t>（？）帶著小孩成長的男子跟女子，</w:t>
      </w:r>
      <w:r w:rsidR="00BE7283">
        <w:rPr>
          <w:rFonts w:hint="eastAsia"/>
          <w:lang w:val="x-none"/>
        </w:rPr>
        <w:t>親家來的時候，</w:t>
      </w:r>
      <w:r w:rsidR="002A64CA">
        <w:rPr>
          <w:rFonts w:hint="eastAsia"/>
          <w:lang w:val="x-none"/>
        </w:rPr>
        <w:t>？</w:t>
      </w:r>
    </w:p>
    <w:p w14:paraId="3BD1E4F3" w14:textId="1CBE8537" w:rsidR="00C84CDF" w:rsidRDefault="00C84CDF" w:rsidP="00C84CDF"/>
    <w:p w14:paraId="69215FBB" w14:textId="13114E9E" w:rsidR="00C84CDF" w:rsidRDefault="00C84CDF" w:rsidP="00C84CDF">
      <w:r>
        <w:t xml:space="preserve">A: </w:t>
      </w:r>
      <w:r w:rsidR="002A64CA" w:rsidRPr="003473E9">
        <w:t xml:space="preserve">son </w:t>
      </w:r>
      <w:proofErr w:type="spellStart"/>
      <w:r w:rsidR="002A64CA" w:rsidRPr="003473E9">
        <w:t>nha</w:t>
      </w:r>
      <w:proofErr w:type="spellEnd"/>
      <w:r w:rsidR="002A64CA" w:rsidRPr="003473E9">
        <w:t xml:space="preserve"> </w:t>
      </w:r>
      <w:proofErr w:type="spellStart"/>
      <w:r w:rsidR="002A64CA" w:rsidRPr="003473E9">
        <w:t>kman</w:t>
      </w:r>
      <w:proofErr w:type="spellEnd"/>
      <w:r w:rsidR="002A64CA" w:rsidRPr="003473E9">
        <w:t xml:space="preserve"> </w:t>
      </w:r>
      <w:proofErr w:type="spellStart"/>
      <w:r w:rsidR="002A64CA" w:rsidRPr="003473E9">
        <w:t>squnun</w:t>
      </w:r>
      <w:proofErr w:type="spellEnd"/>
      <w:r w:rsidR="002A64CA" w:rsidRPr="003473E9">
        <w:t xml:space="preserve"> </w:t>
      </w:r>
      <w:proofErr w:type="spellStart"/>
      <w:r w:rsidR="002A64CA" w:rsidRPr="003473E9">
        <w:t>nha</w:t>
      </w:r>
      <w:proofErr w:type="spellEnd"/>
      <w:r w:rsidR="002A64CA">
        <w:t xml:space="preserve"> </w:t>
      </w:r>
      <w:r w:rsidR="002A64CA" w:rsidRPr="003473E9">
        <w:t xml:space="preserve">musa </w:t>
      </w:r>
      <w:proofErr w:type="spellStart"/>
      <w:r w:rsidR="002A64CA" w:rsidRPr="003473E9">
        <w:t>cisan</w:t>
      </w:r>
      <w:proofErr w:type="spellEnd"/>
      <w:r w:rsidR="002A64CA" w:rsidRPr="003473E9">
        <w:t xml:space="preserve"> </w:t>
      </w:r>
      <w:proofErr w:type="spellStart"/>
      <w:r w:rsidR="002A64CA" w:rsidRPr="003473E9">
        <w:t>paga</w:t>
      </w:r>
      <w:proofErr w:type="spellEnd"/>
      <w:r w:rsidR="002A64CA" w:rsidRPr="003473E9">
        <w:t xml:space="preserve"> </w:t>
      </w:r>
      <w:proofErr w:type="spellStart"/>
      <w:r w:rsidR="002A64CA" w:rsidRPr="003473E9">
        <w:t>tatak</w:t>
      </w:r>
      <w:proofErr w:type="spellEnd"/>
      <w:r w:rsidR="002A64CA" w:rsidRPr="003473E9">
        <w:t xml:space="preserve"> </w:t>
      </w:r>
      <w:proofErr w:type="spellStart"/>
      <w:r w:rsidR="002A64CA" w:rsidRPr="003473E9">
        <w:t>qutux</w:t>
      </w:r>
      <w:proofErr w:type="spellEnd"/>
      <w:r w:rsidR="002A64CA">
        <w:t xml:space="preserve"> </w:t>
      </w:r>
      <w:proofErr w:type="spellStart"/>
      <w:r w:rsidR="002A64CA" w:rsidRPr="003473E9">
        <w:t>sbingi</w:t>
      </w:r>
      <w:proofErr w:type="spellEnd"/>
      <w:r w:rsidR="002A64CA" w:rsidRPr="003473E9">
        <w:t xml:space="preserve">, blaq </w:t>
      </w:r>
      <w:proofErr w:type="spellStart"/>
      <w:r w:rsidR="002A64CA" w:rsidRPr="003473E9">
        <w:t>balay</w:t>
      </w:r>
      <w:proofErr w:type="spellEnd"/>
      <w:r w:rsidR="002A64CA" w:rsidRPr="003473E9">
        <w:t xml:space="preserve"> gaga </w:t>
      </w:r>
      <w:proofErr w:type="spellStart"/>
      <w:r w:rsidR="002A64CA" w:rsidRPr="003473E9">
        <w:t>bnkis</w:t>
      </w:r>
      <w:proofErr w:type="spellEnd"/>
      <w:r w:rsidR="002A64CA">
        <w:t xml:space="preserve"> </w:t>
      </w:r>
      <w:r w:rsidR="002A64CA" w:rsidRPr="003473E9">
        <w:t xml:space="preserve">ta </w:t>
      </w:r>
      <w:proofErr w:type="spellStart"/>
      <w:r w:rsidR="002A64CA" w:rsidRPr="003473E9">
        <w:t>rara</w:t>
      </w:r>
      <w:r w:rsidR="002A64CA">
        <w:t>n</w:t>
      </w:r>
      <w:proofErr w:type="spellEnd"/>
      <w:r w:rsidR="002A64CA">
        <w:t xml:space="preserve">, </w:t>
      </w:r>
      <w:proofErr w:type="spellStart"/>
      <w:r w:rsidR="002A64CA">
        <w:t>ll</w:t>
      </w:r>
      <w:r w:rsidR="002A64CA" w:rsidRPr="003473E9">
        <w:t>aqi</w:t>
      </w:r>
      <w:proofErr w:type="spellEnd"/>
      <w:r w:rsidR="002A64CA" w:rsidRPr="003473E9">
        <w:t xml:space="preserve"> </w:t>
      </w:r>
      <w:proofErr w:type="spellStart"/>
      <w:r w:rsidR="002A64CA" w:rsidRPr="003473E9">
        <w:t>ga</w:t>
      </w:r>
      <w:proofErr w:type="spellEnd"/>
      <w:r w:rsidR="002A64CA" w:rsidRPr="003473E9">
        <w:t xml:space="preserve"> ini </w:t>
      </w:r>
      <w:proofErr w:type="spellStart"/>
      <w:r w:rsidR="002A64CA" w:rsidRPr="003473E9">
        <w:t>hmut</w:t>
      </w:r>
      <w:proofErr w:type="spellEnd"/>
      <w:r w:rsidR="002A64CA">
        <w:t xml:space="preserve"> </w:t>
      </w:r>
      <w:r w:rsidR="002A64CA" w:rsidRPr="003473E9">
        <w:t xml:space="preserve">musa </w:t>
      </w:r>
      <w:proofErr w:type="spellStart"/>
      <w:r w:rsidR="002A64CA" w:rsidRPr="003473E9">
        <w:t>nanak</w:t>
      </w:r>
      <w:proofErr w:type="spellEnd"/>
      <w:r w:rsidR="002A64CA" w:rsidRPr="003473E9">
        <w:t xml:space="preserve"> </w:t>
      </w:r>
      <w:proofErr w:type="spellStart"/>
      <w:r w:rsidR="002A64CA" w:rsidRPr="003473E9">
        <w:t>tatak</w:t>
      </w:r>
      <w:proofErr w:type="spellEnd"/>
      <w:r w:rsidR="002A64CA" w:rsidRPr="003473E9">
        <w:t xml:space="preserve"> </w:t>
      </w:r>
      <w:proofErr w:type="spellStart"/>
      <w:r w:rsidR="002A64CA" w:rsidRPr="003473E9">
        <w:t>paga</w:t>
      </w:r>
      <w:proofErr w:type="spellEnd"/>
      <w:r w:rsidR="002A64CA" w:rsidRPr="003473E9">
        <w:t xml:space="preserve">, </w:t>
      </w:r>
      <w:proofErr w:type="spellStart"/>
      <w:r w:rsidR="002A64CA" w:rsidRPr="003473E9">
        <w:t>siga</w:t>
      </w:r>
      <w:proofErr w:type="spellEnd"/>
      <w:r w:rsidR="002A64CA">
        <w:t xml:space="preserve"> </w:t>
      </w:r>
      <w:proofErr w:type="spellStart"/>
      <w:r w:rsidR="002A64CA" w:rsidRPr="003473E9">
        <w:t>bnkis</w:t>
      </w:r>
      <w:proofErr w:type="spellEnd"/>
      <w:r w:rsidR="002A64CA" w:rsidRPr="003473E9">
        <w:t xml:space="preserve"> ta </w:t>
      </w:r>
      <w:proofErr w:type="spellStart"/>
      <w:r w:rsidR="002A64CA" w:rsidRPr="003473E9">
        <w:t>smwal</w:t>
      </w:r>
      <w:proofErr w:type="spellEnd"/>
      <w:r w:rsidR="002A64CA" w:rsidRPr="003473E9">
        <w:t xml:space="preserve"> </w:t>
      </w:r>
      <w:proofErr w:type="spellStart"/>
      <w:r w:rsidR="002A64CA" w:rsidRPr="003473E9">
        <w:t>posa</w:t>
      </w:r>
      <w:proofErr w:type="spellEnd"/>
      <w:r w:rsidR="002A64CA" w:rsidRPr="003473E9">
        <w:t>. ana squn</w:t>
      </w:r>
      <w:r w:rsidR="002A64CA">
        <w:t xml:space="preserve"> </w:t>
      </w:r>
      <w:proofErr w:type="spellStart"/>
      <w:r w:rsidR="002A64CA" w:rsidRPr="003473E9">
        <w:t>pcisan</w:t>
      </w:r>
      <w:proofErr w:type="spellEnd"/>
      <w:r w:rsidR="002A64CA" w:rsidRPr="003473E9">
        <w:t xml:space="preserve"> </w:t>
      </w:r>
      <w:proofErr w:type="spellStart"/>
      <w:r w:rsidR="002A64CA" w:rsidRPr="003473E9">
        <w:t>beh</w:t>
      </w:r>
      <w:proofErr w:type="spellEnd"/>
      <w:r w:rsidR="002A64CA" w:rsidRPr="003473E9">
        <w:t xml:space="preserve"> </w:t>
      </w:r>
      <w:proofErr w:type="spellStart"/>
      <w:r w:rsidR="002A64CA" w:rsidRPr="003473E9">
        <w:t>paga</w:t>
      </w:r>
      <w:proofErr w:type="spellEnd"/>
      <w:r w:rsidR="002A64CA" w:rsidRPr="003473E9">
        <w:t xml:space="preserve"> </w:t>
      </w:r>
      <w:proofErr w:type="spellStart"/>
      <w:r w:rsidR="002A64CA" w:rsidRPr="003473E9">
        <w:t>tatak</w:t>
      </w:r>
      <w:proofErr w:type="spellEnd"/>
      <w:r w:rsidR="002A64CA" w:rsidRPr="003473E9">
        <w:t>, ini</w:t>
      </w:r>
      <w:r w:rsidR="002A64CA">
        <w:t xml:space="preserve"> </w:t>
      </w:r>
      <w:proofErr w:type="spellStart"/>
      <w:r w:rsidR="002A64CA" w:rsidRPr="003473E9">
        <w:t>hmut</w:t>
      </w:r>
      <w:proofErr w:type="spellEnd"/>
      <w:r w:rsidR="002A64CA" w:rsidRPr="003473E9">
        <w:t xml:space="preserve"> </w:t>
      </w:r>
      <w:proofErr w:type="spellStart"/>
      <w:r w:rsidR="002A64CA" w:rsidRPr="003473E9">
        <w:t>hmiriq</w:t>
      </w:r>
      <w:proofErr w:type="spellEnd"/>
      <w:r w:rsidR="002A64CA" w:rsidRPr="003473E9">
        <w:t xml:space="preserve"> gaga </w:t>
      </w:r>
      <w:proofErr w:type="spellStart"/>
      <w:r w:rsidR="002A64CA" w:rsidRPr="003473E9">
        <w:t>uzi</w:t>
      </w:r>
      <w:proofErr w:type="spellEnd"/>
      <w:r w:rsidR="002A64CA" w:rsidRPr="003473E9">
        <w:t>.</w:t>
      </w:r>
    </w:p>
    <w:p w14:paraId="40628B4F" w14:textId="77777777" w:rsidR="00C84CDF" w:rsidRDefault="00C84CDF" w:rsidP="00C84CDF">
      <w:r>
        <w:t>RA: none</w:t>
      </w:r>
    </w:p>
    <w:p w14:paraId="1F8731A3" w14:textId="77777777" w:rsidR="00C84CDF" w:rsidRDefault="00C84CDF" w:rsidP="00C84CDF">
      <w:r>
        <w:t>G: none</w:t>
      </w:r>
    </w:p>
    <w:p w14:paraId="20880F30" w14:textId="3716D754" w:rsidR="00C84CDF" w:rsidRDefault="00C84CDF" w:rsidP="00C84CDF">
      <w:r>
        <w:t>M:</w:t>
      </w:r>
      <w:r w:rsidR="002A64CA">
        <w:t xml:space="preserve"> </w:t>
      </w:r>
      <w:r w:rsidR="002A64CA">
        <w:rPr>
          <w:rFonts w:hint="eastAsia"/>
        </w:rPr>
        <w:t>n</w:t>
      </w:r>
      <w:r w:rsidR="002A64CA">
        <w:t>one</w:t>
      </w:r>
    </w:p>
    <w:p w14:paraId="1EBB572B" w14:textId="77777777" w:rsidR="00C84CDF" w:rsidRDefault="00C84CDF" w:rsidP="00C84CDF">
      <w:r>
        <w:t>RM:</w:t>
      </w:r>
      <w:r w:rsidRPr="00C84CDF">
        <w:rPr>
          <w:rFonts w:hint="eastAsia"/>
        </w:rPr>
        <w:t xml:space="preserve"> </w:t>
      </w:r>
    </w:p>
    <w:p w14:paraId="531BB5FC" w14:textId="140BBEFA" w:rsidR="00C84CDF" w:rsidRDefault="00C84CDF" w:rsidP="00C84CDF"/>
    <w:p w14:paraId="1967A125" w14:textId="77777777" w:rsidR="00C84CDF" w:rsidRDefault="00C84CDF" w:rsidP="00C84CDF">
      <w:r>
        <w:t xml:space="preserve">A: </w:t>
      </w:r>
    </w:p>
    <w:p w14:paraId="379DD10C" w14:textId="77777777" w:rsidR="00C84CDF" w:rsidRDefault="00C84CDF" w:rsidP="00C84CDF">
      <w:r>
        <w:t>RA: none</w:t>
      </w:r>
    </w:p>
    <w:p w14:paraId="3C699393" w14:textId="77777777" w:rsidR="00C84CDF" w:rsidRDefault="00C84CDF" w:rsidP="00C84CDF">
      <w:r>
        <w:lastRenderedPageBreak/>
        <w:t>G: none</w:t>
      </w:r>
    </w:p>
    <w:p w14:paraId="394F3C8E" w14:textId="77777777" w:rsidR="00C84CDF" w:rsidRDefault="00C84CDF" w:rsidP="00C84CDF">
      <w:r>
        <w:t>M:</w:t>
      </w:r>
    </w:p>
    <w:p w14:paraId="2FD2D85F" w14:textId="77777777" w:rsidR="00C84CDF" w:rsidRDefault="00C84CDF" w:rsidP="00C84CDF">
      <w:r>
        <w:t>RM:</w:t>
      </w:r>
      <w:r w:rsidRPr="00C84CDF">
        <w:rPr>
          <w:rFonts w:hint="eastAsia"/>
        </w:rPr>
        <w:t xml:space="preserve"> </w:t>
      </w:r>
    </w:p>
    <w:p w14:paraId="21AA32B2" w14:textId="46C3849C" w:rsidR="00C84CDF" w:rsidRDefault="00C84CDF" w:rsidP="00C84CDF"/>
    <w:p w14:paraId="3CDBFDC1" w14:textId="77777777" w:rsidR="00C84CDF" w:rsidRDefault="00C84CDF" w:rsidP="00C84CDF">
      <w:r>
        <w:t xml:space="preserve">A: </w:t>
      </w:r>
    </w:p>
    <w:p w14:paraId="5EA298FF" w14:textId="77777777" w:rsidR="00C84CDF" w:rsidRDefault="00C84CDF" w:rsidP="00C84CDF">
      <w:r>
        <w:t>RA: none</w:t>
      </w:r>
    </w:p>
    <w:p w14:paraId="1ED45E35" w14:textId="77777777" w:rsidR="00C84CDF" w:rsidRDefault="00C84CDF" w:rsidP="00C84CDF">
      <w:r>
        <w:t>G: none</w:t>
      </w:r>
    </w:p>
    <w:p w14:paraId="542EDC7D" w14:textId="77777777" w:rsidR="00C84CDF" w:rsidRDefault="00C84CDF" w:rsidP="00C84CDF">
      <w:r>
        <w:t>M:</w:t>
      </w:r>
    </w:p>
    <w:p w14:paraId="24CD7AF5" w14:textId="77777777" w:rsidR="00C84CDF" w:rsidRDefault="00C84CDF" w:rsidP="00C84CDF">
      <w:r>
        <w:t>RM:</w:t>
      </w:r>
      <w:r w:rsidRPr="00C84CDF">
        <w:rPr>
          <w:rFonts w:hint="eastAsia"/>
        </w:rPr>
        <w:t xml:space="preserve"> </w:t>
      </w:r>
    </w:p>
    <w:p w14:paraId="55C3352E" w14:textId="79F2D0C8" w:rsidR="00C84CDF" w:rsidRDefault="00C84CDF" w:rsidP="00C84CDF"/>
    <w:p w14:paraId="0DE070E5" w14:textId="77777777" w:rsidR="00C84CDF" w:rsidRDefault="00C84CDF" w:rsidP="00C84CDF">
      <w:r>
        <w:t xml:space="preserve">A: </w:t>
      </w:r>
    </w:p>
    <w:p w14:paraId="7657C8E5" w14:textId="77777777" w:rsidR="00C84CDF" w:rsidRDefault="00C84CDF" w:rsidP="00C84CDF">
      <w:r>
        <w:t>RA: none</w:t>
      </w:r>
    </w:p>
    <w:p w14:paraId="20C2F2E1" w14:textId="77777777" w:rsidR="00C84CDF" w:rsidRDefault="00C84CDF" w:rsidP="00C84CDF">
      <w:r>
        <w:t>G: none</w:t>
      </w:r>
    </w:p>
    <w:p w14:paraId="71EC549D" w14:textId="77777777" w:rsidR="00C84CDF" w:rsidRDefault="00C84CDF" w:rsidP="00C84CDF">
      <w:r>
        <w:t>M:</w:t>
      </w:r>
    </w:p>
    <w:p w14:paraId="1276F1B1" w14:textId="77777777" w:rsidR="00C84CDF" w:rsidRDefault="00C84CDF" w:rsidP="00C84CDF">
      <w:r>
        <w:t>RM:</w:t>
      </w:r>
      <w:r w:rsidRPr="00C84CDF">
        <w:rPr>
          <w:rFonts w:hint="eastAsia"/>
        </w:rPr>
        <w:t xml:space="preserve"> </w:t>
      </w:r>
    </w:p>
    <w:p w14:paraId="7340894E" w14:textId="7822C114" w:rsidR="00C84CDF" w:rsidRDefault="00C84CDF" w:rsidP="00C84CDF"/>
    <w:p w14:paraId="4A751A94" w14:textId="77777777" w:rsidR="00C84CDF" w:rsidRDefault="00C84CDF" w:rsidP="00C84CDF">
      <w:r>
        <w:t xml:space="preserve">A: </w:t>
      </w:r>
    </w:p>
    <w:p w14:paraId="098985D2" w14:textId="77777777" w:rsidR="00C84CDF" w:rsidRDefault="00C84CDF" w:rsidP="00C84CDF">
      <w:r>
        <w:t>RA: none</w:t>
      </w:r>
    </w:p>
    <w:p w14:paraId="7BDF8BE6" w14:textId="77777777" w:rsidR="00C84CDF" w:rsidRDefault="00C84CDF" w:rsidP="00C84CDF">
      <w:r>
        <w:t>G: none</w:t>
      </w:r>
    </w:p>
    <w:p w14:paraId="4A06E2C0" w14:textId="77777777" w:rsidR="00C84CDF" w:rsidRDefault="00C84CDF" w:rsidP="00C84CDF">
      <w:r>
        <w:t>M:</w:t>
      </w:r>
    </w:p>
    <w:p w14:paraId="0535C4AF" w14:textId="77777777" w:rsidR="00C84CDF" w:rsidRDefault="00C84CDF" w:rsidP="00C84CDF">
      <w:r>
        <w:t>RM:</w:t>
      </w:r>
      <w:r w:rsidRPr="00C84CDF">
        <w:rPr>
          <w:rFonts w:hint="eastAsia"/>
        </w:rPr>
        <w:t xml:space="preserve"> </w:t>
      </w:r>
    </w:p>
    <w:p w14:paraId="68561BCB" w14:textId="7AC71462" w:rsidR="00C84CDF" w:rsidRDefault="00C84CDF" w:rsidP="00C84CDF"/>
    <w:p w14:paraId="5CCB31A2" w14:textId="77777777" w:rsidR="00C84CDF" w:rsidRDefault="00C84CDF" w:rsidP="00C84CDF">
      <w:r>
        <w:t xml:space="preserve">A: </w:t>
      </w:r>
    </w:p>
    <w:p w14:paraId="7A3BF674" w14:textId="77777777" w:rsidR="00C84CDF" w:rsidRDefault="00C84CDF" w:rsidP="00C84CDF">
      <w:r>
        <w:t>RA: none</w:t>
      </w:r>
    </w:p>
    <w:p w14:paraId="696AC1D7" w14:textId="77777777" w:rsidR="00C84CDF" w:rsidRDefault="00C84CDF" w:rsidP="00C84CDF">
      <w:r>
        <w:t>G: none</w:t>
      </w:r>
    </w:p>
    <w:p w14:paraId="3F9B3F21" w14:textId="77777777" w:rsidR="00C84CDF" w:rsidRDefault="00C84CDF" w:rsidP="00C84CDF">
      <w:r>
        <w:t>M:</w:t>
      </w:r>
    </w:p>
    <w:p w14:paraId="41D1AFA7" w14:textId="77777777" w:rsidR="00C84CDF" w:rsidRDefault="00C84CDF" w:rsidP="00C84CDF">
      <w:r>
        <w:t>RM:</w:t>
      </w:r>
      <w:r w:rsidRPr="00C84CDF">
        <w:rPr>
          <w:rFonts w:hint="eastAsia"/>
        </w:rPr>
        <w:t xml:space="preserve"> </w:t>
      </w:r>
    </w:p>
    <w:p w14:paraId="4265F740" w14:textId="244C6B44" w:rsidR="00C84CDF" w:rsidRDefault="00C84CDF" w:rsidP="00C84CDF"/>
    <w:p w14:paraId="1CDEB7F9" w14:textId="77777777" w:rsidR="00C84CDF" w:rsidRDefault="00C84CDF" w:rsidP="00C84CDF">
      <w:r>
        <w:t xml:space="preserve">A: </w:t>
      </w:r>
    </w:p>
    <w:p w14:paraId="274496D6" w14:textId="77777777" w:rsidR="00C84CDF" w:rsidRDefault="00C84CDF" w:rsidP="00C84CDF">
      <w:r>
        <w:t>RA: none</w:t>
      </w:r>
    </w:p>
    <w:p w14:paraId="0D5B5F3F" w14:textId="77777777" w:rsidR="00C84CDF" w:rsidRDefault="00C84CDF" w:rsidP="00C84CDF">
      <w:r>
        <w:t>G: none</w:t>
      </w:r>
    </w:p>
    <w:p w14:paraId="05619CA7" w14:textId="77777777" w:rsidR="00C84CDF" w:rsidRDefault="00C84CDF" w:rsidP="00C84CDF">
      <w:r>
        <w:t>M:</w:t>
      </w:r>
    </w:p>
    <w:p w14:paraId="0CC35EF4" w14:textId="77777777" w:rsidR="00C84CDF" w:rsidRDefault="00C84CDF" w:rsidP="00C84CDF">
      <w:r>
        <w:t>RM:</w:t>
      </w:r>
      <w:r w:rsidRPr="00C84CDF">
        <w:rPr>
          <w:rFonts w:hint="eastAsia"/>
        </w:rPr>
        <w:t xml:space="preserve"> </w:t>
      </w:r>
    </w:p>
    <w:p w14:paraId="22BBE220" w14:textId="3E1E7787" w:rsidR="00C84CDF" w:rsidRDefault="00C84CDF" w:rsidP="00C84CDF"/>
    <w:p w14:paraId="6DAC0EDB" w14:textId="77777777" w:rsidR="00C84CDF" w:rsidRDefault="00C84CDF" w:rsidP="00C84CDF">
      <w:r>
        <w:t xml:space="preserve">A: </w:t>
      </w:r>
    </w:p>
    <w:p w14:paraId="7CC2D27A" w14:textId="77777777" w:rsidR="00C84CDF" w:rsidRDefault="00C84CDF" w:rsidP="00C84CDF">
      <w:r>
        <w:t>RA: none</w:t>
      </w:r>
    </w:p>
    <w:p w14:paraId="59119A50" w14:textId="77777777" w:rsidR="00C84CDF" w:rsidRDefault="00C84CDF" w:rsidP="00C84CDF">
      <w:r>
        <w:t>G: none</w:t>
      </w:r>
    </w:p>
    <w:p w14:paraId="1359E2FB" w14:textId="77777777" w:rsidR="00C84CDF" w:rsidRDefault="00C84CDF" w:rsidP="00C84CDF">
      <w:r>
        <w:t>M:</w:t>
      </w:r>
    </w:p>
    <w:p w14:paraId="7A656A95" w14:textId="77777777" w:rsidR="00C84CDF" w:rsidRDefault="00C84CDF" w:rsidP="00C84CDF">
      <w:r>
        <w:lastRenderedPageBreak/>
        <w:t>RM:</w:t>
      </w:r>
      <w:r w:rsidRPr="00C84CDF">
        <w:rPr>
          <w:rFonts w:hint="eastAsia"/>
        </w:rPr>
        <w:t xml:space="preserve"> </w:t>
      </w:r>
    </w:p>
    <w:p w14:paraId="5460B17D" w14:textId="77777777" w:rsidR="00DB47F4" w:rsidRDefault="00DB47F4"/>
    <w:p w14:paraId="74995682" w14:textId="317FE8C3" w:rsidR="00DB47F4" w:rsidRPr="00FB3408" w:rsidRDefault="003473E9" w:rsidP="003473E9">
      <w:proofErr w:type="spellStart"/>
      <w:r w:rsidRPr="003473E9">
        <w:t>imi</w:t>
      </w:r>
      <w:proofErr w:type="spellEnd"/>
      <w:r w:rsidRPr="003473E9">
        <w:t xml:space="preserve"> nya</w:t>
      </w:r>
      <w:r>
        <w:t xml:space="preserve"> </w:t>
      </w:r>
      <w:proofErr w:type="spellStart"/>
      <w:r w:rsidRPr="003473E9">
        <w:t>ga</w:t>
      </w:r>
      <w:proofErr w:type="spellEnd"/>
      <w:r w:rsidRPr="003473E9">
        <w:t xml:space="preserve">, </w:t>
      </w:r>
      <w:proofErr w:type="spellStart"/>
      <w:r w:rsidRPr="003473E9">
        <w:t>zyaw</w:t>
      </w:r>
      <w:proofErr w:type="spellEnd"/>
      <w:r w:rsidRPr="003473E9">
        <w:t xml:space="preserve"> na musa (</w:t>
      </w:r>
      <w:proofErr w:type="spellStart"/>
      <w:r w:rsidRPr="003473E9">
        <w:t>psqun</w:t>
      </w:r>
      <w:proofErr w:type="spellEnd"/>
      <w:r w:rsidRPr="003473E9">
        <w:t xml:space="preserve"> </w:t>
      </w:r>
      <w:proofErr w:type="spellStart"/>
      <w:r w:rsidRPr="003473E9">
        <w:t>laqi</w:t>
      </w:r>
      <w:proofErr w:type="spellEnd"/>
      <w:r w:rsidRPr="003473E9">
        <w:t>)</w:t>
      </w:r>
      <w:r>
        <w:t xml:space="preserve"> </w:t>
      </w:r>
      <w:r w:rsidRPr="003473E9">
        <w:t xml:space="preserve">ini </w:t>
      </w:r>
      <w:proofErr w:type="spellStart"/>
      <w:r w:rsidRPr="003473E9">
        <w:t>ga</w:t>
      </w:r>
      <w:proofErr w:type="spellEnd"/>
      <w:r w:rsidRPr="003473E9">
        <w:t xml:space="preserve"> </w:t>
      </w:r>
      <w:proofErr w:type="spellStart"/>
      <w:r w:rsidRPr="003473E9">
        <w:t>mqsliq</w:t>
      </w:r>
      <w:proofErr w:type="spellEnd"/>
      <w:r w:rsidRPr="003473E9">
        <w:t xml:space="preserve">, </w:t>
      </w:r>
      <w:proofErr w:type="spellStart"/>
      <w:r w:rsidRPr="003473E9">
        <w:t>mpsliq</w:t>
      </w:r>
      <w:proofErr w:type="spellEnd"/>
      <w:r w:rsidRPr="003473E9">
        <w:t xml:space="preserve"> </w:t>
      </w:r>
      <w:proofErr w:type="spellStart"/>
      <w:r w:rsidRPr="003473E9">
        <w:t>babaw</w:t>
      </w:r>
      <w:proofErr w:type="spellEnd"/>
      <w:r>
        <w:t xml:space="preserve"> </w:t>
      </w:r>
      <w:r w:rsidRPr="003473E9">
        <w:t xml:space="preserve">nya </w:t>
      </w:r>
      <w:proofErr w:type="spellStart"/>
      <w:r w:rsidRPr="003473E9">
        <w:t>lga</w:t>
      </w:r>
      <w:proofErr w:type="spellEnd"/>
      <w:r w:rsidRPr="003473E9">
        <w:t xml:space="preserve">, so </w:t>
      </w:r>
      <w:proofErr w:type="spellStart"/>
      <w:r w:rsidRPr="003473E9">
        <w:t>nha</w:t>
      </w:r>
      <w:proofErr w:type="spellEnd"/>
      <w:r w:rsidRPr="003473E9">
        <w:t xml:space="preserve"> </w:t>
      </w:r>
      <w:proofErr w:type="spellStart"/>
      <w:r w:rsidRPr="003473E9">
        <w:t>smzye</w:t>
      </w:r>
      <w:proofErr w:type="spellEnd"/>
      <w:r w:rsidRPr="003473E9">
        <w:t xml:space="preserve"> </w:t>
      </w:r>
      <w:proofErr w:type="spellStart"/>
      <w:r w:rsidRPr="003473E9">
        <w:t>mkkayal</w:t>
      </w:r>
      <w:proofErr w:type="spellEnd"/>
      <w:r>
        <w:t xml:space="preserve"> </w:t>
      </w:r>
      <w:proofErr w:type="spellStart"/>
      <w:r w:rsidRPr="003473E9">
        <w:t>uzi</w:t>
      </w:r>
      <w:proofErr w:type="spellEnd"/>
      <w:r w:rsidRPr="003473E9">
        <w:t xml:space="preserve"> la.</w:t>
      </w:r>
    </w:p>
    <w:p w14:paraId="203AFA29" w14:textId="77777777" w:rsidR="00646C95" w:rsidRDefault="00646C95" w:rsidP="00DB47F4"/>
    <w:p w14:paraId="34B05BB2" w14:textId="0B099F3B" w:rsidR="00003961" w:rsidRDefault="003473E9" w:rsidP="003473E9">
      <w:r w:rsidRPr="003473E9">
        <w:t xml:space="preserve">Gaga </w:t>
      </w:r>
      <w:proofErr w:type="spellStart"/>
      <w:r w:rsidRPr="003473E9">
        <w:t>qani</w:t>
      </w:r>
      <w:proofErr w:type="spellEnd"/>
      <w:r w:rsidRPr="003473E9">
        <w:t xml:space="preserve"> </w:t>
      </w:r>
      <w:proofErr w:type="spellStart"/>
      <w:r w:rsidRPr="003473E9">
        <w:t>ga</w:t>
      </w:r>
      <w:proofErr w:type="spellEnd"/>
      <w:r w:rsidRPr="003473E9">
        <w:t xml:space="preserve"> </w:t>
      </w:r>
      <w:proofErr w:type="spellStart"/>
      <w:r w:rsidRPr="003473E9">
        <w:t>giwan</w:t>
      </w:r>
      <w:proofErr w:type="spellEnd"/>
      <w:r w:rsidRPr="003473E9">
        <w:t xml:space="preserve"> </w:t>
      </w:r>
      <w:proofErr w:type="spellStart"/>
      <w:r w:rsidRPr="003473E9">
        <w:t>mhyapas</w:t>
      </w:r>
      <w:proofErr w:type="spellEnd"/>
      <w:r>
        <w:t xml:space="preserve"> </w:t>
      </w:r>
      <w:proofErr w:type="spellStart"/>
      <w:r w:rsidRPr="003473E9">
        <w:t>ru</w:t>
      </w:r>
      <w:proofErr w:type="spellEnd"/>
      <w:r w:rsidRPr="003473E9">
        <w:t xml:space="preserve"> </w:t>
      </w:r>
      <w:proofErr w:type="spellStart"/>
      <w:r w:rsidRPr="003473E9">
        <w:t>mzyuy</w:t>
      </w:r>
      <w:proofErr w:type="spellEnd"/>
      <w:r w:rsidRPr="003473E9">
        <w:t xml:space="preserve"> </w:t>
      </w:r>
      <w:proofErr w:type="spellStart"/>
      <w:r w:rsidRPr="003473E9">
        <w:t>uzi</w:t>
      </w:r>
      <w:proofErr w:type="spellEnd"/>
      <w:r w:rsidRPr="003473E9">
        <w:t xml:space="preserve"> ma, </w:t>
      </w:r>
      <w:proofErr w:type="spellStart"/>
      <w:r w:rsidRPr="003473E9">
        <w:t>siy</w:t>
      </w:r>
      <w:proofErr w:type="spellEnd"/>
      <w:r w:rsidRPr="003473E9">
        <w:t xml:space="preserve"> </w:t>
      </w:r>
      <w:proofErr w:type="spellStart"/>
      <w:r w:rsidRPr="003473E9">
        <w:t>giway</w:t>
      </w:r>
      <w:proofErr w:type="spellEnd"/>
      <w:r>
        <w:t xml:space="preserve"> </w:t>
      </w:r>
      <w:r w:rsidRPr="003473E9">
        <w:t xml:space="preserve">musa </w:t>
      </w:r>
      <w:proofErr w:type="spellStart"/>
      <w:r w:rsidRPr="003473E9">
        <w:t>pcisan</w:t>
      </w:r>
      <w:proofErr w:type="spellEnd"/>
      <w:r w:rsidRPr="003473E9">
        <w:t xml:space="preserve"> </w:t>
      </w:r>
      <w:proofErr w:type="spellStart"/>
      <w:r w:rsidRPr="003473E9">
        <w:t>qalang</w:t>
      </w:r>
      <w:proofErr w:type="spellEnd"/>
      <w:r w:rsidRPr="003473E9">
        <w:t xml:space="preserve"> </w:t>
      </w:r>
      <w:proofErr w:type="spellStart"/>
      <w:r w:rsidRPr="003473E9">
        <w:t>Qwilan</w:t>
      </w:r>
      <w:proofErr w:type="spellEnd"/>
      <w:r>
        <w:t xml:space="preserve"> </w:t>
      </w:r>
      <w:proofErr w:type="spellStart"/>
      <w:r w:rsidRPr="003473E9">
        <w:t>ga</w:t>
      </w:r>
      <w:proofErr w:type="spellEnd"/>
      <w:r w:rsidRPr="003473E9">
        <w:t xml:space="preserve"> </w:t>
      </w:r>
      <w:proofErr w:type="spellStart"/>
      <w:r w:rsidRPr="003473E9">
        <w:t>baha</w:t>
      </w:r>
      <w:proofErr w:type="spellEnd"/>
      <w:r w:rsidRPr="003473E9">
        <w:t xml:space="preserve"> ini kaki </w:t>
      </w:r>
      <w:proofErr w:type="spellStart"/>
      <w:r w:rsidRPr="003473E9">
        <w:t>cikay</w:t>
      </w:r>
      <w:proofErr w:type="spellEnd"/>
      <w:r w:rsidRPr="003473E9">
        <w:t xml:space="preserve"> </w:t>
      </w:r>
      <w:proofErr w:type="spellStart"/>
      <w:r w:rsidRPr="003473E9">
        <w:t>pqasun</w:t>
      </w:r>
      <w:proofErr w:type="spellEnd"/>
      <w:r>
        <w:t xml:space="preserve"> </w:t>
      </w:r>
      <w:proofErr w:type="spellStart"/>
      <w:r w:rsidRPr="003473E9">
        <w:t>mciyaw</w:t>
      </w:r>
      <w:proofErr w:type="spellEnd"/>
      <w:r w:rsidRPr="003473E9">
        <w:t xml:space="preserve"> na </w:t>
      </w:r>
      <w:proofErr w:type="spellStart"/>
      <w:r w:rsidRPr="003473E9">
        <w:t>zyaw</w:t>
      </w:r>
      <w:proofErr w:type="spellEnd"/>
      <w:r w:rsidRPr="003473E9">
        <w:t xml:space="preserve">, </w:t>
      </w:r>
      <w:proofErr w:type="spellStart"/>
      <w:r w:rsidRPr="003473E9">
        <w:t>nanu</w:t>
      </w:r>
      <w:proofErr w:type="spellEnd"/>
      <w:r w:rsidRPr="003473E9">
        <w:t xml:space="preserve"> </w:t>
      </w:r>
      <w:proofErr w:type="spellStart"/>
      <w:r w:rsidRPr="003473E9">
        <w:t>yasa</w:t>
      </w:r>
      <w:proofErr w:type="spellEnd"/>
      <w:r w:rsidRPr="003473E9">
        <w:t xml:space="preserve"> </w:t>
      </w:r>
      <w:proofErr w:type="spellStart"/>
      <w:r w:rsidRPr="003473E9">
        <w:t>qu</w:t>
      </w:r>
      <w:proofErr w:type="spellEnd"/>
      <w:r>
        <w:t xml:space="preserve"> </w:t>
      </w:r>
      <w:proofErr w:type="spellStart"/>
      <w:r w:rsidRPr="003473E9">
        <w:t>klayun</w:t>
      </w:r>
      <w:proofErr w:type="spellEnd"/>
      <w:r w:rsidRPr="003473E9">
        <w:t xml:space="preserve"> </w:t>
      </w:r>
      <w:proofErr w:type="spellStart"/>
      <w:r w:rsidRPr="003473E9">
        <w:t>nha</w:t>
      </w:r>
      <w:proofErr w:type="spellEnd"/>
      <w:r w:rsidRPr="003473E9">
        <w:t xml:space="preserve"> </w:t>
      </w:r>
      <w:proofErr w:type="spellStart"/>
      <w:r w:rsidRPr="003473E9">
        <w:t>qutux</w:t>
      </w:r>
      <w:proofErr w:type="spellEnd"/>
      <w:r w:rsidRPr="003473E9">
        <w:t xml:space="preserve"> </w:t>
      </w:r>
      <w:proofErr w:type="spellStart"/>
      <w:r w:rsidRPr="003473E9">
        <w:t>paga</w:t>
      </w:r>
      <w:proofErr w:type="spellEnd"/>
      <w:r w:rsidRPr="003473E9">
        <w:t xml:space="preserve"> </w:t>
      </w:r>
      <w:proofErr w:type="spellStart"/>
      <w:r w:rsidRPr="003473E9">
        <w:t>tatak</w:t>
      </w:r>
      <w:proofErr w:type="spellEnd"/>
      <w:r w:rsidRPr="003473E9">
        <w:t>.</w:t>
      </w:r>
      <w:r>
        <w:t xml:space="preserve"> </w:t>
      </w:r>
      <w:r w:rsidRPr="003473E9">
        <w:t xml:space="preserve">ana musa </w:t>
      </w:r>
      <w:proofErr w:type="spellStart"/>
      <w:r w:rsidRPr="003473E9">
        <w:t>ma'bi</w:t>
      </w:r>
      <w:proofErr w:type="spellEnd"/>
      <w:r w:rsidRPr="003473E9">
        <w:t xml:space="preserve"> </w:t>
      </w:r>
      <w:proofErr w:type="spellStart"/>
      <w:r w:rsidRPr="003473E9">
        <w:t>kya</w:t>
      </w:r>
      <w:proofErr w:type="spellEnd"/>
      <w:r w:rsidRPr="003473E9">
        <w:t xml:space="preserve"> </w:t>
      </w:r>
      <w:proofErr w:type="spellStart"/>
      <w:r w:rsidRPr="003473E9">
        <w:t>ga</w:t>
      </w:r>
      <w:proofErr w:type="spellEnd"/>
      <w:r w:rsidRPr="003473E9">
        <w:t xml:space="preserve">, </w:t>
      </w:r>
      <w:proofErr w:type="spellStart"/>
      <w:r w:rsidRPr="003473E9">
        <w:t>laxiy</w:t>
      </w:r>
      <w:proofErr w:type="spellEnd"/>
      <w:r>
        <w:t xml:space="preserve"> </w:t>
      </w:r>
      <w:proofErr w:type="spellStart"/>
      <w:r w:rsidRPr="003473E9">
        <w:t>uluw</w:t>
      </w:r>
      <w:proofErr w:type="spellEnd"/>
      <w:r w:rsidRPr="003473E9">
        <w:t xml:space="preserve"> </w:t>
      </w:r>
      <w:proofErr w:type="spellStart"/>
      <w:r w:rsidRPr="003473E9">
        <w:t>kwara</w:t>
      </w:r>
      <w:proofErr w:type="spellEnd"/>
      <w:r w:rsidRPr="003473E9">
        <w:t xml:space="preserve"> </w:t>
      </w:r>
      <w:proofErr w:type="spellStart"/>
      <w:r w:rsidRPr="003473E9">
        <w:t>nanu</w:t>
      </w:r>
      <w:proofErr w:type="spellEnd"/>
      <w:r w:rsidRPr="003473E9">
        <w:t xml:space="preserve"> </w:t>
      </w:r>
      <w:proofErr w:type="spellStart"/>
      <w:r w:rsidRPr="003473E9">
        <w:t>zyaw</w:t>
      </w:r>
      <w:proofErr w:type="spellEnd"/>
      <w:r w:rsidRPr="003473E9">
        <w:t xml:space="preserve"> ma,</w:t>
      </w:r>
      <w:r>
        <w:t xml:space="preserve"> </w:t>
      </w:r>
      <w:proofErr w:type="spellStart"/>
      <w:r w:rsidRPr="003473E9">
        <w:t>qani</w:t>
      </w:r>
      <w:proofErr w:type="spellEnd"/>
      <w:r w:rsidRPr="003473E9">
        <w:t xml:space="preserve"> </w:t>
      </w:r>
      <w:proofErr w:type="spellStart"/>
      <w:r w:rsidRPr="003473E9">
        <w:t>ga</w:t>
      </w:r>
      <w:proofErr w:type="spellEnd"/>
      <w:r w:rsidRPr="003473E9">
        <w:t xml:space="preserve"> gaga na </w:t>
      </w:r>
      <w:proofErr w:type="spellStart"/>
      <w:r w:rsidRPr="003473E9">
        <w:t>mrhuw</w:t>
      </w:r>
      <w:proofErr w:type="spellEnd"/>
      <w:r w:rsidRPr="003473E9">
        <w:t xml:space="preserve"> </w:t>
      </w:r>
      <w:proofErr w:type="spellStart"/>
      <w:r w:rsidRPr="003473E9">
        <w:t>raral</w:t>
      </w:r>
      <w:proofErr w:type="spellEnd"/>
      <w:r w:rsidRPr="003473E9">
        <w:t>.</w:t>
      </w:r>
      <w:r>
        <w:t xml:space="preserve"> </w:t>
      </w:r>
      <w:proofErr w:type="spellStart"/>
      <w:r w:rsidRPr="003473E9">
        <w:t>nanu</w:t>
      </w:r>
      <w:proofErr w:type="spellEnd"/>
      <w:r w:rsidRPr="003473E9">
        <w:t xml:space="preserve"> </w:t>
      </w:r>
      <w:proofErr w:type="spellStart"/>
      <w:r w:rsidRPr="003473E9">
        <w:t>yasa</w:t>
      </w:r>
      <w:proofErr w:type="spellEnd"/>
      <w:r w:rsidRPr="003473E9">
        <w:t xml:space="preserve"> </w:t>
      </w:r>
      <w:proofErr w:type="spellStart"/>
      <w:r w:rsidRPr="003473E9">
        <w:t>qu</w:t>
      </w:r>
      <w:proofErr w:type="spellEnd"/>
      <w:r w:rsidRPr="003473E9">
        <w:t xml:space="preserve"> ini </w:t>
      </w:r>
      <w:proofErr w:type="spellStart"/>
      <w:r w:rsidRPr="003473E9">
        <w:t>balay</w:t>
      </w:r>
      <w:proofErr w:type="spellEnd"/>
      <w:r w:rsidRPr="003473E9">
        <w:t xml:space="preserve"> </w:t>
      </w:r>
      <w:proofErr w:type="spellStart"/>
      <w:r w:rsidRPr="003473E9">
        <w:t>hmut</w:t>
      </w:r>
      <w:proofErr w:type="spellEnd"/>
      <w:r w:rsidRPr="003473E9">
        <w:t>,</w:t>
      </w:r>
      <w:r>
        <w:t xml:space="preserve"> </w:t>
      </w:r>
      <w:r w:rsidRPr="003473E9">
        <w:t xml:space="preserve">ana </w:t>
      </w:r>
      <w:proofErr w:type="spellStart"/>
      <w:r w:rsidRPr="003473E9">
        <w:t>mnwah</w:t>
      </w:r>
      <w:proofErr w:type="spellEnd"/>
      <w:r w:rsidRPr="003473E9">
        <w:t xml:space="preserve"> maki </w:t>
      </w:r>
      <w:proofErr w:type="spellStart"/>
      <w:r w:rsidRPr="003473E9">
        <w:t>sa</w:t>
      </w:r>
      <w:proofErr w:type="spellEnd"/>
      <w:r w:rsidRPr="003473E9">
        <w:t xml:space="preserve"> </w:t>
      </w:r>
      <w:proofErr w:type="spellStart"/>
      <w:r w:rsidRPr="003473E9">
        <w:t>tatak</w:t>
      </w:r>
      <w:proofErr w:type="spellEnd"/>
      <w:r>
        <w:t xml:space="preserve"> </w:t>
      </w:r>
      <w:proofErr w:type="spellStart"/>
      <w:r w:rsidRPr="003473E9">
        <w:t>paga</w:t>
      </w:r>
      <w:proofErr w:type="spellEnd"/>
      <w:r w:rsidRPr="003473E9">
        <w:t xml:space="preserve"> </w:t>
      </w:r>
      <w:proofErr w:type="spellStart"/>
      <w:r w:rsidRPr="003473E9">
        <w:t>ga</w:t>
      </w:r>
      <w:proofErr w:type="spellEnd"/>
      <w:r w:rsidRPr="003473E9">
        <w:t xml:space="preserve">, </w:t>
      </w:r>
      <w:proofErr w:type="spellStart"/>
      <w:r w:rsidRPr="003473E9">
        <w:t>ungat</w:t>
      </w:r>
      <w:proofErr w:type="spellEnd"/>
      <w:r w:rsidRPr="003473E9">
        <w:t xml:space="preserve"> </w:t>
      </w:r>
      <w:proofErr w:type="spellStart"/>
      <w:r w:rsidRPr="003473E9">
        <w:t>nanu</w:t>
      </w:r>
      <w:proofErr w:type="spellEnd"/>
      <w:r w:rsidRPr="003473E9">
        <w:t xml:space="preserve"> </w:t>
      </w:r>
      <w:proofErr w:type="spellStart"/>
      <w:r w:rsidRPr="003473E9">
        <w:t>zyaw</w:t>
      </w:r>
      <w:proofErr w:type="spellEnd"/>
      <w:r w:rsidRPr="003473E9">
        <w:t xml:space="preserve"> </w:t>
      </w:r>
      <w:proofErr w:type="spellStart"/>
      <w:r w:rsidRPr="003473E9">
        <w:t>lga</w:t>
      </w:r>
      <w:proofErr w:type="spellEnd"/>
      <w:r w:rsidRPr="003473E9">
        <w:t>,</w:t>
      </w:r>
      <w:r>
        <w:t xml:space="preserve"> </w:t>
      </w:r>
      <w:r w:rsidRPr="003473E9">
        <w:t xml:space="preserve">wal </w:t>
      </w:r>
      <w:proofErr w:type="spellStart"/>
      <w:r w:rsidRPr="003473E9">
        <w:t>siy</w:t>
      </w:r>
      <w:proofErr w:type="spellEnd"/>
      <w:r w:rsidRPr="003473E9">
        <w:t xml:space="preserve"> </w:t>
      </w:r>
      <w:proofErr w:type="spellStart"/>
      <w:r w:rsidRPr="003473E9">
        <w:t>tbuci</w:t>
      </w:r>
      <w:proofErr w:type="spellEnd"/>
      <w:r w:rsidRPr="003473E9">
        <w:t xml:space="preserve"> </w:t>
      </w:r>
      <w:proofErr w:type="spellStart"/>
      <w:r w:rsidRPr="003473E9">
        <w:t>pgagay</w:t>
      </w:r>
      <w:proofErr w:type="spellEnd"/>
      <w:r w:rsidRPr="003473E9">
        <w:t xml:space="preserve"> la.</w:t>
      </w:r>
    </w:p>
    <w:p w14:paraId="4D6DC2E1" w14:textId="0B2E53FB" w:rsidR="00003961" w:rsidRDefault="00003961" w:rsidP="00FE2C1D"/>
    <w:p w14:paraId="0B588AD8" w14:textId="1C426BDD" w:rsidR="003473E9" w:rsidRPr="003473E9" w:rsidRDefault="003473E9" w:rsidP="003473E9">
      <w:proofErr w:type="spellStart"/>
      <w:r w:rsidRPr="003473E9">
        <w:t>yaqeh</w:t>
      </w:r>
      <w:proofErr w:type="spellEnd"/>
      <w:r w:rsidRPr="003473E9">
        <w:t xml:space="preserve"> </w:t>
      </w:r>
      <w:proofErr w:type="spellStart"/>
      <w:r w:rsidRPr="003473E9">
        <w:t>ba</w:t>
      </w:r>
      <w:proofErr w:type="spellEnd"/>
      <w:r w:rsidRPr="003473E9">
        <w:t xml:space="preserve"> lay Gaga </w:t>
      </w:r>
      <w:proofErr w:type="spellStart"/>
      <w:r w:rsidRPr="003473E9">
        <w:t>mrhuw</w:t>
      </w:r>
      <w:proofErr w:type="spellEnd"/>
      <w:r>
        <w:t xml:space="preserve"> </w:t>
      </w:r>
      <w:proofErr w:type="spellStart"/>
      <w:r w:rsidRPr="003473E9">
        <w:t>raran</w:t>
      </w:r>
      <w:proofErr w:type="spellEnd"/>
      <w:r w:rsidRPr="003473E9">
        <w:t xml:space="preserve">, </w:t>
      </w:r>
      <w:proofErr w:type="spellStart"/>
      <w:r w:rsidRPr="003473E9">
        <w:t>yaqeh</w:t>
      </w:r>
      <w:proofErr w:type="spellEnd"/>
      <w:r w:rsidRPr="003473E9">
        <w:t xml:space="preserve"> </w:t>
      </w:r>
      <w:proofErr w:type="spellStart"/>
      <w:r w:rsidRPr="003473E9">
        <w:t>nha</w:t>
      </w:r>
      <w:proofErr w:type="spellEnd"/>
      <w:r w:rsidRPr="003473E9">
        <w:t xml:space="preserve"> </w:t>
      </w:r>
      <w:proofErr w:type="spellStart"/>
      <w:r w:rsidRPr="003473E9">
        <w:t>siy</w:t>
      </w:r>
      <w:proofErr w:type="spellEnd"/>
      <w:r w:rsidRPr="003473E9">
        <w:t xml:space="preserve"> </w:t>
      </w:r>
      <w:proofErr w:type="spellStart"/>
      <w:r w:rsidRPr="003473E9">
        <w:t>phmut</w:t>
      </w:r>
      <w:proofErr w:type="spellEnd"/>
      <w:r>
        <w:t xml:space="preserve"> </w:t>
      </w:r>
      <w:proofErr w:type="spellStart"/>
      <w:r w:rsidRPr="003473E9">
        <w:t>msrangi</w:t>
      </w:r>
      <w:proofErr w:type="spellEnd"/>
      <w:r w:rsidRPr="003473E9">
        <w:t xml:space="preserve"> </w:t>
      </w:r>
      <w:proofErr w:type="spellStart"/>
      <w:r w:rsidRPr="003473E9">
        <w:t>cikay</w:t>
      </w:r>
      <w:proofErr w:type="spellEnd"/>
      <w:r w:rsidRPr="003473E9">
        <w:t xml:space="preserve"> </w:t>
      </w:r>
      <w:proofErr w:type="spellStart"/>
      <w:r w:rsidRPr="003473E9">
        <w:t>qu</w:t>
      </w:r>
      <w:proofErr w:type="spellEnd"/>
      <w:r w:rsidRPr="003473E9">
        <w:t xml:space="preserve"> </w:t>
      </w:r>
      <w:proofErr w:type="spellStart"/>
      <w:r w:rsidRPr="003473E9">
        <w:t>laqi</w:t>
      </w:r>
      <w:proofErr w:type="spellEnd"/>
      <w:r w:rsidRPr="003473E9">
        <w:t xml:space="preserve"> </w:t>
      </w:r>
      <w:proofErr w:type="spellStart"/>
      <w:r w:rsidRPr="003473E9">
        <w:t>mlikuy</w:t>
      </w:r>
      <w:proofErr w:type="spellEnd"/>
      <w:r w:rsidRPr="003473E9">
        <w:t xml:space="preserve"> </w:t>
      </w:r>
      <w:proofErr w:type="spellStart"/>
      <w:r w:rsidRPr="003473E9">
        <w:t>ru</w:t>
      </w:r>
      <w:proofErr w:type="spellEnd"/>
      <w:r>
        <w:t xml:space="preserve"> </w:t>
      </w:r>
      <w:proofErr w:type="spellStart"/>
      <w:r w:rsidRPr="003473E9">
        <w:t>laqi</w:t>
      </w:r>
      <w:proofErr w:type="spellEnd"/>
      <w:r w:rsidRPr="003473E9">
        <w:t xml:space="preserve"> </w:t>
      </w:r>
      <w:proofErr w:type="spellStart"/>
      <w:r w:rsidRPr="003473E9">
        <w:t>kneril</w:t>
      </w:r>
      <w:proofErr w:type="spellEnd"/>
      <w:r w:rsidRPr="003473E9">
        <w:t xml:space="preserve">, </w:t>
      </w:r>
      <w:proofErr w:type="spellStart"/>
      <w:r w:rsidRPr="003473E9">
        <w:t>pyangun</w:t>
      </w:r>
      <w:proofErr w:type="spellEnd"/>
      <w:r w:rsidRPr="003473E9">
        <w:t xml:space="preserve"> </w:t>
      </w:r>
      <w:proofErr w:type="spellStart"/>
      <w:r w:rsidRPr="003473E9">
        <w:t>nha</w:t>
      </w:r>
      <w:proofErr w:type="spellEnd"/>
      <w:r w:rsidRPr="003473E9">
        <w:t xml:space="preserve"> </w:t>
      </w:r>
      <w:proofErr w:type="spellStart"/>
      <w:r w:rsidRPr="003473E9">
        <w:t>posa</w:t>
      </w:r>
      <w:proofErr w:type="spellEnd"/>
      <w:r>
        <w:t xml:space="preserve"> </w:t>
      </w:r>
      <w:proofErr w:type="spellStart"/>
      <w:r w:rsidRPr="003473E9">
        <w:t>paga</w:t>
      </w:r>
      <w:proofErr w:type="spellEnd"/>
      <w:r w:rsidRPr="003473E9">
        <w:t xml:space="preserve"> </w:t>
      </w:r>
      <w:proofErr w:type="spellStart"/>
      <w:r w:rsidRPr="003473E9">
        <w:t>tatak</w:t>
      </w:r>
      <w:proofErr w:type="spellEnd"/>
      <w:r w:rsidRPr="003473E9">
        <w:t xml:space="preserve">, </w:t>
      </w:r>
      <w:proofErr w:type="spellStart"/>
      <w:r w:rsidRPr="003473E9">
        <w:t>muluw</w:t>
      </w:r>
      <w:proofErr w:type="spellEnd"/>
      <w:r w:rsidRPr="003473E9">
        <w:t xml:space="preserve"> </w:t>
      </w:r>
      <w:proofErr w:type="spellStart"/>
      <w:r w:rsidRPr="003473E9">
        <w:t>zyaw</w:t>
      </w:r>
      <w:proofErr w:type="spellEnd"/>
      <w:r w:rsidRPr="003473E9">
        <w:t xml:space="preserve"> </w:t>
      </w:r>
      <w:proofErr w:type="spellStart"/>
      <w:r w:rsidRPr="003473E9">
        <w:t>lga</w:t>
      </w:r>
      <w:proofErr w:type="spellEnd"/>
      <w:r w:rsidRPr="003473E9">
        <w:t>,</w:t>
      </w:r>
      <w:r>
        <w:t xml:space="preserve"> </w:t>
      </w:r>
      <w:proofErr w:type="spellStart"/>
      <w:r w:rsidRPr="003473E9">
        <w:t>kya</w:t>
      </w:r>
      <w:proofErr w:type="spellEnd"/>
      <w:r w:rsidRPr="003473E9">
        <w:t xml:space="preserve"> </w:t>
      </w:r>
      <w:proofErr w:type="spellStart"/>
      <w:r w:rsidRPr="003473E9">
        <w:t>qu</w:t>
      </w:r>
      <w:proofErr w:type="spellEnd"/>
      <w:r w:rsidRPr="003473E9">
        <w:t xml:space="preserve"> maki </w:t>
      </w:r>
      <w:proofErr w:type="spellStart"/>
      <w:r w:rsidRPr="003473E9">
        <w:t>qsuyan</w:t>
      </w:r>
      <w:proofErr w:type="spellEnd"/>
      <w:r w:rsidRPr="003473E9">
        <w:t xml:space="preserve"> </w:t>
      </w:r>
      <w:proofErr w:type="spellStart"/>
      <w:r w:rsidRPr="003473E9">
        <w:t>mlikuy</w:t>
      </w:r>
      <w:proofErr w:type="spellEnd"/>
      <w:r>
        <w:t xml:space="preserve"> </w:t>
      </w:r>
      <w:proofErr w:type="spellStart"/>
      <w:r w:rsidRPr="003473E9">
        <w:t>lga</w:t>
      </w:r>
      <w:proofErr w:type="spellEnd"/>
      <w:r w:rsidRPr="003473E9">
        <w:t xml:space="preserve">, </w:t>
      </w:r>
      <w:proofErr w:type="spellStart"/>
      <w:r w:rsidRPr="003473E9">
        <w:t>baq</w:t>
      </w:r>
      <w:proofErr w:type="spellEnd"/>
      <w:r w:rsidRPr="003473E9">
        <w:t xml:space="preserve"> </w:t>
      </w:r>
      <w:proofErr w:type="spellStart"/>
      <w:r w:rsidRPr="003473E9">
        <w:t>siy</w:t>
      </w:r>
      <w:proofErr w:type="spellEnd"/>
      <w:r w:rsidRPr="003473E9">
        <w:t xml:space="preserve"> </w:t>
      </w:r>
      <w:proofErr w:type="spellStart"/>
      <w:r w:rsidRPr="003473E9">
        <w:t>tkgil</w:t>
      </w:r>
      <w:proofErr w:type="spellEnd"/>
      <w:r w:rsidRPr="003473E9">
        <w:t xml:space="preserve"> </w:t>
      </w:r>
      <w:proofErr w:type="spellStart"/>
      <w:r w:rsidRPr="003473E9">
        <w:t>ru</w:t>
      </w:r>
      <w:proofErr w:type="spellEnd"/>
      <w:r w:rsidRPr="003473E9">
        <w:t xml:space="preserve"> </w:t>
      </w:r>
      <w:proofErr w:type="spellStart"/>
      <w:r w:rsidRPr="003473E9">
        <w:t>hmut</w:t>
      </w:r>
      <w:proofErr w:type="spellEnd"/>
      <w:r w:rsidRPr="003473E9">
        <w:t xml:space="preserve"> </w:t>
      </w:r>
      <w:proofErr w:type="spellStart"/>
      <w:r w:rsidRPr="003473E9">
        <w:t>balay</w:t>
      </w:r>
      <w:proofErr w:type="spellEnd"/>
      <w:r>
        <w:t xml:space="preserve"> m</w:t>
      </w:r>
      <w:r w:rsidRPr="003473E9">
        <w:t xml:space="preserve">eng </w:t>
      </w:r>
      <w:proofErr w:type="spellStart"/>
      <w:r w:rsidRPr="003473E9">
        <w:t>lalaw</w:t>
      </w:r>
      <w:proofErr w:type="spellEnd"/>
      <w:r w:rsidRPr="003473E9">
        <w:t xml:space="preserve"> </w:t>
      </w:r>
      <w:proofErr w:type="spellStart"/>
      <w:r w:rsidRPr="003473E9">
        <w:t>ru</w:t>
      </w:r>
      <w:proofErr w:type="spellEnd"/>
      <w:r w:rsidRPr="003473E9">
        <w:t xml:space="preserve"> </w:t>
      </w:r>
      <w:proofErr w:type="spellStart"/>
      <w:r w:rsidRPr="003473E9">
        <w:t>smoya</w:t>
      </w:r>
      <w:proofErr w:type="spellEnd"/>
      <w:r w:rsidRPr="003473E9">
        <w:t xml:space="preserve"> </w:t>
      </w:r>
      <w:proofErr w:type="spellStart"/>
      <w:r w:rsidRPr="003473E9">
        <w:t>balay</w:t>
      </w:r>
      <w:proofErr w:type="spellEnd"/>
      <w:r>
        <w:t xml:space="preserve"> </w:t>
      </w:r>
      <w:r w:rsidRPr="003473E9">
        <w:t xml:space="preserve">musa </w:t>
      </w:r>
      <w:proofErr w:type="spellStart"/>
      <w:r w:rsidRPr="003473E9">
        <w:t>kmut</w:t>
      </w:r>
      <w:proofErr w:type="spellEnd"/>
      <w:r w:rsidRPr="003473E9">
        <w:t xml:space="preserve"> </w:t>
      </w:r>
      <w:proofErr w:type="spellStart"/>
      <w:r w:rsidRPr="003473E9">
        <w:t>squliq</w:t>
      </w:r>
      <w:proofErr w:type="spellEnd"/>
      <w:r w:rsidRPr="003473E9">
        <w:t xml:space="preserve">. </w:t>
      </w:r>
      <w:proofErr w:type="spellStart"/>
      <w:r w:rsidRPr="003473E9">
        <w:t>nanu</w:t>
      </w:r>
      <w:proofErr w:type="spellEnd"/>
      <w:r w:rsidRPr="003473E9">
        <w:t xml:space="preserve"> </w:t>
      </w:r>
      <w:proofErr w:type="spellStart"/>
      <w:r w:rsidRPr="003473E9">
        <w:t>yasa</w:t>
      </w:r>
      <w:proofErr w:type="spellEnd"/>
      <w:r>
        <w:t xml:space="preserve"> </w:t>
      </w:r>
      <w:proofErr w:type="spellStart"/>
      <w:r w:rsidRPr="003473E9">
        <w:t>lqengun</w:t>
      </w:r>
      <w:proofErr w:type="spellEnd"/>
      <w:r w:rsidRPr="003473E9">
        <w:t xml:space="preserve"> </w:t>
      </w:r>
      <w:proofErr w:type="spellStart"/>
      <w:r w:rsidRPr="003473E9">
        <w:t>nha</w:t>
      </w:r>
      <w:proofErr w:type="spellEnd"/>
      <w:r w:rsidRPr="003473E9">
        <w:t xml:space="preserve"> ha </w:t>
      </w:r>
      <w:proofErr w:type="spellStart"/>
      <w:r w:rsidRPr="003473E9">
        <w:t>qu</w:t>
      </w:r>
      <w:proofErr w:type="spellEnd"/>
      <w:r w:rsidRPr="003473E9">
        <w:t xml:space="preserve"> </w:t>
      </w:r>
      <w:proofErr w:type="spellStart"/>
      <w:r w:rsidRPr="003473E9">
        <w:t>laqi</w:t>
      </w:r>
      <w:proofErr w:type="spellEnd"/>
      <w:r w:rsidRPr="003473E9">
        <w:t xml:space="preserve"> </w:t>
      </w:r>
      <w:proofErr w:type="spellStart"/>
      <w:r w:rsidRPr="003473E9">
        <w:t>kneril</w:t>
      </w:r>
      <w:proofErr w:type="spellEnd"/>
      <w:r>
        <w:t xml:space="preserve"> </w:t>
      </w:r>
      <w:r w:rsidRPr="003473E9">
        <w:t xml:space="preserve">qasa, </w:t>
      </w:r>
      <w:proofErr w:type="spellStart"/>
      <w:r w:rsidRPr="003473E9">
        <w:t>bsyaq</w:t>
      </w:r>
      <w:proofErr w:type="spellEnd"/>
      <w:r w:rsidRPr="003473E9">
        <w:t xml:space="preserve"> </w:t>
      </w:r>
      <w:proofErr w:type="spellStart"/>
      <w:r w:rsidRPr="003473E9">
        <w:t>bsyaq</w:t>
      </w:r>
      <w:proofErr w:type="spellEnd"/>
      <w:r w:rsidRPr="003473E9">
        <w:t xml:space="preserve"> </w:t>
      </w:r>
      <w:proofErr w:type="spellStart"/>
      <w:r w:rsidRPr="003473E9">
        <w:t>balay</w:t>
      </w:r>
      <w:proofErr w:type="spellEnd"/>
      <w:r w:rsidRPr="003473E9">
        <w:t xml:space="preserve"> </w:t>
      </w:r>
      <w:proofErr w:type="spellStart"/>
      <w:r w:rsidRPr="003473E9">
        <w:t>basaw</w:t>
      </w:r>
      <w:proofErr w:type="spellEnd"/>
      <w:r>
        <w:t xml:space="preserve"> </w:t>
      </w:r>
      <w:proofErr w:type="spellStart"/>
      <w:r w:rsidRPr="003473E9">
        <w:t>inlungan</w:t>
      </w:r>
      <w:proofErr w:type="spellEnd"/>
      <w:r w:rsidRPr="003473E9">
        <w:t xml:space="preserve"> </w:t>
      </w:r>
      <w:proofErr w:type="spellStart"/>
      <w:r w:rsidRPr="003473E9">
        <w:t>nqu</w:t>
      </w:r>
      <w:proofErr w:type="spellEnd"/>
      <w:r w:rsidRPr="003473E9">
        <w:t xml:space="preserve"> </w:t>
      </w:r>
      <w:proofErr w:type="spellStart"/>
      <w:r w:rsidRPr="003473E9">
        <w:t>qsuyan</w:t>
      </w:r>
      <w:proofErr w:type="spellEnd"/>
      <w:r w:rsidRPr="003473E9">
        <w:t xml:space="preserve"> </w:t>
      </w:r>
      <w:proofErr w:type="spellStart"/>
      <w:r w:rsidRPr="003473E9">
        <w:t>mlikuy</w:t>
      </w:r>
      <w:proofErr w:type="spellEnd"/>
      <w:r>
        <w:t xml:space="preserve"> </w:t>
      </w:r>
      <w:proofErr w:type="spellStart"/>
      <w:r w:rsidRPr="003473E9">
        <w:t>ru</w:t>
      </w:r>
      <w:proofErr w:type="spellEnd"/>
      <w:r w:rsidRPr="003473E9">
        <w:t xml:space="preserve"> </w:t>
      </w:r>
      <w:proofErr w:type="spellStart"/>
      <w:r w:rsidRPr="003473E9">
        <w:t>mgluw</w:t>
      </w:r>
      <w:proofErr w:type="spellEnd"/>
      <w:r w:rsidRPr="003473E9">
        <w:t xml:space="preserve"> </w:t>
      </w:r>
      <w:proofErr w:type="spellStart"/>
      <w:r w:rsidRPr="003473E9">
        <w:t>qu</w:t>
      </w:r>
      <w:proofErr w:type="spellEnd"/>
      <w:r w:rsidRPr="003473E9">
        <w:t xml:space="preserve"> </w:t>
      </w:r>
      <w:proofErr w:type="spellStart"/>
      <w:r w:rsidRPr="003473E9">
        <w:t>nha</w:t>
      </w:r>
      <w:proofErr w:type="spellEnd"/>
      <w:r w:rsidRPr="003473E9">
        <w:t xml:space="preserve"> </w:t>
      </w:r>
      <w:proofErr w:type="spellStart"/>
      <w:r w:rsidRPr="003473E9">
        <w:t>lga</w:t>
      </w:r>
      <w:proofErr w:type="spellEnd"/>
      <w:r w:rsidRPr="003473E9">
        <w:t xml:space="preserve">, </w:t>
      </w:r>
      <w:proofErr w:type="spellStart"/>
      <w:r w:rsidRPr="003473E9">
        <w:t>yasa</w:t>
      </w:r>
      <w:proofErr w:type="spellEnd"/>
      <w:r>
        <w:t xml:space="preserve"> </w:t>
      </w:r>
      <w:proofErr w:type="spellStart"/>
      <w:r w:rsidRPr="003473E9">
        <w:t>qu</w:t>
      </w:r>
      <w:proofErr w:type="spellEnd"/>
      <w:r w:rsidRPr="003473E9">
        <w:t xml:space="preserve"> </w:t>
      </w:r>
      <w:proofErr w:type="spellStart"/>
      <w:r w:rsidRPr="003473E9">
        <w:t>phogun</w:t>
      </w:r>
      <w:proofErr w:type="spellEnd"/>
      <w:r w:rsidRPr="003473E9">
        <w:t xml:space="preserve"> la. </w:t>
      </w:r>
      <w:proofErr w:type="spellStart"/>
      <w:r w:rsidRPr="003473E9">
        <w:t>nanu</w:t>
      </w:r>
      <w:proofErr w:type="spellEnd"/>
      <w:r w:rsidRPr="003473E9">
        <w:t xml:space="preserve"> </w:t>
      </w:r>
      <w:proofErr w:type="spellStart"/>
      <w:r w:rsidRPr="003473E9">
        <w:t>yasa</w:t>
      </w:r>
      <w:proofErr w:type="spellEnd"/>
      <w:r w:rsidRPr="003473E9">
        <w:t xml:space="preserve"> </w:t>
      </w:r>
      <w:proofErr w:type="spellStart"/>
      <w:r w:rsidRPr="003473E9">
        <w:t>qu</w:t>
      </w:r>
      <w:proofErr w:type="spellEnd"/>
      <w:r>
        <w:t xml:space="preserve"> </w:t>
      </w:r>
      <w:proofErr w:type="spellStart"/>
      <w:r w:rsidRPr="003473E9">
        <w:t>skbalay</w:t>
      </w:r>
      <w:proofErr w:type="spellEnd"/>
      <w:r w:rsidRPr="003473E9">
        <w:t xml:space="preserve"> </w:t>
      </w:r>
      <w:proofErr w:type="spellStart"/>
      <w:r w:rsidRPr="003473E9">
        <w:t>nha</w:t>
      </w:r>
      <w:proofErr w:type="spellEnd"/>
      <w:r w:rsidRPr="003473E9">
        <w:t xml:space="preserve"> </w:t>
      </w:r>
      <w:proofErr w:type="spellStart"/>
      <w:r w:rsidRPr="003473E9">
        <w:t>paga</w:t>
      </w:r>
      <w:proofErr w:type="spellEnd"/>
      <w:r w:rsidRPr="003473E9">
        <w:t xml:space="preserve"> </w:t>
      </w:r>
      <w:proofErr w:type="spellStart"/>
      <w:r w:rsidRPr="003473E9">
        <w:t>tatak</w:t>
      </w:r>
      <w:proofErr w:type="spellEnd"/>
      <w:r w:rsidRPr="003473E9">
        <w:t xml:space="preserve"> </w:t>
      </w:r>
      <w:proofErr w:type="spellStart"/>
      <w:r w:rsidRPr="003473E9">
        <w:t>qani</w:t>
      </w:r>
      <w:proofErr w:type="spellEnd"/>
      <w:r w:rsidRPr="003473E9">
        <w:t>,</w:t>
      </w:r>
      <w:r>
        <w:t xml:space="preserve"> </w:t>
      </w:r>
      <w:r w:rsidRPr="003473E9">
        <w:t xml:space="preserve">nyux </w:t>
      </w:r>
      <w:proofErr w:type="spellStart"/>
      <w:r w:rsidRPr="003473E9">
        <w:t>mha</w:t>
      </w:r>
      <w:proofErr w:type="spellEnd"/>
      <w:r w:rsidRPr="003473E9">
        <w:t xml:space="preserve"> </w:t>
      </w:r>
      <w:proofErr w:type="spellStart"/>
      <w:r w:rsidRPr="003473E9">
        <w:t>sqani</w:t>
      </w:r>
      <w:proofErr w:type="spellEnd"/>
      <w:r w:rsidRPr="003473E9">
        <w:t xml:space="preserve"> </w:t>
      </w:r>
      <w:proofErr w:type="spellStart"/>
      <w:r w:rsidRPr="003473E9">
        <w:t>qu</w:t>
      </w:r>
      <w:proofErr w:type="spellEnd"/>
      <w:r w:rsidRPr="003473E9">
        <w:t xml:space="preserve"> </w:t>
      </w:r>
      <w:proofErr w:type="spellStart"/>
      <w:r w:rsidRPr="003473E9">
        <w:t>tuqiy</w:t>
      </w:r>
      <w:proofErr w:type="spellEnd"/>
      <w:r w:rsidRPr="003473E9">
        <w:t xml:space="preserve"> Gaga</w:t>
      </w:r>
      <w:r>
        <w:t xml:space="preserve"> </w:t>
      </w:r>
      <w:r w:rsidRPr="003473E9">
        <w:t xml:space="preserve">na </w:t>
      </w:r>
      <w:proofErr w:type="spellStart"/>
      <w:r w:rsidRPr="003473E9">
        <w:t>tatak</w:t>
      </w:r>
      <w:proofErr w:type="spellEnd"/>
      <w:r w:rsidRPr="003473E9">
        <w:t xml:space="preserve"> </w:t>
      </w:r>
      <w:proofErr w:type="spellStart"/>
      <w:r w:rsidRPr="003473E9">
        <w:t>paga</w:t>
      </w:r>
      <w:proofErr w:type="spellEnd"/>
      <w:r w:rsidRPr="003473E9">
        <w:t xml:space="preserve">, </w:t>
      </w:r>
      <w:proofErr w:type="spellStart"/>
      <w:r w:rsidRPr="003473E9">
        <w:t>swalan</w:t>
      </w:r>
      <w:proofErr w:type="spellEnd"/>
      <w:r w:rsidRPr="003473E9">
        <w:t xml:space="preserve"> </w:t>
      </w:r>
      <w:proofErr w:type="spellStart"/>
      <w:r w:rsidRPr="003473E9">
        <w:t>nha</w:t>
      </w:r>
      <w:proofErr w:type="spellEnd"/>
      <w:r>
        <w:t xml:space="preserve"> </w:t>
      </w:r>
      <w:proofErr w:type="spellStart"/>
      <w:r w:rsidRPr="003473E9">
        <w:t>pson</w:t>
      </w:r>
      <w:proofErr w:type="spellEnd"/>
      <w:r w:rsidRPr="003473E9">
        <w:t xml:space="preserve"> </w:t>
      </w:r>
      <w:proofErr w:type="spellStart"/>
      <w:r w:rsidRPr="003473E9">
        <w:t>beh</w:t>
      </w:r>
      <w:proofErr w:type="spellEnd"/>
      <w:r w:rsidRPr="003473E9">
        <w:t xml:space="preserve"> </w:t>
      </w:r>
      <w:proofErr w:type="spellStart"/>
      <w:r w:rsidRPr="003473E9">
        <w:t>nqu</w:t>
      </w:r>
      <w:proofErr w:type="spellEnd"/>
      <w:r w:rsidRPr="003473E9">
        <w:t xml:space="preserve"> </w:t>
      </w:r>
      <w:proofErr w:type="spellStart"/>
      <w:r w:rsidRPr="003473E9">
        <w:t>paga</w:t>
      </w:r>
      <w:proofErr w:type="spellEnd"/>
      <w:r w:rsidRPr="003473E9">
        <w:t xml:space="preserve"> </w:t>
      </w:r>
      <w:proofErr w:type="spellStart"/>
      <w:r w:rsidRPr="003473E9">
        <w:t>tatak</w:t>
      </w:r>
      <w:proofErr w:type="spellEnd"/>
      <w:r w:rsidRPr="003473E9">
        <w:t xml:space="preserve"> </w:t>
      </w:r>
      <w:proofErr w:type="spellStart"/>
      <w:r w:rsidRPr="003473E9">
        <w:t>ru</w:t>
      </w:r>
      <w:proofErr w:type="spellEnd"/>
      <w:r>
        <w:t xml:space="preserve"> </w:t>
      </w:r>
      <w:proofErr w:type="spellStart"/>
      <w:r w:rsidRPr="003473E9">
        <w:t>muluw</w:t>
      </w:r>
      <w:proofErr w:type="spellEnd"/>
      <w:r w:rsidRPr="003473E9">
        <w:t xml:space="preserve"> </w:t>
      </w:r>
      <w:proofErr w:type="spellStart"/>
      <w:r w:rsidRPr="003473E9">
        <w:t>zyaw</w:t>
      </w:r>
      <w:proofErr w:type="spellEnd"/>
      <w:r w:rsidRPr="003473E9">
        <w:t xml:space="preserve"> </w:t>
      </w:r>
      <w:proofErr w:type="spellStart"/>
      <w:r w:rsidRPr="003473E9">
        <w:t>lga</w:t>
      </w:r>
      <w:proofErr w:type="spellEnd"/>
      <w:r w:rsidRPr="003473E9">
        <w:t xml:space="preserve">, meng </w:t>
      </w:r>
      <w:proofErr w:type="spellStart"/>
      <w:r w:rsidRPr="003473E9">
        <w:t>lalaw</w:t>
      </w:r>
      <w:proofErr w:type="spellEnd"/>
      <w:r>
        <w:t xml:space="preserve"> </w:t>
      </w:r>
      <w:proofErr w:type="spellStart"/>
      <w:r w:rsidRPr="003473E9">
        <w:t>skmwa</w:t>
      </w:r>
      <w:proofErr w:type="spellEnd"/>
      <w:r w:rsidRPr="003473E9">
        <w:t xml:space="preserve"> </w:t>
      </w:r>
      <w:proofErr w:type="spellStart"/>
      <w:r w:rsidRPr="003473E9">
        <w:t>mkkut</w:t>
      </w:r>
      <w:proofErr w:type="spellEnd"/>
      <w:r w:rsidRPr="003473E9">
        <w:t xml:space="preserve"> </w:t>
      </w:r>
      <w:proofErr w:type="spellStart"/>
      <w:r w:rsidRPr="003473E9">
        <w:t>qu</w:t>
      </w:r>
      <w:proofErr w:type="spellEnd"/>
      <w:r w:rsidRPr="003473E9">
        <w:t xml:space="preserve"> </w:t>
      </w:r>
      <w:proofErr w:type="spellStart"/>
      <w:r w:rsidRPr="003473E9">
        <w:t>squliq</w:t>
      </w:r>
      <w:proofErr w:type="spellEnd"/>
      <w:r w:rsidRPr="003473E9">
        <w:t xml:space="preserve">, </w:t>
      </w:r>
      <w:proofErr w:type="spellStart"/>
      <w:r w:rsidRPr="003473E9">
        <w:t>yasa</w:t>
      </w:r>
      <w:proofErr w:type="spellEnd"/>
      <w:r>
        <w:t xml:space="preserve"> </w:t>
      </w:r>
      <w:proofErr w:type="spellStart"/>
      <w:r w:rsidRPr="003473E9">
        <w:t>qu</w:t>
      </w:r>
      <w:proofErr w:type="spellEnd"/>
      <w:r w:rsidRPr="003473E9">
        <w:t xml:space="preserve"> Gaga na </w:t>
      </w:r>
      <w:proofErr w:type="spellStart"/>
      <w:r w:rsidRPr="003473E9">
        <w:t>mrhuw</w:t>
      </w:r>
      <w:proofErr w:type="spellEnd"/>
      <w:r w:rsidRPr="003473E9">
        <w:t xml:space="preserve"> ta </w:t>
      </w:r>
      <w:proofErr w:type="spellStart"/>
      <w:r w:rsidRPr="003473E9">
        <w:t>raran</w:t>
      </w:r>
      <w:proofErr w:type="spellEnd"/>
      <w:r w:rsidRPr="003473E9">
        <w:t>.</w:t>
      </w:r>
    </w:p>
    <w:p w14:paraId="63E16B69" w14:textId="3B30C49E" w:rsidR="0096483B" w:rsidRDefault="0096483B" w:rsidP="00163A96"/>
    <w:p w14:paraId="58F3B83D" w14:textId="77777777" w:rsidR="003473E9" w:rsidRDefault="003473E9" w:rsidP="00163A96"/>
    <w:p w14:paraId="5FAA1B6C" w14:textId="25F6AA6E" w:rsidR="00646C95" w:rsidRDefault="003473E9" w:rsidP="003473E9">
      <w:r w:rsidRPr="003473E9">
        <w:rPr>
          <w:rFonts w:hint="eastAsia"/>
        </w:rPr>
        <w:t>早期的部落與部落之間，由於探親的路途遙遠又辛苦，所以親戚朋友能夠來到部落探親或是借宿一晚，在部</w:t>
      </w:r>
      <w:r>
        <w:rPr>
          <w:rFonts w:hint="eastAsia"/>
        </w:rPr>
        <w:t>落人</w:t>
      </w:r>
      <w:r w:rsidRPr="003473E9">
        <w:rPr>
          <w:rFonts w:hint="eastAsia"/>
        </w:rPr>
        <w:t>們的心中是一件非常開心的事。探訪的人群中，如果</w:t>
      </w:r>
      <w:r w:rsidR="00C73E36">
        <w:rPr>
          <w:rFonts w:hint="eastAsia"/>
        </w:rPr>
        <w:t>遇</w:t>
      </w:r>
      <w:r w:rsidRPr="003473E9">
        <w:rPr>
          <w:rFonts w:hint="eastAsia"/>
        </w:rPr>
        <w:t>上臉上有紋面（註</w:t>
      </w:r>
      <w:r w:rsidRPr="003473E9">
        <w:t>1</w:t>
      </w:r>
      <w:r w:rsidR="00C73E36" w:rsidRPr="00002C4A">
        <w:rPr>
          <w:rFonts w:hint="eastAsia"/>
        </w:rPr>
        <w:t>）</w:t>
      </w:r>
      <w:r w:rsidRPr="003473E9">
        <w:rPr>
          <w:rFonts w:hint="eastAsia"/>
        </w:rPr>
        <w:t>的年</w:t>
      </w:r>
      <w:r w:rsidR="00C73E36">
        <w:rPr>
          <w:rFonts w:hint="eastAsia"/>
        </w:rPr>
        <w:t>輕</w:t>
      </w:r>
      <w:r w:rsidRPr="003473E9">
        <w:rPr>
          <w:rFonts w:hint="eastAsia"/>
        </w:rPr>
        <w:t>男女</w:t>
      </w:r>
      <w:r w:rsidR="00C73E36">
        <w:rPr>
          <w:rFonts w:hint="eastAsia"/>
        </w:rPr>
        <w:t>，</w:t>
      </w:r>
      <w:r w:rsidRPr="003473E9">
        <w:rPr>
          <w:rFonts w:hint="eastAsia"/>
        </w:rPr>
        <w:t>更會讓部落的耆老們心裡為之振奮，這時部落的耆老</w:t>
      </w:r>
      <w:r w:rsidR="00C73E36">
        <w:rPr>
          <w:rFonts w:hint="eastAsia"/>
        </w:rPr>
        <w:t>必</w:t>
      </w:r>
      <w:r w:rsidRPr="003473E9">
        <w:rPr>
          <w:rFonts w:hint="eastAsia"/>
        </w:rPr>
        <w:t>會</w:t>
      </w:r>
      <w:r w:rsidR="00C73E36">
        <w:rPr>
          <w:rFonts w:hint="eastAsia"/>
        </w:rPr>
        <w:t>想盡</w:t>
      </w:r>
      <w:r w:rsidRPr="003473E9">
        <w:rPr>
          <w:rFonts w:hint="eastAsia"/>
        </w:rPr>
        <w:t>辦法來說服朋友，希望同意邀請隨行少女或少男與部落的年輕男</w:t>
      </w:r>
      <w:r w:rsidR="00C73E36">
        <w:rPr>
          <w:rFonts w:hint="eastAsia"/>
        </w:rPr>
        <w:t>女</w:t>
      </w:r>
      <w:r w:rsidRPr="003473E9">
        <w:rPr>
          <w:rFonts w:hint="eastAsia"/>
        </w:rPr>
        <w:t>爬上「高腳屋」，隨行的</w:t>
      </w:r>
      <w:r w:rsidR="00C73E36">
        <w:rPr>
          <w:rFonts w:hint="eastAsia"/>
        </w:rPr>
        <w:t>年輕男</w:t>
      </w:r>
      <w:r w:rsidRPr="003473E9">
        <w:rPr>
          <w:rFonts w:hint="eastAsia"/>
        </w:rPr>
        <w:t>女初</w:t>
      </w:r>
      <w:r w:rsidR="00C73E36">
        <w:rPr>
          <w:rFonts w:hint="eastAsia"/>
        </w:rPr>
        <w:t>次來到陌生</w:t>
      </w:r>
      <w:r w:rsidRPr="003473E9">
        <w:rPr>
          <w:rFonts w:hint="eastAsia"/>
        </w:rPr>
        <w:t>部落</w:t>
      </w:r>
      <w:r w:rsidR="00C73E36">
        <w:rPr>
          <w:rFonts w:hint="eastAsia"/>
        </w:rPr>
        <w:t>，心中</w:t>
      </w:r>
      <w:r w:rsidRPr="003473E9">
        <w:rPr>
          <w:rFonts w:hint="eastAsia"/>
        </w:rPr>
        <w:t>難免</w:t>
      </w:r>
      <w:r w:rsidR="00C73E36">
        <w:rPr>
          <w:rFonts w:hint="eastAsia"/>
        </w:rPr>
        <w:t>感</w:t>
      </w:r>
      <w:r w:rsidRPr="003473E9">
        <w:rPr>
          <w:rFonts w:hint="eastAsia"/>
        </w:rPr>
        <w:t>到陌生，</w:t>
      </w:r>
      <w:r w:rsidR="00C73E36">
        <w:rPr>
          <w:rFonts w:hint="eastAsia"/>
        </w:rPr>
        <w:t>但是長輩們為了促</w:t>
      </w:r>
      <w:r w:rsidRPr="003473E9">
        <w:rPr>
          <w:rFonts w:hint="eastAsia"/>
        </w:rPr>
        <w:t>成雙方姻</w:t>
      </w:r>
      <w:r w:rsidR="00C73E36">
        <w:rPr>
          <w:rFonts w:hint="eastAsia"/>
        </w:rPr>
        <w:t>緣，</w:t>
      </w:r>
      <w:r w:rsidRPr="003473E9">
        <w:rPr>
          <w:rFonts w:hint="eastAsia"/>
        </w:rPr>
        <w:t>依然會強迫隨行的年輕少男少女爬上高腳屋（註</w:t>
      </w:r>
      <w:r w:rsidRPr="003473E9">
        <w:t>2</w:t>
      </w:r>
      <w:r w:rsidR="00C73E36" w:rsidRPr="00002C4A">
        <w:rPr>
          <w:rFonts w:hint="eastAsia"/>
        </w:rPr>
        <w:t>）</w:t>
      </w:r>
      <w:r w:rsidRPr="003473E9">
        <w:rPr>
          <w:rFonts w:hint="eastAsia"/>
        </w:rPr>
        <w:t>。</w:t>
      </w:r>
    </w:p>
    <w:p w14:paraId="1BEAE783" w14:textId="77777777" w:rsidR="00646C95" w:rsidRPr="00C73E36" w:rsidRDefault="00646C95" w:rsidP="00646C95"/>
    <w:p w14:paraId="621608E7" w14:textId="0621A517" w:rsidR="00A45CD4" w:rsidRDefault="00C73E36" w:rsidP="00C73E36">
      <w:r w:rsidRPr="00C73E36">
        <w:rPr>
          <w:rFonts w:hint="eastAsia"/>
        </w:rPr>
        <w:t>高腳屋的建築類似部落的瞭望台</w:t>
      </w:r>
      <w:r>
        <w:rPr>
          <w:rFonts w:hint="eastAsia"/>
        </w:rPr>
        <w:t>，</w:t>
      </w:r>
      <w:r w:rsidRPr="00C73E36">
        <w:rPr>
          <w:rFonts w:hint="eastAsia"/>
        </w:rPr>
        <w:t>四面是用木頭搭建的</w:t>
      </w:r>
      <w:r>
        <w:rPr>
          <w:rFonts w:hint="eastAsia"/>
        </w:rPr>
        <w:t>，</w:t>
      </w:r>
      <w:r w:rsidRPr="00C73E36">
        <w:rPr>
          <w:rFonts w:hint="eastAsia"/>
        </w:rPr>
        <w:t>高度很高，再用竹子建造成屋子，在</w:t>
      </w:r>
      <w:r>
        <w:rPr>
          <w:rFonts w:hint="eastAsia"/>
        </w:rPr>
        <w:t>最</w:t>
      </w:r>
      <w:r w:rsidRPr="00C73E36">
        <w:rPr>
          <w:rFonts w:hint="eastAsia"/>
        </w:rPr>
        <w:t>早以前的</w:t>
      </w:r>
      <w:r>
        <w:rPr>
          <w:rFonts w:hint="eastAsia"/>
        </w:rPr>
        <w:t>非常</w:t>
      </w:r>
      <w:r w:rsidRPr="00C73E36">
        <w:rPr>
          <w:rFonts w:hint="eastAsia"/>
        </w:rPr>
        <w:t>簡陋，有個屋頂可以避雨就很好了，長輩們希望藉由在高腳屋一個晚上的相處認識，可以幫他們找到好姻緣，讓兒孫的人生能夠圓滿，對祖先及家族也才有所交代（註</w:t>
      </w:r>
      <w:r w:rsidRPr="00C73E36">
        <w:t>2</w:t>
      </w:r>
      <w:r w:rsidRPr="00002C4A">
        <w:rPr>
          <w:rFonts w:hint="eastAsia"/>
        </w:rPr>
        <w:t>）</w:t>
      </w:r>
      <w:r w:rsidRPr="00C73E36">
        <w:rPr>
          <w:rFonts w:hint="eastAsia"/>
        </w:rPr>
        <w:t>。</w:t>
      </w:r>
    </w:p>
    <w:p w14:paraId="53C718D0" w14:textId="77777777" w:rsidR="00C73E36" w:rsidRDefault="00C73E36" w:rsidP="00C73E36"/>
    <w:p w14:paraId="0C776A34" w14:textId="2E1E2CAB" w:rsidR="00235CD3" w:rsidRDefault="00235CD3" w:rsidP="00C73E36">
      <w:r>
        <w:rPr>
          <w:rFonts w:hint="eastAsia"/>
        </w:rPr>
        <w:t>（註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73E36" w:rsidRPr="00C73E36">
        <w:rPr>
          <w:rFonts w:hint="eastAsia"/>
        </w:rPr>
        <w:t>早期</w:t>
      </w:r>
      <w:r w:rsidR="00C73E36">
        <w:rPr>
          <w:rFonts w:hint="eastAsia"/>
        </w:rPr>
        <w:t>的</w:t>
      </w:r>
      <w:r w:rsidR="00C73E36" w:rsidRPr="00C73E36">
        <w:rPr>
          <w:rFonts w:hint="eastAsia"/>
        </w:rPr>
        <w:t>農業社會家中可以增添一個成員對</w:t>
      </w:r>
      <w:r w:rsidR="00C73E36">
        <w:rPr>
          <w:rFonts w:hint="eastAsia"/>
        </w:rPr>
        <w:t>整</w:t>
      </w:r>
      <w:r w:rsidR="00C73E36" w:rsidRPr="00C73E36">
        <w:rPr>
          <w:rFonts w:hint="eastAsia"/>
        </w:rPr>
        <w:t>個家庭生活上很有幫助，家中的兒女們從小也會跟著父</w:t>
      </w:r>
      <w:r w:rsidR="00C73E36">
        <w:rPr>
          <w:rFonts w:hint="eastAsia"/>
        </w:rPr>
        <w:t>母</w:t>
      </w:r>
      <w:r w:rsidR="00C73E36" w:rsidRPr="00C73E36">
        <w:rPr>
          <w:rFonts w:hint="eastAsia"/>
        </w:rPr>
        <w:t>親的身邊學習各種生活技能，例如：女生要學會精湛的織布藝術，男生則要學</w:t>
      </w:r>
      <w:r w:rsidR="00C73E36">
        <w:rPr>
          <w:rFonts w:hint="eastAsia"/>
        </w:rPr>
        <w:t>習</w:t>
      </w:r>
      <w:r w:rsidR="00C73E36" w:rsidRPr="00C73E36">
        <w:rPr>
          <w:rFonts w:hint="eastAsia"/>
        </w:rPr>
        <w:t>負責並能獨當一面</w:t>
      </w:r>
      <w:r w:rsidR="00C73E36">
        <w:rPr>
          <w:rFonts w:hint="eastAsia"/>
        </w:rPr>
        <w:t>，</w:t>
      </w:r>
      <w:r w:rsidR="00C73E36" w:rsidRPr="00C73E36">
        <w:rPr>
          <w:rFonts w:hint="eastAsia"/>
        </w:rPr>
        <w:t>這樣才能取得</w:t>
      </w:r>
      <w:r w:rsidR="00C73E36">
        <w:rPr>
          <w:rFonts w:hint="eastAsia"/>
        </w:rPr>
        <w:t>紋</w:t>
      </w:r>
      <w:r w:rsidR="00C73E36" w:rsidRPr="00C73E36">
        <w:rPr>
          <w:rFonts w:hint="eastAsia"/>
        </w:rPr>
        <w:t>面</w:t>
      </w:r>
      <w:r w:rsidR="00C73E36">
        <w:rPr>
          <w:rFonts w:hint="eastAsia"/>
        </w:rPr>
        <w:t>資</w:t>
      </w:r>
      <w:r w:rsidR="00C73E36" w:rsidRPr="00C73E36">
        <w:rPr>
          <w:rFonts w:hint="eastAsia"/>
        </w:rPr>
        <w:t>格，後方能論</w:t>
      </w:r>
      <w:r w:rsidR="00C73E36">
        <w:rPr>
          <w:rFonts w:hint="eastAsia"/>
        </w:rPr>
        <w:t>婚</w:t>
      </w:r>
      <w:r w:rsidR="00C73E36" w:rsidRPr="00C73E36">
        <w:rPr>
          <w:rFonts w:hint="eastAsia"/>
        </w:rPr>
        <w:t>嫁，越早達成目</w:t>
      </w:r>
      <w:r w:rsidR="00C73E36">
        <w:rPr>
          <w:rFonts w:hint="eastAsia"/>
        </w:rPr>
        <w:t>標</w:t>
      </w:r>
      <w:r w:rsidR="00C73E36" w:rsidRPr="00C73E36">
        <w:rPr>
          <w:rFonts w:hint="eastAsia"/>
        </w:rPr>
        <w:t>，才可以有更多更好的追</w:t>
      </w:r>
      <w:r w:rsidR="00C73E36">
        <w:rPr>
          <w:rFonts w:hint="eastAsia"/>
        </w:rPr>
        <w:t>求者</w:t>
      </w:r>
      <w:r w:rsidR="00C73E36" w:rsidRPr="00C73E36">
        <w:rPr>
          <w:rFonts w:hint="eastAsia"/>
        </w:rPr>
        <w:t>可以選擇。</w:t>
      </w:r>
    </w:p>
    <w:p w14:paraId="56A45DFB" w14:textId="7AB6596C" w:rsidR="00C73E36" w:rsidRDefault="00C73E36" w:rsidP="00C73E36"/>
    <w:p w14:paraId="40916C03" w14:textId="49DD74B6" w:rsidR="00C73E36" w:rsidRDefault="00C73E36" w:rsidP="00C73E36">
      <w:r w:rsidRPr="00C73E36">
        <w:rPr>
          <w:rFonts w:hint="eastAsia"/>
        </w:rPr>
        <w:t>補充說明：</w:t>
      </w:r>
    </w:p>
    <w:p w14:paraId="4FD3477A" w14:textId="04B1E6D4" w:rsidR="00C73E36" w:rsidRDefault="00C73E36" w:rsidP="006177CC">
      <w:r w:rsidRPr="00C73E36">
        <w:rPr>
          <w:rFonts w:hint="eastAsia"/>
        </w:rPr>
        <w:t>早期高義部落的族人，男女之間是不可以自由</w:t>
      </w:r>
      <w:r>
        <w:rPr>
          <w:rFonts w:hint="eastAsia"/>
        </w:rPr>
        <w:t>戀</w:t>
      </w:r>
      <w:r w:rsidRPr="00C73E36">
        <w:rPr>
          <w:rFonts w:hint="eastAsia"/>
        </w:rPr>
        <w:t>愛的，兒女的結婚對象一定</w:t>
      </w:r>
      <w:r w:rsidR="006177CC">
        <w:rPr>
          <w:rFonts w:hint="eastAsia"/>
        </w:rPr>
        <w:t>由</w:t>
      </w:r>
      <w:r w:rsidRPr="00C73E36">
        <w:rPr>
          <w:rFonts w:hint="eastAsia"/>
        </w:rPr>
        <w:t>家長來決定，即使兩人彼此</w:t>
      </w:r>
      <w:r w:rsidR="006177CC">
        <w:rPr>
          <w:rFonts w:hint="eastAsia"/>
        </w:rPr>
        <w:t>相</w:t>
      </w:r>
      <w:r w:rsidRPr="00C73E36">
        <w:rPr>
          <w:rFonts w:hint="eastAsia"/>
        </w:rPr>
        <w:t>愛，也會狠狠</w:t>
      </w:r>
      <w:r w:rsidR="006177CC">
        <w:rPr>
          <w:rFonts w:hint="eastAsia"/>
        </w:rPr>
        <w:t>地</w:t>
      </w:r>
      <w:r w:rsidRPr="00C73E36">
        <w:rPr>
          <w:rFonts w:hint="eastAsia"/>
        </w:rPr>
        <w:t>被拆散，因</w:t>
      </w:r>
      <w:r w:rsidR="006177CC">
        <w:rPr>
          <w:rFonts w:hint="eastAsia"/>
        </w:rPr>
        <w:t>為</w:t>
      </w:r>
      <w:r w:rsidRPr="00C73E36">
        <w:rPr>
          <w:rFonts w:hint="eastAsia"/>
        </w:rPr>
        <w:t>家長會考量對方家庭的風評及個人行</w:t>
      </w:r>
      <w:r w:rsidR="006177CC">
        <w:rPr>
          <w:rFonts w:hint="eastAsia"/>
        </w:rPr>
        <w:t>為</w:t>
      </w:r>
      <w:r w:rsidRPr="00C73E36">
        <w:rPr>
          <w:rFonts w:hint="eastAsia"/>
        </w:rPr>
        <w:t>上，是否認真</w:t>
      </w:r>
      <w:r w:rsidR="006177CC">
        <w:rPr>
          <w:rFonts w:hint="eastAsia"/>
        </w:rPr>
        <w:t>嚴</w:t>
      </w:r>
      <w:r w:rsidRPr="00C73E36">
        <w:rPr>
          <w:rFonts w:hint="eastAsia"/>
        </w:rPr>
        <w:t>謹、是不是可以託付終生的好男人等。對於兒女的姻</w:t>
      </w:r>
      <w:r w:rsidR="006177CC">
        <w:rPr>
          <w:rFonts w:hint="eastAsia"/>
        </w:rPr>
        <w:t>緣</w:t>
      </w:r>
      <w:r w:rsidRPr="00C73E36">
        <w:rPr>
          <w:rFonts w:hint="eastAsia"/>
        </w:rPr>
        <w:t>，家中長輩們</w:t>
      </w:r>
      <w:r w:rsidR="006177CC">
        <w:rPr>
          <w:rFonts w:hint="eastAsia"/>
        </w:rPr>
        <w:t>總</w:t>
      </w:r>
      <w:r w:rsidRPr="00C73E36">
        <w:rPr>
          <w:rFonts w:hint="eastAsia"/>
        </w:rPr>
        <w:t>是比本人還要緊張，原因在於這是一種責任讓後代能夠繁</w:t>
      </w:r>
      <w:r w:rsidR="006177CC">
        <w:rPr>
          <w:rFonts w:hint="eastAsia"/>
        </w:rPr>
        <w:t>衍</w:t>
      </w:r>
      <w:r w:rsidRPr="00C73E36">
        <w:rPr>
          <w:rFonts w:hint="eastAsia"/>
        </w:rPr>
        <w:t>子孫，對祖先也才能有所</w:t>
      </w:r>
      <w:r w:rsidR="006177CC">
        <w:rPr>
          <w:rFonts w:hint="eastAsia"/>
        </w:rPr>
        <w:t>交</w:t>
      </w:r>
      <w:r w:rsidRPr="00C73E36">
        <w:rPr>
          <w:rFonts w:hint="eastAsia"/>
        </w:rPr>
        <w:t>代，所以部落的長輩們及部落耆老也都會互</w:t>
      </w:r>
      <w:r w:rsidR="006177CC">
        <w:rPr>
          <w:rFonts w:hint="eastAsia"/>
        </w:rPr>
        <w:t>相</w:t>
      </w:r>
      <w:r w:rsidRPr="00C73E36">
        <w:rPr>
          <w:rFonts w:hint="eastAsia"/>
        </w:rPr>
        <w:t>探聽鄰近部落或是透過親人得來消</w:t>
      </w:r>
      <w:r w:rsidR="006177CC" w:rsidRPr="006177CC">
        <w:rPr>
          <w:rFonts w:hint="eastAsia"/>
        </w:rPr>
        <w:t>息，並尋求兒孫的好姻</w:t>
      </w:r>
      <w:r w:rsidR="006177CC">
        <w:rPr>
          <w:rFonts w:hint="eastAsia"/>
        </w:rPr>
        <w:t>緣</w:t>
      </w:r>
      <w:r w:rsidR="006177CC" w:rsidRPr="006177CC">
        <w:rPr>
          <w:rFonts w:hint="eastAsia"/>
        </w:rPr>
        <w:t>，希望兒子可以娶到勤儉持家並對生活上</w:t>
      </w:r>
      <w:r w:rsidR="006177CC">
        <w:rPr>
          <w:rFonts w:hint="eastAsia"/>
        </w:rPr>
        <w:t>做</w:t>
      </w:r>
      <w:r w:rsidR="006177CC" w:rsidRPr="006177CC">
        <w:rPr>
          <w:rFonts w:hint="eastAsia"/>
        </w:rPr>
        <w:t>事</w:t>
      </w:r>
      <w:r w:rsidR="006177CC">
        <w:rPr>
          <w:rFonts w:hint="eastAsia"/>
        </w:rPr>
        <w:t>嚴謹</w:t>
      </w:r>
      <w:r w:rsidR="006177CC" w:rsidRPr="006177CC">
        <w:rPr>
          <w:rFonts w:hint="eastAsia"/>
        </w:rPr>
        <w:t>的好女孩或是能嫁到在生活上能夠獨當一面及</w:t>
      </w:r>
      <w:r w:rsidR="006177CC">
        <w:rPr>
          <w:rFonts w:hint="eastAsia"/>
        </w:rPr>
        <w:t>英</w:t>
      </w:r>
      <w:r w:rsidR="006177CC" w:rsidRPr="006177CC">
        <w:rPr>
          <w:rFonts w:hint="eastAsia"/>
        </w:rPr>
        <w:t>勇善戰的好男人，所以部落</w:t>
      </w:r>
      <w:r w:rsidR="006177CC">
        <w:rPr>
          <w:rFonts w:hint="eastAsia"/>
        </w:rPr>
        <w:t>裡</w:t>
      </w:r>
      <w:r w:rsidR="006177CC" w:rsidRPr="006177CC">
        <w:rPr>
          <w:rFonts w:hint="eastAsia"/>
        </w:rPr>
        <w:t>的年</w:t>
      </w:r>
      <w:r w:rsidR="006177CC">
        <w:rPr>
          <w:rFonts w:hint="eastAsia"/>
        </w:rPr>
        <w:t>輕</w:t>
      </w:r>
      <w:r w:rsidR="006177CC" w:rsidRPr="006177CC">
        <w:rPr>
          <w:rFonts w:hint="eastAsia"/>
        </w:rPr>
        <w:t>男女在年</w:t>
      </w:r>
      <w:r w:rsidR="006177CC">
        <w:rPr>
          <w:rFonts w:hint="eastAsia"/>
        </w:rPr>
        <w:t>滿</w:t>
      </w:r>
      <w:r w:rsidR="006177CC" w:rsidRPr="006177CC">
        <w:t xml:space="preserve">14 </w:t>
      </w:r>
      <w:r w:rsidR="006177CC" w:rsidRPr="006177CC">
        <w:rPr>
          <w:rFonts w:hint="eastAsia"/>
        </w:rPr>
        <w:t>歲之後家中長輩也就會開始物色好的對象</w:t>
      </w:r>
      <w:r w:rsidR="006177CC">
        <w:rPr>
          <w:rFonts w:hint="eastAsia"/>
        </w:rPr>
        <w:t>讓</w:t>
      </w:r>
      <w:r w:rsidR="006177CC" w:rsidRPr="006177CC">
        <w:rPr>
          <w:rFonts w:hint="eastAsia"/>
        </w:rPr>
        <w:t>兒女可以順利的</w:t>
      </w:r>
      <w:r w:rsidR="006177CC">
        <w:rPr>
          <w:rFonts w:hint="eastAsia"/>
        </w:rPr>
        <w:t>組</w:t>
      </w:r>
      <w:r w:rsidR="006177CC" w:rsidRPr="006177CC">
        <w:rPr>
          <w:rFonts w:hint="eastAsia"/>
        </w:rPr>
        <w:t>織一個家庭，在生活上有個人可以互相扶持，並能延續家族香火。如果偷偷戀愛被發現，女子的爸爸一定會狠狠的</w:t>
      </w:r>
      <w:r w:rsidR="006177CC">
        <w:rPr>
          <w:rFonts w:hint="eastAsia"/>
        </w:rPr>
        <w:t>毒</w:t>
      </w:r>
      <w:r w:rsidR="006177CC" w:rsidRPr="006177CC">
        <w:rPr>
          <w:rFonts w:hint="eastAsia"/>
        </w:rPr>
        <w:t>打自己的女兒，通</w:t>
      </w:r>
      <w:r w:rsidR="006177CC">
        <w:rPr>
          <w:rFonts w:hint="eastAsia"/>
        </w:rPr>
        <w:t>常</w:t>
      </w:r>
      <w:r w:rsidR="006177CC" w:rsidRPr="006177CC">
        <w:rPr>
          <w:rFonts w:hint="eastAsia"/>
        </w:rPr>
        <w:t>家中的長輩例如</w:t>
      </w:r>
      <w:r w:rsidR="006177CC">
        <w:rPr>
          <w:rFonts w:hint="eastAsia"/>
        </w:rPr>
        <w:t>：</w:t>
      </w:r>
      <w:r w:rsidR="006177CC" w:rsidRPr="006177CC">
        <w:rPr>
          <w:rFonts w:hint="eastAsia"/>
        </w:rPr>
        <w:t>阿姨不忍看到女子被打，有時就會把女子藏起來並會勸阻女子放</w:t>
      </w:r>
      <w:r w:rsidR="006177CC">
        <w:rPr>
          <w:rFonts w:hint="eastAsia"/>
        </w:rPr>
        <w:t>棄</w:t>
      </w:r>
      <w:r w:rsidR="006177CC" w:rsidRPr="006177CC">
        <w:rPr>
          <w:rFonts w:hint="eastAsia"/>
        </w:rPr>
        <w:t>這段戀情，等女子同意之後，雙方家長及家族的領導者會互相進行調解</w:t>
      </w:r>
      <w:proofErr w:type="spellStart"/>
      <w:r w:rsidR="006177CC" w:rsidRPr="006177CC">
        <w:t>skbalay</w:t>
      </w:r>
      <w:proofErr w:type="spellEnd"/>
      <w:r w:rsidR="006177CC" w:rsidRPr="006177CC">
        <w:t xml:space="preserve"> </w:t>
      </w:r>
      <w:proofErr w:type="spellStart"/>
      <w:r w:rsidR="006177CC" w:rsidRPr="006177CC">
        <w:t>zyaw</w:t>
      </w:r>
      <w:proofErr w:type="spellEnd"/>
      <w:r w:rsidR="006177CC">
        <w:rPr>
          <w:rFonts w:hint="eastAsia"/>
        </w:rPr>
        <w:t>，</w:t>
      </w:r>
      <w:r w:rsidR="006177CC" w:rsidRPr="006177CC">
        <w:rPr>
          <w:rFonts w:hint="eastAsia"/>
        </w:rPr>
        <w:t>他們要瞭解整件事情的原委，之後男方必會付出代價，會送女方貝珠、土</w:t>
      </w:r>
      <w:r w:rsidR="006177CC">
        <w:rPr>
          <w:rFonts w:hint="eastAsia"/>
        </w:rPr>
        <w:t>地、</w:t>
      </w:r>
      <w:r w:rsidR="006177CC" w:rsidRPr="006177CC">
        <w:rPr>
          <w:rFonts w:hint="eastAsia"/>
        </w:rPr>
        <w:t>布匹或是家禽類有價</w:t>
      </w:r>
      <w:r w:rsidR="006177CC">
        <w:rPr>
          <w:rFonts w:hint="eastAsia"/>
        </w:rPr>
        <w:t>值的東</w:t>
      </w:r>
      <w:r w:rsidR="006177CC" w:rsidRPr="006177CC">
        <w:rPr>
          <w:rFonts w:hint="eastAsia"/>
        </w:rPr>
        <w:t>西當作賠禮，早期</w:t>
      </w:r>
      <w:r w:rsidR="006177CC">
        <w:rPr>
          <w:rFonts w:hint="eastAsia"/>
        </w:rPr>
        <w:t>看</w:t>
      </w:r>
      <w:r w:rsidR="006177CC" w:rsidRPr="006177CC">
        <w:rPr>
          <w:rFonts w:hint="eastAsia"/>
        </w:rPr>
        <w:t>天吃飯的生活，這些有價值的賠禮會對家人造成極大的負擔與壓力（引自</w:t>
      </w:r>
      <w:proofErr w:type="spellStart"/>
      <w:r w:rsidR="006177CC" w:rsidRPr="006177CC">
        <w:t>Blyah</w:t>
      </w:r>
      <w:proofErr w:type="spellEnd"/>
      <w:r w:rsidR="006177CC" w:rsidRPr="006177CC">
        <w:t xml:space="preserve"> </w:t>
      </w:r>
      <w:proofErr w:type="spellStart"/>
      <w:r w:rsidR="006177CC" w:rsidRPr="006177CC">
        <w:t>Yabay</w:t>
      </w:r>
      <w:proofErr w:type="spellEnd"/>
      <w:r w:rsidR="006177CC" w:rsidRPr="00002C4A">
        <w:rPr>
          <w:rFonts w:hint="eastAsia"/>
        </w:rPr>
        <w:t>）</w:t>
      </w:r>
      <w:r w:rsidR="006177CC" w:rsidRPr="006177CC">
        <w:rPr>
          <w:rFonts w:hint="eastAsia"/>
        </w:rPr>
        <w:t>。直到現在高義部落還一直有</w:t>
      </w:r>
      <w:r w:rsidR="006177CC" w:rsidRPr="006177CC">
        <w:t xml:space="preserve">gaga </w:t>
      </w:r>
      <w:r w:rsidR="006177CC" w:rsidRPr="006177CC">
        <w:rPr>
          <w:rFonts w:hint="eastAsia"/>
        </w:rPr>
        <w:t>這樣的生活規範存在，例如</w:t>
      </w:r>
      <w:r w:rsidR="006177CC">
        <w:rPr>
          <w:rFonts w:hint="eastAsia"/>
        </w:rPr>
        <w:t>：</w:t>
      </w:r>
      <w:r w:rsidR="006177CC" w:rsidRPr="006177CC">
        <w:rPr>
          <w:rFonts w:hint="eastAsia"/>
        </w:rPr>
        <w:t>部落</w:t>
      </w:r>
      <w:r w:rsidR="006177CC">
        <w:rPr>
          <w:rFonts w:hint="eastAsia"/>
        </w:rPr>
        <w:t>裡</w:t>
      </w:r>
      <w:r w:rsidR="006177CC" w:rsidRPr="006177CC">
        <w:rPr>
          <w:rFonts w:hint="eastAsia"/>
        </w:rPr>
        <w:t>有一戶最近常</w:t>
      </w:r>
      <w:r w:rsidR="006177CC">
        <w:rPr>
          <w:rFonts w:hint="eastAsia"/>
        </w:rPr>
        <w:t>常</w:t>
      </w:r>
      <w:r w:rsidR="006177CC" w:rsidRPr="006177CC">
        <w:rPr>
          <w:rFonts w:hint="eastAsia"/>
        </w:rPr>
        <w:t>發生意外或是家裡都有人生病，生活不得安寧，這時家族就會開始尋找，看看到底是誰的問題，結果是家中女子與另一男子</w:t>
      </w:r>
      <w:r w:rsidR="006177CC">
        <w:rPr>
          <w:rFonts w:hint="eastAsia"/>
        </w:rPr>
        <w:t>在</w:t>
      </w:r>
      <w:r w:rsidR="006177CC" w:rsidRPr="006177CC">
        <w:rPr>
          <w:rFonts w:hint="eastAsia"/>
        </w:rPr>
        <w:t>一</w:t>
      </w:r>
      <w:r w:rsidR="006177CC">
        <w:rPr>
          <w:rFonts w:hint="eastAsia"/>
        </w:rPr>
        <w:t>起</w:t>
      </w:r>
      <w:r w:rsidR="006177CC" w:rsidRPr="006177CC">
        <w:rPr>
          <w:rFonts w:hint="eastAsia"/>
        </w:rPr>
        <w:t>一段時間了，這時雙方家長也要</w:t>
      </w:r>
      <w:r w:rsidR="006177CC">
        <w:rPr>
          <w:rFonts w:hint="eastAsia"/>
        </w:rPr>
        <w:t>做</w:t>
      </w:r>
      <w:r w:rsidR="006177CC" w:rsidRPr="006177CC">
        <w:rPr>
          <w:rFonts w:hint="eastAsia"/>
        </w:rPr>
        <w:t>調解的動作</w:t>
      </w:r>
      <w:proofErr w:type="spellStart"/>
      <w:r w:rsidR="006177CC" w:rsidRPr="006177CC">
        <w:t>skbalay</w:t>
      </w:r>
      <w:proofErr w:type="spellEnd"/>
      <w:r w:rsidR="006177CC">
        <w:rPr>
          <w:rFonts w:hint="eastAsia"/>
        </w:rPr>
        <w:t xml:space="preserve"> </w:t>
      </w:r>
      <w:proofErr w:type="spellStart"/>
      <w:r w:rsidR="006177CC" w:rsidRPr="006177CC">
        <w:t>zyaw</w:t>
      </w:r>
      <w:proofErr w:type="spellEnd"/>
      <w:r w:rsidR="006177CC">
        <w:rPr>
          <w:rFonts w:hint="eastAsia"/>
        </w:rPr>
        <w:t>，</w:t>
      </w:r>
      <w:r w:rsidR="006177CC" w:rsidRPr="006177CC">
        <w:rPr>
          <w:rFonts w:hint="eastAsia"/>
        </w:rPr>
        <w:t>通常女方會要求男方準備幾頭豬，帶到部落進行殺豬的動作，族人</w:t>
      </w:r>
      <w:r w:rsidR="008C24E0">
        <w:rPr>
          <w:rFonts w:hint="eastAsia"/>
        </w:rPr>
        <w:t>認</w:t>
      </w:r>
      <w:r w:rsidR="006177CC" w:rsidRPr="006177CC">
        <w:rPr>
          <w:rFonts w:hint="eastAsia"/>
        </w:rPr>
        <w:t>為殺豬見到血之後，家中的厄運也會因此</w:t>
      </w:r>
      <w:r w:rsidR="008C24E0">
        <w:rPr>
          <w:rFonts w:hint="eastAsia"/>
        </w:rPr>
        <w:t>解</w:t>
      </w:r>
      <w:r w:rsidR="006177CC" w:rsidRPr="006177CC">
        <w:rPr>
          <w:rFonts w:hint="eastAsia"/>
        </w:rPr>
        <w:t>除了。</w:t>
      </w:r>
    </w:p>
    <w:p w14:paraId="37F0F509" w14:textId="31F51F94" w:rsidR="008C24E0" w:rsidRDefault="008C24E0" w:rsidP="006177CC"/>
    <w:p w14:paraId="23C94B48" w14:textId="692E6373" w:rsidR="008C24E0" w:rsidRDefault="008C24E0" w:rsidP="008C24E0">
      <w:r w:rsidRPr="008C24E0">
        <w:rPr>
          <w:rFonts w:hint="eastAsia"/>
        </w:rPr>
        <w:t>而在復興鄉比亞外部落在早期男女雙方互祖談戀愛被部落的人發現，因</w:t>
      </w:r>
      <w:r>
        <w:rPr>
          <w:rFonts w:hint="eastAsia"/>
        </w:rPr>
        <w:t>為</w:t>
      </w:r>
      <w:r w:rsidRPr="008C24E0">
        <w:rPr>
          <w:rFonts w:hint="eastAsia"/>
        </w:rPr>
        <w:t>女子的作為，讓家族威到羞恥並會被部落的人</w:t>
      </w:r>
      <w:r>
        <w:rPr>
          <w:rFonts w:hint="eastAsia"/>
        </w:rPr>
        <w:t>指指</w:t>
      </w:r>
      <w:r w:rsidRPr="008C24E0">
        <w:rPr>
          <w:rFonts w:hint="eastAsia"/>
        </w:rPr>
        <w:t>點點一輩子，更重要的是女子破壞了泰雅族的</w:t>
      </w:r>
      <w:r w:rsidRPr="008C24E0">
        <w:t xml:space="preserve">gaga </w:t>
      </w:r>
      <w:r w:rsidRPr="008C24E0">
        <w:rPr>
          <w:rFonts w:hint="eastAsia"/>
        </w:rPr>
        <w:t>生活規範，此</w:t>
      </w:r>
      <w:r>
        <w:rPr>
          <w:rFonts w:hint="eastAsia"/>
        </w:rPr>
        <w:t>時</w:t>
      </w:r>
      <w:r w:rsidRPr="008C24E0">
        <w:rPr>
          <w:rFonts w:hint="eastAsia"/>
        </w:rPr>
        <w:t>女方</w:t>
      </w:r>
      <w:r>
        <w:rPr>
          <w:rFonts w:hint="eastAsia"/>
        </w:rPr>
        <w:t>的</w:t>
      </w:r>
      <w:r w:rsidRPr="008C24E0">
        <w:rPr>
          <w:rFonts w:hint="eastAsia"/>
        </w:rPr>
        <w:t>家長會狠心的把女兒趕出部落，</w:t>
      </w:r>
      <w:r>
        <w:rPr>
          <w:rFonts w:hint="eastAsia"/>
        </w:rPr>
        <w:t>讓</w:t>
      </w:r>
      <w:r w:rsidRPr="008C24E0">
        <w:rPr>
          <w:rFonts w:hint="eastAsia"/>
        </w:rPr>
        <w:t>女子自己在外開墾自己的家，從此不相往來，直到家長及同輩的長輩都往生之後，這女子也才會回到自己的部落再與家人生活在一</w:t>
      </w:r>
      <w:r>
        <w:rPr>
          <w:rFonts w:hint="eastAsia"/>
        </w:rPr>
        <w:t>起</w:t>
      </w:r>
      <w:r w:rsidRPr="008C24E0">
        <w:rPr>
          <w:rFonts w:hint="eastAsia"/>
        </w:rPr>
        <w:t>（引自素伊多夕）。</w:t>
      </w:r>
    </w:p>
    <w:p w14:paraId="30D1DF98" w14:textId="7E7BA6AD" w:rsidR="008C24E0" w:rsidRDefault="008C24E0" w:rsidP="008C24E0"/>
    <w:p w14:paraId="68B64098" w14:textId="12A5B9AB" w:rsidR="008C24E0" w:rsidRPr="008C24E0" w:rsidRDefault="008C24E0" w:rsidP="008C24E0">
      <w:r w:rsidRPr="008C24E0">
        <w:rPr>
          <w:rFonts w:hint="eastAsia"/>
        </w:rPr>
        <w:t>不一定所有復興鄉的泰雅族部落都有建造</w:t>
      </w:r>
      <w:proofErr w:type="spellStart"/>
      <w:r w:rsidRPr="008C24E0">
        <w:t>Cinpaga</w:t>
      </w:r>
      <w:proofErr w:type="spellEnd"/>
      <w:r>
        <w:rPr>
          <w:rFonts w:hint="eastAsia"/>
        </w:rPr>
        <w:t xml:space="preserve"> </w:t>
      </w:r>
      <w:proofErr w:type="spellStart"/>
      <w:r w:rsidRPr="008C24E0">
        <w:t>tatak</w:t>
      </w:r>
      <w:proofErr w:type="spellEnd"/>
      <w:r w:rsidRPr="008C24E0">
        <w:t xml:space="preserve"> </w:t>
      </w:r>
      <w:r w:rsidRPr="008C24E0">
        <w:rPr>
          <w:rFonts w:hint="eastAsia"/>
        </w:rPr>
        <w:t>高腳屋，然而每個部</w:t>
      </w:r>
      <w:r>
        <w:rPr>
          <w:rFonts w:hint="eastAsia"/>
        </w:rPr>
        <w:t>落</w:t>
      </w:r>
      <w:r w:rsidRPr="008C24E0">
        <w:t xml:space="preserve"> </w:t>
      </w:r>
      <w:proofErr w:type="spellStart"/>
      <w:r w:rsidRPr="008C24E0">
        <w:t>Cinpaga</w:t>
      </w:r>
      <w:proofErr w:type="spellEnd"/>
      <w:r w:rsidRPr="008C24E0">
        <w:t xml:space="preserve"> </w:t>
      </w:r>
      <w:proofErr w:type="spellStart"/>
      <w:r w:rsidRPr="008C24E0">
        <w:t>tatak</w:t>
      </w:r>
      <w:proofErr w:type="spellEnd"/>
      <w:r w:rsidRPr="008C24E0">
        <w:t xml:space="preserve"> </w:t>
      </w:r>
      <w:r w:rsidRPr="008C24E0">
        <w:rPr>
          <w:rFonts w:hint="eastAsia"/>
        </w:rPr>
        <w:t>高腳屋的</w:t>
      </w:r>
      <w:r>
        <w:rPr>
          <w:rFonts w:hint="eastAsia"/>
        </w:rPr>
        <w:t>意</w:t>
      </w:r>
      <w:r w:rsidRPr="008C24E0">
        <w:rPr>
          <w:rFonts w:hint="eastAsia"/>
        </w:rPr>
        <w:t>義也都不同，像部落的地方文化丶語言也都有所差異，因此每個部落</w:t>
      </w:r>
      <w:proofErr w:type="spellStart"/>
      <w:r w:rsidRPr="008C24E0">
        <w:t>Cinpaga</w:t>
      </w:r>
      <w:proofErr w:type="spellEnd"/>
      <w:r>
        <w:rPr>
          <w:rFonts w:hint="eastAsia"/>
        </w:rPr>
        <w:t xml:space="preserve"> </w:t>
      </w:r>
      <w:proofErr w:type="spellStart"/>
      <w:r w:rsidRPr="008C24E0">
        <w:t>tatak</w:t>
      </w:r>
      <w:proofErr w:type="spellEnd"/>
      <w:r w:rsidRPr="008C24E0">
        <w:t xml:space="preserve"> </w:t>
      </w:r>
      <w:r w:rsidRPr="008C24E0">
        <w:rPr>
          <w:rFonts w:hint="eastAsia"/>
        </w:rPr>
        <w:t>高腳屋的意涵也就有所不同，所以此故事只針對復興鄉高義部</w:t>
      </w:r>
      <w:r>
        <w:rPr>
          <w:rFonts w:hint="eastAsia"/>
        </w:rPr>
        <w:t>落</w:t>
      </w:r>
      <w:r w:rsidRPr="008C24E0">
        <w:rPr>
          <w:rFonts w:hint="eastAsia"/>
        </w:rPr>
        <w:t>，如今部落裡</w:t>
      </w:r>
      <w:proofErr w:type="spellStart"/>
      <w:r w:rsidRPr="008C24E0">
        <w:t>Cinpaga</w:t>
      </w:r>
      <w:proofErr w:type="spellEnd"/>
      <w:r w:rsidRPr="008C24E0">
        <w:t xml:space="preserve"> </w:t>
      </w:r>
      <w:proofErr w:type="spellStart"/>
      <w:r w:rsidRPr="008C24E0">
        <w:t>tatak</w:t>
      </w:r>
      <w:proofErr w:type="spellEnd"/>
      <w:r w:rsidRPr="008C24E0">
        <w:t xml:space="preserve"> </w:t>
      </w:r>
      <w:r w:rsidRPr="008C24E0">
        <w:rPr>
          <w:rFonts w:hint="eastAsia"/>
        </w:rPr>
        <w:t>高</w:t>
      </w:r>
      <w:r>
        <w:rPr>
          <w:rFonts w:hint="eastAsia"/>
        </w:rPr>
        <w:t>腳</w:t>
      </w:r>
      <w:r w:rsidRPr="008C24E0">
        <w:rPr>
          <w:rFonts w:hint="eastAsia"/>
        </w:rPr>
        <w:t>屋的功能只能供遊客觀賞還有部落導覽員說明歷史，現今社</w:t>
      </w:r>
      <w:r>
        <w:rPr>
          <w:rFonts w:hint="eastAsia"/>
        </w:rPr>
        <w:t>會</w:t>
      </w:r>
      <w:r w:rsidRPr="008C24E0">
        <w:rPr>
          <w:rFonts w:hint="eastAsia"/>
        </w:rPr>
        <w:t>資訊豐富</w:t>
      </w:r>
      <w:r>
        <w:rPr>
          <w:rFonts w:hint="eastAsia"/>
        </w:rPr>
        <w:t>、</w:t>
      </w:r>
      <w:r w:rsidRPr="008C24E0">
        <w:rPr>
          <w:rFonts w:hint="eastAsia"/>
        </w:rPr>
        <w:t>交通便利，以及年輕人崇尚自由戀</w:t>
      </w:r>
      <w:r>
        <w:rPr>
          <w:rFonts w:hint="eastAsia"/>
        </w:rPr>
        <w:t>愛</w:t>
      </w:r>
      <w:r w:rsidRPr="008C24E0">
        <w:rPr>
          <w:rFonts w:hint="eastAsia"/>
        </w:rPr>
        <w:t>也更沒有太多的顧忌，現在年</w:t>
      </w:r>
      <w:r>
        <w:rPr>
          <w:rFonts w:hint="eastAsia"/>
        </w:rPr>
        <w:t>輕</w:t>
      </w:r>
      <w:r w:rsidRPr="008C24E0">
        <w:rPr>
          <w:rFonts w:hint="eastAsia"/>
        </w:rPr>
        <w:t>男女的愛情故事也就更為豐富了。</w:t>
      </w:r>
    </w:p>
    <w:sectPr w:rsidR="008C24E0" w:rsidRPr="008C24E0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D052F" w14:textId="77777777" w:rsidR="00752C61" w:rsidRDefault="00752C61" w:rsidP="00DB47F4">
      <w:r>
        <w:separator/>
      </w:r>
    </w:p>
  </w:endnote>
  <w:endnote w:type="continuationSeparator" w:id="0">
    <w:p w14:paraId="7DF887BE" w14:textId="77777777" w:rsidR="00752C61" w:rsidRDefault="00752C61" w:rsidP="00DB4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8571"/>
      <w:docPartObj>
        <w:docPartGallery w:val="Page Numbers (Bottom of Page)"/>
        <w:docPartUnique/>
      </w:docPartObj>
    </w:sdtPr>
    <w:sdtEndPr/>
    <w:sdtContent>
      <w:p w14:paraId="20E89B00" w14:textId="77777777" w:rsidR="00DB47F4" w:rsidRDefault="00DB47F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68F10B7" w14:textId="77777777" w:rsidR="00DB47F4" w:rsidRDefault="00DB4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742D3" w14:textId="77777777" w:rsidR="00752C61" w:rsidRDefault="00752C61" w:rsidP="00DB47F4">
      <w:r>
        <w:separator/>
      </w:r>
    </w:p>
  </w:footnote>
  <w:footnote w:type="continuationSeparator" w:id="0">
    <w:p w14:paraId="6345B3B0" w14:textId="77777777" w:rsidR="00752C61" w:rsidRDefault="00752C61" w:rsidP="00DB4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F4"/>
    <w:rsid w:val="00002C4A"/>
    <w:rsid w:val="00003961"/>
    <w:rsid w:val="000302B8"/>
    <w:rsid w:val="0004779F"/>
    <w:rsid w:val="00062A03"/>
    <w:rsid w:val="0006574D"/>
    <w:rsid w:val="000D2D37"/>
    <w:rsid w:val="0013339D"/>
    <w:rsid w:val="00134BC4"/>
    <w:rsid w:val="00163A96"/>
    <w:rsid w:val="00177AEE"/>
    <w:rsid w:val="001859FB"/>
    <w:rsid w:val="00235CD3"/>
    <w:rsid w:val="0024742D"/>
    <w:rsid w:val="00280588"/>
    <w:rsid w:val="002A64CA"/>
    <w:rsid w:val="002D250C"/>
    <w:rsid w:val="00300F69"/>
    <w:rsid w:val="003473E9"/>
    <w:rsid w:val="003635B6"/>
    <w:rsid w:val="003F3FEE"/>
    <w:rsid w:val="004827D3"/>
    <w:rsid w:val="004A2635"/>
    <w:rsid w:val="004A456F"/>
    <w:rsid w:val="004B7427"/>
    <w:rsid w:val="005B4029"/>
    <w:rsid w:val="005B4F9C"/>
    <w:rsid w:val="005D782E"/>
    <w:rsid w:val="005F66B6"/>
    <w:rsid w:val="005F791E"/>
    <w:rsid w:val="006177CC"/>
    <w:rsid w:val="00646C95"/>
    <w:rsid w:val="00651B1C"/>
    <w:rsid w:val="00675689"/>
    <w:rsid w:val="00683269"/>
    <w:rsid w:val="006D199D"/>
    <w:rsid w:val="006F6A83"/>
    <w:rsid w:val="00752C61"/>
    <w:rsid w:val="00762D99"/>
    <w:rsid w:val="00765034"/>
    <w:rsid w:val="00767B3C"/>
    <w:rsid w:val="00774AF3"/>
    <w:rsid w:val="00775BE7"/>
    <w:rsid w:val="00791806"/>
    <w:rsid w:val="00794EF9"/>
    <w:rsid w:val="007A20C5"/>
    <w:rsid w:val="007A6A96"/>
    <w:rsid w:val="007C41D9"/>
    <w:rsid w:val="00804A8A"/>
    <w:rsid w:val="008C24E0"/>
    <w:rsid w:val="00931B87"/>
    <w:rsid w:val="009329DF"/>
    <w:rsid w:val="00937FFE"/>
    <w:rsid w:val="00952815"/>
    <w:rsid w:val="0096483B"/>
    <w:rsid w:val="009846A8"/>
    <w:rsid w:val="00987F2C"/>
    <w:rsid w:val="009A6A02"/>
    <w:rsid w:val="009C15A0"/>
    <w:rsid w:val="00A41824"/>
    <w:rsid w:val="00A45CD4"/>
    <w:rsid w:val="00A478A0"/>
    <w:rsid w:val="00A75F5B"/>
    <w:rsid w:val="00A7620A"/>
    <w:rsid w:val="00AA792A"/>
    <w:rsid w:val="00AF4347"/>
    <w:rsid w:val="00B31A12"/>
    <w:rsid w:val="00B57DBE"/>
    <w:rsid w:val="00BD6953"/>
    <w:rsid w:val="00BE7283"/>
    <w:rsid w:val="00C3061F"/>
    <w:rsid w:val="00C73E36"/>
    <w:rsid w:val="00C84CDF"/>
    <w:rsid w:val="00C90869"/>
    <w:rsid w:val="00D12603"/>
    <w:rsid w:val="00D34E26"/>
    <w:rsid w:val="00D66890"/>
    <w:rsid w:val="00D6697B"/>
    <w:rsid w:val="00D86467"/>
    <w:rsid w:val="00D91D2A"/>
    <w:rsid w:val="00D97EEE"/>
    <w:rsid w:val="00DB07CC"/>
    <w:rsid w:val="00DB47F4"/>
    <w:rsid w:val="00DD4927"/>
    <w:rsid w:val="00E00EBD"/>
    <w:rsid w:val="00E07883"/>
    <w:rsid w:val="00EE2744"/>
    <w:rsid w:val="00F02D21"/>
    <w:rsid w:val="00F06C6A"/>
    <w:rsid w:val="00F4612D"/>
    <w:rsid w:val="00F60B3A"/>
    <w:rsid w:val="00FB3408"/>
    <w:rsid w:val="00FC0FF3"/>
    <w:rsid w:val="00FD14D4"/>
    <w:rsid w:val="00FE2C1D"/>
    <w:rsid w:val="00FF56C2"/>
    <w:rsid w:val="4DB4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B0A5C"/>
  <w15:chartTrackingRefBased/>
  <w15:docId w15:val="{382EAC90-0725-4B9F-944A-5C328F09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B47F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B47F4"/>
    <w:rPr>
      <w:sz w:val="20"/>
      <w:szCs w:val="20"/>
    </w:rPr>
  </w:style>
  <w:style w:type="paragraph" w:styleId="Revision">
    <w:name w:val="Revision"/>
    <w:hidden/>
    <w:uiPriority w:val="99"/>
    <w:semiHidden/>
    <w:rsid w:val="00134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5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沈建名</dc:creator>
  <cp:keywords/>
  <dc:description/>
  <cp:lastModifiedBy>the author</cp:lastModifiedBy>
  <cp:revision>5</cp:revision>
  <dcterms:created xsi:type="dcterms:W3CDTF">2022-01-18T06:38:00Z</dcterms:created>
  <dcterms:modified xsi:type="dcterms:W3CDTF">2022-01-30T06:10:00Z</dcterms:modified>
</cp:coreProperties>
</file>